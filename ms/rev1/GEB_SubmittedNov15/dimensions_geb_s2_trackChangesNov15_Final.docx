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25477808" w:rsidR="007B6F1F" w:rsidRDefault="00FA641E" w:rsidP="00FA641E">
      <w:pPr>
        <w:pStyle w:val="Title"/>
      </w:pPr>
      <w:r>
        <w:t>Community assembly on isolated islands:</w:t>
      </w:r>
      <w:del w:id="4" w:author="Andy Rominger" w:date="2014-11-13T13:23:00Z">
        <w:r w:rsidR="00FA48A8">
          <w:delText xml:space="preserve"> </w:delText>
        </w:r>
      </w:del>
      <w:r>
        <w:t xml:space="preserve"> Macroecology meets evolution</w:t>
      </w:r>
    </w:p>
    <w:p w14:paraId="7DB2EEA8" w14:textId="77777777" w:rsidR="00FA641E" w:rsidRDefault="00FA641E">
      <w:pPr>
        <w:contextualSpacing/>
        <w:pPrChange w:id="5" w:author="Andy Rominger" w:date="2014-11-13T13:23:00Z">
          <w:pPr/>
        </w:pPrChange>
      </w:pPr>
    </w:p>
    <w:p w14:paraId="586EBFA3" w14:textId="49C402A4" w:rsidR="000923B3" w:rsidRDefault="00C40B3A">
      <w:pPr>
        <w:contextualSpacing/>
        <w:rPr>
          <w:rPrChange w:id="6" w:author="Andy Rominger" w:date="2014-11-13T13:23:00Z">
            <w:rPr>
              <w:vertAlign w:val="superscript"/>
            </w:rPr>
          </w:rPrChange>
        </w:rPr>
        <w:pPrChange w:id="7" w:author="Andy Rominger" w:date="2014-11-13T13:23:00Z">
          <w:pPr/>
        </w:pPrChange>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ins w:id="8" w:author="Andy Rominger" w:date="2014-11-15T18:56:00Z">
        <w:r w:rsidR="005E3085">
          <w:t xml:space="preserve"> E.</w:t>
        </w:r>
      </w:ins>
      <w:r>
        <w:t xml:space="preserve"> Armstrong</w:t>
      </w:r>
      <w:r w:rsidR="00AC5721" w:rsidRPr="00AC5721">
        <w:rPr>
          <w:vertAlign w:val="superscript"/>
        </w:rPr>
        <w:t>1</w:t>
      </w:r>
      <w:proofErr w:type="gramStart"/>
      <w:r w:rsidR="00AC5721" w:rsidRPr="00AC5721">
        <w:rPr>
          <w:vertAlign w:val="superscript"/>
          <w:rPrChange w:id="9" w:author="Andy Rominger" w:date="2014-11-13T13:23:00Z">
            <w:rPr/>
          </w:rPrChange>
        </w:rPr>
        <w:t>,</w:t>
      </w:r>
      <w:ins w:id="10" w:author="Andy Rominger" w:date="2014-11-13T13:23:00Z">
        <w:r w:rsidR="00AC5721" w:rsidRPr="00AC5721">
          <w:rPr>
            <w:vertAlign w:val="superscript"/>
          </w:rPr>
          <w:t>4</w:t>
        </w:r>
        <w:proofErr w:type="gramEnd"/>
        <w:r w:rsidR="00AC5721">
          <w:t>,</w:t>
        </w:r>
        <w:r>
          <w:t xml:space="preserve"> L.</w:t>
        </w:r>
      </w:ins>
      <w:ins w:id="11" w:author="Andy Rominger" w:date="2014-11-15T18:56:00Z">
        <w:r w:rsidR="005E3085">
          <w:t xml:space="preserve"> </w:t>
        </w:r>
      </w:ins>
      <w:ins w:id="12" w:author="Rosemary Gillespie" w:date="2014-11-15T12:04:00Z">
        <w:r w:rsidR="00F007F6">
          <w:t>E.</w:t>
        </w:r>
      </w:ins>
      <w:ins w:id="13" w:author="Andy Rominger" w:date="2014-11-13T13:23:00Z">
        <w:r>
          <w:t xml:space="preserve"> Becking</w:t>
        </w:r>
        <w:r w:rsidR="00AC5721" w:rsidRPr="00AC5721">
          <w:rPr>
            <w:vertAlign w:val="superscript"/>
          </w:rPr>
          <w:t>1</w:t>
        </w:r>
        <w:r>
          <w:t>,</w:t>
        </w:r>
      </w:ins>
      <w:r>
        <w:t xml:space="preserve"> G. M </w:t>
      </w:r>
      <w:del w:id="14" w:author="Andy Rominger" w:date="2014-11-13T13:23:00Z">
        <w:r w:rsidR="00673FCF" w:rsidRPr="00673FCF">
          <w:delText>Bennett</w:delText>
        </w:r>
        <w:r w:rsidR="00673FCF" w:rsidRPr="0006275D">
          <w:rPr>
            <w:vertAlign w:val="superscript"/>
          </w:rPr>
          <w:delText>4</w:delText>
        </w:r>
      </w:del>
      <w:ins w:id="15" w:author="Andy Rominger" w:date="2014-11-13T13:23:00Z">
        <w:r>
          <w:t>Bennett</w:t>
        </w:r>
        <w:r w:rsidR="00AC5721" w:rsidRPr="00AC5721">
          <w:rPr>
            <w:vertAlign w:val="superscript"/>
          </w:rPr>
          <w:t>5</w:t>
        </w:r>
      </w:ins>
      <w:r>
        <w:t>, M. S. Brewer</w:t>
      </w:r>
      <w:r w:rsidR="00AC5721" w:rsidRPr="00AC5721">
        <w:rPr>
          <w:vertAlign w:val="superscript"/>
        </w:rPr>
        <w:t>1</w:t>
      </w:r>
      <w:r>
        <w:t>, D. D. Cotoras</w:t>
      </w:r>
      <w:r w:rsidR="00AC5721" w:rsidRPr="00AC5721">
        <w:rPr>
          <w:vertAlign w:val="superscript"/>
        </w:rPr>
        <w:t>2</w:t>
      </w:r>
      <w:r>
        <w:t xml:space="preserve">, C. P. </w:t>
      </w:r>
      <w:del w:id="16" w:author="Andy Rominger" w:date="2014-11-13T13:23:00Z">
        <w:r w:rsidR="00673FCF" w:rsidRPr="00673FCF">
          <w:delText>Ewing</w:delText>
        </w:r>
        <w:r w:rsidR="00673FCF" w:rsidRPr="0006275D">
          <w:rPr>
            <w:vertAlign w:val="superscript"/>
          </w:rPr>
          <w:delText>5</w:delText>
        </w:r>
      </w:del>
      <w:ins w:id="17" w:author="Andy Rominger" w:date="2014-11-13T13:23:00Z">
        <w:r>
          <w:t>Ewing</w:t>
        </w:r>
        <w:r w:rsidR="00AC5721" w:rsidRPr="00AC5721">
          <w:rPr>
            <w:vertAlign w:val="superscript"/>
          </w:rPr>
          <w:t>4</w:t>
        </w:r>
      </w:ins>
      <w:r>
        <w:t>, J. Harte</w:t>
      </w:r>
      <w:r w:rsidR="00AC5721" w:rsidRPr="00AC5721">
        <w:rPr>
          <w:vertAlign w:val="superscript"/>
        </w:rPr>
        <w:t>1</w:t>
      </w:r>
      <w:r>
        <w:t>, N.</w:t>
      </w:r>
      <w:ins w:id="18" w:author="Rosemary Gillespie" w:date="2014-11-15T11:29:00Z">
        <w:r w:rsidR="00E46CA6">
          <w:t>D.</w:t>
        </w:r>
      </w:ins>
      <w:r>
        <w:t xml:space="preserve"> Martinez</w:t>
      </w:r>
      <w:r w:rsidR="00AC5721" w:rsidRPr="00AC5721">
        <w:rPr>
          <w:vertAlign w:val="superscript"/>
        </w:rPr>
        <w:t>3</w:t>
      </w:r>
      <w:r>
        <w:t>, P.</w:t>
      </w:r>
      <w:ins w:id="19" w:author="Andy Rominger" w:date="2014-11-15T18:56:00Z">
        <w:r w:rsidR="005E3085">
          <w:t xml:space="preserve"> </w:t>
        </w:r>
      </w:ins>
      <w:ins w:id="20" w:author="Rosemary Gillespie" w:date="2014-11-15T11:29:00Z">
        <w:r w:rsidR="00E46CA6">
          <w:t>M.</w:t>
        </w:r>
      </w:ins>
      <w:r>
        <w:t xml:space="preserve"> O’Grady</w:t>
      </w:r>
      <w:r w:rsidR="00AC5721" w:rsidRPr="00AC5721">
        <w:rPr>
          <w:vertAlign w:val="superscript"/>
        </w:rPr>
        <w:t>1</w:t>
      </w:r>
      <w:r>
        <w:t>, D.</w:t>
      </w:r>
      <w:ins w:id="21" w:author="Andy Rominger" w:date="2014-11-15T18:56:00Z">
        <w:r w:rsidR="005E3085">
          <w:t xml:space="preserve"> </w:t>
        </w:r>
      </w:ins>
      <w:ins w:id="22" w:author="Rosemary Gillespie" w:date="2014-11-15T11:29:00Z">
        <w:r w:rsidR="00E46CA6">
          <w:t>M.</w:t>
        </w:r>
      </w:ins>
      <w:r>
        <w:t xml:space="preserve"> Percy</w:t>
      </w:r>
      <w:r w:rsidR="00AC5721" w:rsidRPr="00AC5721">
        <w:rPr>
          <w:vertAlign w:val="superscript"/>
        </w:rPr>
        <w:t>6</w:t>
      </w:r>
      <w:r>
        <w:t>, D.</w:t>
      </w:r>
      <w:ins w:id="23" w:author="Andy Rominger" w:date="2014-11-15T18:56:00Z">
        <w:r w:rsidR="005E3085">
          <w:t xml:space="preserve"> </w:t>
        </w:r>
      </w:ins>
      <w:ins w:id="24" w:author="Rosemary Gillespie" w:date="2014-11-15T11:29:00Z">
        <w:r w:rsidR="00E46CA6">
          <w:t>K.</w:t>
        </w:r>
      </w:ins>
      <w:r>
        <w:t xml:space="preserve"> </w:t>
      </w:r>
      <w:del w:id="25" w:author="Andy Rominger" w:date="2014-11-13T13:23:00Z">
        <w:r w:rsidR="00673FCF" w:rsidRPr="00673FCF">
          <w:delText>Price</w:delText>
        </w:r>
        <w:r w:rsidR="00673FCF" w:rsidRPr="0006275D">
          <w:rPr>
            <w:vertAlign w:val="superscript"/>
          </w:rPr>
          <w:delText>5</w:delText>
        </w:r>
      </w:del>
      <w:ins w:id="26" w:author="Andy Rominger" w:date="2014-11-13T13:23:00Z">
        <w:r>
          <w:t>Price</w:t>
        </w:r>
        <w:r w:rsidR="00AC5721" w:rsidRPr="00AC5721">
          <w:rPr>
            <w:vertAlign w:val="superscript"/>
          </w:rPr>
          <w:t>4</w:t>
        </w:r>
      </w:ins>
      <w:r>
        <w:t>, G. K. Roderick</w:t>
      </w:r>
      <w:r w:rsidR="00AC5721" w:rsidRPr="00AC5721">
        <w:rPr>
          <w:vertAlign w:val="superscript"/>
        </w:rPr>
        <w:t>1</w:t>
      </w:r>
      <w:r>
        <w:t>, K.</w:t>
      </w:r>
      <w:ins w:id="27" w:author="Andy Rominger" w:date="2014-11-13T13:23:00Z">
        <w:r>
          <w:t xml:space="preserve"> L.</w:t>
        </w:r>
      </w:ins>
      <w:r>
        <w:t xml:space="preserve">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pPr>
        <w:ind w:left="270"/>
        <w:contextualSpacing/>
        <w:pPrChange w:id="28" w:author="Andy Rominger" w:date="2014-11-13T13:23:00Z">
          <w:pPr/>
        </w:pPrChange>
      </w:pPr>
    </w:p>
    <w:p w14:paraId="2BBABB70" w14:textId="77777777" w:rsidR="000923B3" w:rsidRDefault="00C40B3A">
      <w:pPr>
        <w:numPr>
          <w:ilvl w:val="0"/>
          <w:numId w:val="2"/>
        </w:numPr>
        <w:ind w:left="450" w:hanging="450"/>
        <w:contextualSpacing/>
        <w:pPrChange w:id="29" w:author="Andy Rominger" w:date="2014-11-13T13:23:00Z">
          <w:pPr>
            <w:numPr>
              <w:numId w:val="14"/>
            </w:numPr>
            <w:ind w:left="360" w:hanging="360"/>
          </w:pPr>
        </w:pPrChange>
      </w:pPr>
      <w:r>
        <w:t>Environmental Science, Policy, and Management, University of California, Berkeley, California 94720-3114</w:t>
      </w:r>
    </w:p>
    <w:p w14:paraId="35B58EC1" w14:textId="77777777" w:rsidR="000923B3" w:rsidRDefault="00C40B3A">
      <w:pPr>
        <w:numPr>
          <w:ilvl w:val="0"/>
          <w:numId w:val="2"/>
        </w:numPr>
        <w:ind w:left="450" w:hanging="450"/>
        <w:contextualSpacing/>
        <w:pPrChange w:id="30" w:author="Andy Rominger" w:date="2014-11-13T13:23:00Z">
          <w:pPr>
            <w:numPr>
              <w:numId w:val="14"/>
            </w:numPr>
            <w:ind w:left="360" w:hanging="360"/>
          </w:pPr>
        </w:pPrChange>
      </w:pPr>
      <w:r>
        <w:t>Integrative Biology, University of California, Berkeley, California 94720-3140</w:t>
      </w:r>
    </w:p>
    <w:p w14:paraId="11325E81" w14:textId="77777777" w:rsidR="000923B3" w:rsidRDefault="00C40B3A">
      <w:pPr>
        <w:numPr>
          <w:ilvl w:val="0"/>
          <w:numId w:val="2"/>
        </w:numPr>
        <w:ind w:left="450" w:hanging="450"/>
        <w:contextualSpacing/>
        <w:pPrChange w:id="31" w:author="Andy Rominger" w:date="2014-11-13T13:23:00Z">
          <w:pPr>
            <w:numPr>
              <w:numId w:val="14"/>
            </w:numPr>
            <w:ind w:left="360" w:hanging="360"/>
          </w:pPr>
        </w:pPrChange>
      </w:pPr>
      <w:r>
        <w:t xml:space="preserve">Pacific </w:t>
      </w:r>
      <w:proofErr w:type="spellStart"/>
      <w:r>
        <w:t>Ecoinformatics</w:t>
      </w:r>
      <w:proofErr w:type="spellEnd"/>
      <w:r>
        <w:t xml:space="preserve"> and Computational Ecology Lab, Berkeley, California 94703</w:t>
      </w:r>
    </w:p>
    <w:p w14:paraId="54602CEA" w14:textId="77777777" w:rsidR="000923B3" w:rsidRDefault="00C40B3A">
      <w:pPr>
        <w:numPr>
          <w:ilvl w:val="0"/>
          <w:numId w:val="2"/>
        </w:numPr>
        <w:ind w:left="450" w:hanging="450"/>
        <w:contextualSpacing/>
        <w:pPrChange w:id="32" w:author="Andy Rominger" w:date="2014-11-13T13:23:00Z">
          <w:pPr>
            <w:numPr>
              <w:numId w:val="14"/>
            </w:numPr>
            <w:ind w:left="360" w:hanging="360"/>
          </w:pPr>
        </w:pPrChange>
      </w:pPr>
      <w:moveToRangeStart w:id="33" w:author="Andy Rominger" w:date="2014-11-13T13:23:00Z" w:name="move277504333"/>
      <w:moveTo w:id="34" w:author="Andy Rominger" w:date="2014-11-13T13:23:00Z">
        <w:r>
          <w:t>Biology, University of Hawaii, Hilo, Hawaii, 96720-4091</w:t>
        </w:r>
      </w:moveTo>
    </w:p>
    <w:moveToRangeEnd w:id="33"/>
    <w:p w14:paraId="08A7F3BD" w14:textId="77777777" w:rsidR="000923B3" w:rsidRDefault="00C40B3A">
      <w:pPr>
        <w:numPr>
          <w:ilvl w:val="0"/>
          <w:numId w:val="2"/>
        </w:numPr>
        <w:ind w:left="450" w:hanging="450"/>
        <w:contextualSpacing/>
        <w:pPrChange w:id="35" w:author="Andy Rominger" w:date="2014-11-13T13:23:00Z">
          <w:pPr>
            <w:numPr>
              <w:numId w:val="14"/>
            </w:numPr>
            <w:ind w:left="360" w:hanging="360"/>
          </w:pPr>
        </w:pPrChange>
      </w:pPr>
      <w:r>
        <w:t>Integrative Biology, University of Texas, Austin, Texas 78712</w:t>
      </w:r>
    </w:p>
    <w:p w14:paraId="75289BDD" w14:textId="77777777" w:rsidR="000923B3" w:rsidRDefault="00C40B3A">
      <w:pPr>
        <w:numPr>
          <w:ilvl w:val="0"/>
          <w:numId w:val="2"/>
        </w:numPr>
        <w:ind w:left="450" w:hanging="450"/>
        <w:contextualSpacing/>
        <w:pPrChange w:id="36" w:author="Andy Rominger" w:date="2014-11-13T13:23:00Z">
          <w:pPr>
            <w:numPr>
              <w:numId w:val="14"/>
            </w:numPr>
            <w:ind w:left="360" w:hanging="360"/>
          </w:pPr>
        </w:pPrChange>
      </w:pPr>
      <w:moveFromRangeStart w:id="37" w:author="Andy Rominger" w:date="2014-11-13T13:23:00Z" w:name="move277504333"/>
      <w:moveFrom w:id="38" w:author="Andy Rominger" w:date="2014-11-13T13:23:00Z">
        <w:r>
          <w:t>Biology, University of Hawaii, Hilo, Hawaii, 96720-4091</w:t>
        </w:r>
      </w:moveFrom>
    </w:p>
    <w:moveFromRangeEnd w:id="37"/>
    <w:p w14:paraId="2E3E4E43" w14:textId="77777777" w:rsidR="000923B3" w:rsidRDefault="00C40B3A">
      <w:pPr>
        <w:numPr>
          <w:ilvl w:val="0"/>
          <w:numId w:val="2"/>
        </w:numPr>
        <w:ind w:left="450" w:hanging="450"/>
        <w:contextualSpacing/>
        <w:pPrChange w:id="39" w:author="Andy Rominger" w:date="2014-11-13T13:23:00Z">
          <w:pPr>
            <w:numPr>
              <w:numId w:val="14"/>
            </w:numPr>
            <w:ind w:left="360" w:hanging="360"/>
          </w:pPr>
        </w:pPrChange>
      </w:pPr>
      <w:r>
        <w:t>Entomology, The Natural History Museum, London, UK SW7 5BD</w:t>
      </w:r>
    </w:p>
    <w:p w14:paraId="274D2773" w14:textId="77777777" w:rsidR="000923B3" w:rsidRDefault="00C40B3A">
      <w:pPr>
        <w:numPr>
          <w:ilvl w:val="0"/>
          <w:numId w:val="2"/>
        </w:numPr>
        <w:ind w:left="450" w:hanging="450"/>
        <w:contextualSpacing/>
        <w:pPrChange w:id="40" w:author="Andy Rominger" w:date="2014-11-13T13:23:00Z">
          <w:pPr>
            <w:numPr>
              <w:numId w:val="14"/>
            </w:numPr>
            <w:ind w:left="360" w:hanging="360"/>
          </w:pPr>
        </w:pPrChange>
      </w:pPr>
      <w:r>
        <w:t>Neurobiology and Behavior, Cornell, Ithaca, New York 14853-7601</w:t>
      </w:r>
    </w:p>
    <w:p w14:paraId="55EF28B7" w14:textId="77777777" w:rsidR="000923B3" w:rsidRDefault="00C40B3A">
      <w:pPr>
        <w:numPr>
          <w:ilvl w:val="0"/>
          <w:numId w:val="2"/>
        </w:numPr>
        <w:ind w:left="450" w:hanging="450"/>
        <w:contextualSpacing/>
        <w:pPrChange w:id="41" w:author="Andy Rominger" w:date="2014-11-13T13:23:00Z">
          <w:pPr>
            <w:numPr>
              <w:numId w:val="14"/>
            </w:numPr>
            <w:ind w:left="360" w:hanging="360"/>
          </w:pPr>
        </w:pPrChange>
      </w:pPr>
      <w:r>
        <w:t>Department of Entomology, University of Maryland, College Park, Maryland 20742-4454</w:t>
      </w:r>
    </w:p>
    <w:p w14:paraId="52F9C853" w14:textId="77777777" w:rsidR="000923B3" w:rsidRDefault="00C40B3A">
      <w:pPr>
        <w:numPr>
          <w:ilvl w:val="0"/>
          <w:numId w:val="2"/>
        </w:numPr>
        <w:ind w:left="450" w:hanging="450"/>
        <w:contextualSpacing/>
        <w:pPrChange w:id="42" w:author="Andy Rominger" w:date="2014-11-13T13:23:00Z">
          <w:pPr>
            <w:numPr>
              <w:numId w:val="14"/>
            </w:numPr>
            <w:ind w:left="360" w:hanging="360"/>
          </w:pPr>
        </w:pPrChange>
      </w:pPr>
      <w:r>
        <w:t>Contributed equally;</w:t>
      </w:r>
      <w:ins w:id="43" w:author="Andy Rominger" w:date="2014-11-13T13:23:00Z">
        <w:r>
          <w:t xml:space="preserve"> # co-senior authors;</w:t>
        </w:r>
      </w:ins>
    </w:p>
    <w:p w14:paraId="31F05523" w14:textId="77777777" w:rsidR="0056586E" w:rsidRDefault="00D81A03" w:rsidP="00CA4362">
      <w:pPr>
        <w:numPr>
          <w:ilvl w:val="0"/>
          <w:numId w:val="14"/>
        </w:numPr>
        <w:rPr>
          <w:del w:id="44" w:author="Andy Rominger" w:date="2014-11-13T13:23:00Z"/>
        </w:rPr>
      </w:pPr>
      <w:del w:id="45" w:author="Andy Rominger" w:date="2014-11-13T13:23:00Z">
        <w:r>
          <w:delText>co-senior authors;</w:delText>
        </w:r>
      </w:del>
    </w:p>
    <w:p w14:paraId="5386FBCE" w14:textId="6BFEF043" w:rsidR="000923B3" w:rsidRDefault="00C40B3A">
      <w:pPr>
        <w:numPr>
          <w:ilvl w:val="0"/>
          <w:numId w:val="2"/>
        </w:numPr>
        <w:ind w:left="450" w:hanging="450"/>
        <w:contextualSpacing/>
        <w:pPrChange w:id="46" w:author="Andy Rominger" w:date="2014-11-13T13:23:00Z">
          <w:pPr>
            <w:numPr>
              <w:numId w:val="14"/>
            </w:numPr>
            <w:ind w:left="360" w:hanging="360"/>
          </w:pPr>
        </w:pPrChange>
      </w:pPr>
      <w:proofErr w:type="gramStart"/>
      <w:r>
        <w:t>corresponding</w:t>
      </w:r>
      <w:proofErr w:type="gramEnd"/>
      <w:r>
        <w:t xml:space="preserve"> author: R. G. Gillespie, </w:t>
      </w:r>
      <w:del w:id="47" w:author="Andy Rominger" w:date="2014-11-13T13:23:00Z">
        <w:r w:rsidR="00580601">
          <w:fldChar w:fldCharType="begin"/>
        </w:r>
        <w:r w:rsidR="00580601">
          <w:delInstrText xml:space="preserve"> HYPERLINK "mailto:gillespie@berkeley.edu" </w:delInstrText>
        </w:r>
        <w:r w:rsidR="00580601">
          <w:fldChar w:fldCharType="separate"/>
        </w:r>
        <w:r w:rsidR="001C5805" w:rsidRPr="002A58E7">
          <w:rPr>
            <w:rStyle w:val="Hyperlink"/>
          </w:rPr>
          <w:delText>gillespie@berkeley.edu</w:delText>
        </w:r>
        <w:r w:rsidR="00580601">
          <w:rPr>
            <w:rStyle w:val="Hyperlink"/>
          </w:rPr>
          <w:fldChar w:fldCharType="end"/>
        </w:r>
        <w:r w:rsidR="00D81A03">
          <w:delText>.</w:delText>
        </w:r>
      </w:del>
      <w:ins w:id="48" w:author="Andy Rominger" w:date="2014-11-13T13:23:00Z">
        <w:r>
          <w:t>gillespie@berkeley.edu.</w:t>
        </w:r>
      </w:ins>
    </w:p>
    <w:p w14:paraId="3320FC32" w14:textId="77777777" w:rsidR="007B6F1F" w:rsidRDefault="007B6F1F">
      <w:pPr>
        <w:contextualSpacing/>
        <w:pPrChange w:id="49" w:author="Andy Rominger" w:date="2014-11-13T13:23:00Z">
          <w:pPr>
            <w:ind w:left="360"/>
          </w:pPr>
        </w:pPrChange>
      </w:pPr>
    </w:p>
    <w:p w14:paraId="7C76FE00" w14:textId="2E541E4C" w:rsidR="000923B3" w:rsidRDefault="00C40B3A">
      <w:pPr>
        <w:contextualSpacing/>
        <w:pPrChange w:id="50" w:author="Andy Rominger" w:date="2014-11-13T13:23:00Z">
          <w:pPr/>
        </w:pPrChange>
      </w:pPr>
      <w:r>
        <w:t xml:space="preserve">Keywords: networks, </w:t>
      </w:r>
      <w:del w:id="51" w:author="Andy Rominger" w:date="2014-11-13T13:23:00Z">
        <w:r w:rsidR="00D81A03">
          <w:delText>modularity</w:delText>
        </w:r>
      </w:del>
      <w:ins w:id="52" w:author="Andy Rominger" w:date="2014-11-13T13:23:00Z">
        <w:r>
          <w:t>maximum entropy</w:t>
        </w:r>
      </w:ins>
      <w:r>
        <w:t xml:space="preserve">, arthropods, population genetics, </w:t>
      </w:r>
      <w:proofErr w:type="spellStart"/>
      <w:r>
        <w:t>chronosequence</w:t>
      </w:r>
      <w:proofErr w:type="spellEnd"/>
      <w:r>
        <w:t>, Hawaii</w:t>
      </w:r>
    </w:p>
    <w:p w14:paraId="68DC0E64" w14:textId="77777777" w:rsidR="007B6F1F" w:rsidRDefault="007B6F1F" w:rsidP="007B6F1F">
      <w:pPr>
        <w:contextualSpacing/>
        <w:rPr>
          <w:ins w:id="53" w:author="Andy Rominger" w:date="2014-11-13T13:23:00Z"/>
        </w:rPr>
      </w:pPr>
    </w:p>
    <w:p w14:paraId="7BFB42FA" w14:textId="77777777" w:rsidR="000923B3" w:rsidRDefault="00C40B3A">
      <w:pPr>
        <w:contextualSpacing/>
        <w:pPrChange w:id="54" w:author="Andy Rominger" w:date="2014-11-13T13:23:00Z">
          <w:pPr/>
        </w:pPrChange>
      </w:pPr>
      <w:r>
        <w:t>Running title: Community assembly on isolated islands</w:t>
      </w:r>
    </w:p>
    <w:p w14:paraId="2AE30118" w14:textId="77777777" w:rsidR="007B6F1F" w:rsidRDefault="007B6F1F" w:rsidP="007B6F1F">
      <w:pPr>
        <w:contextualSpacing/>
        <w:rPr>
          <w:ins w:id="55" w:author="Andy Rominger" w:date="2014-11-13T13:23:00Z"/>
        </w:rPr>
      </w:pPr>
    </w:p>
    <w:p w14:paraId="7145701F" w14:textId="7EF0F997" w:rsidR="000923B3" w:rsidRDefault="00C40B3A">
      <w:pPr>
        <w:contextualSpacing/>
        <w:pPrChange w:id="56" w:author="Andy Rominger" w:date="2014-11-13T13:23:00Z">
          <w:pPr/>
        </w:pPrChange>
      </w:pPr>
      <w:r>
        <w:t>Numb</w:t>
      </w:r>
      <w:r w:rsidR="001C5331">
        <w:t xml:space="preserve">er of words in the abstract: </w:t>
      </w:r>
      <w:del w:id="57" w:author="Andy Rominger" w:date="2014-11-13T13:23:00Z">
        <w:r w:rsidR="00D81A03">
          <w:delText>297</w:delText>
        </w:r>
      </w:del>
      <w:ins w:id="58" w:author="Andy Rominger" w:date="2014-11-13T13:23:00Z">
        <w:del w:id="59" w:author="Rosemary Gillespie" w:date="2014-11-15T21:27:00Z">
          <w:r w:rsidR="001C5331" w:rsidDel="0040341C">
            <w:delText>325</w:delText>
          </w:r>
        </w:del>
      </w:ins>
      <w:ins w:id="60" w:author="Rosemary Gillespie" w:date="2014-11-15T21:27:00Z">
        <w:r w:rsidR="0040341C">
          <w:t>299</w:t>
        </w:r>
      </w:ins>
    </w:p>
    <w:p w14:paraId="7BA12CD3" w14:textId="77777777" w:rsidR="007B6F1F" w:rsidRDefault="007B6F1F" w:rsidP="007B6F1F">
      <w:pPr>
        <w:contextualSpacing/>
        <w:rPr>
          <w:ins w:id="61" w:author="Andy Rominger" w:date="2014-11-13T13:23:00Z"/>
        </w:rPr>
      </w:pPr>
    </w:p>
    <w:p w14:paraId="0FEB467B" w14:textId="552B8794" w:rsidR="000923B3" w:rsidRDefault="00C40B3A">
      <w:pPr>
        <w:contextualSpacing/>
        <w:pPrChange w:id="62" w:author="Andy Rominger" w:date="2014-11-13T13:23:00Z">
          <w:pPr/>
        </w:pPrChange>
      </w:pPr>
      <w:r>
        <w:t xml:space="preserve">Number of words in main body of the paper: </w:t>
      </w:r>
      <w:del w:id="63" w:author="Andy Rominger" w:date="2014-11-13T13:23:00Z">
        <w:r w:rsidR="00D81A03">
          <w:delText>5117</w:delText>
        </w:r>
      </w:del>
      <w:ins w:id="64" w:author="Andy Rominger" w:date="2014-11-13T13:23:00Z">
        <w:r w:rsidR="00017237">
          <w:t>4973</w:t>
        </w:r>
      </w:ins>
    </w:p>
    <w:p w14:paraId="1C9D693F" w14:textId="77777777" w:rsidR="007B6F1F" w:rsidRDefault="007B6F1F" w:rsidP="007B6F1F">
      <w:pPr>
        <w:contextualSpacing/>
        <w:rPr>
          <w:ins w:id="65" w:author="Andy Rominger" w:date="2014-11-13T13:23:00Z"/>
        </w:rPr>
      </w:pPr>
    </w:p>
    <w:p w14:paraId="037CA80D" w14:textId="3AD1BBC5" w:rsidR="00A94D02" w:rsidRPr="0042303C" w:rsidRDefault="008E209C">
      <w:pPr>
        <w:contextualSpacing/>
        <w:pPrChange w:id="66" w:author="Andy Rominger" w:date="2014-11-13T13:23:00Z">
          <w:pPr/>
        </w:pPrChange>
      </w:pPr>
      <w:bookmarkStart w:id="67" w:name="abstract"/>
      <w:r>
        <w:t xml:space="preserve">Number of references: </w:t>
      </w:r>
      <w:del w:id="68" w:author="Andy Rominger" w:date="2014-11-13T13:23:00Z">
        <w:r w:rsidR="00D81A03">
          <w:delText>81</w:delText>
        </w:r>
      </w:del>
      <w:ins w:id="69" w:author="Andy Rominger" w:date="2014-11-15T19:31:00Z">
        <w:r w:rsidR="00D75217">
          <w:t>50</w:t>
        </w:r>
      </w:ins>
      <w:r w:rsidR="00A94D02">
        <w:br w:type="page"/>
      </w:r>
    </w:p>
    <w:p w14:paraId="6047A043" w14:textId="77777777" w:rsidR="000923B3" w:rsidRDefault="00C40B3A">
      <w:pPr>
        <w:pStyle w:val="Heading1"/>
        <w:spacing w:line="480" w:lineRule="auto"/>
        <w:contextualSpacing/>
        <w:pPrChange w:id="70" w:author="Andy Rominger" w:date="2014-11-13T13:23:00Z">
          <w:pPr>
            <w:pStyle w:val="Heading1"/>
            <w:spacing w:line="480" w:lineRule="auto"/>
          </w:pPr>
        </w:pPrChange>
      </w:pPr>
      <w:r>
        <w:lastRenderedPageBreak/>
        <w:t>Abstract</w:t>
      </w:r>
    </w:p>
    <w:p w14:paraId="36DC0441" w14:textId="77777777" w:rsidR="000923B3" w:rsidRDefault="00C40B3A">
      <w:pPr>
        <w:pStyle w:val="Heading4"/>
        <w:spacing w:line="480" w:lineRule="auto"/>
        <w:contextualSpacing/>
        <w:pPrChange w:id="71" w:author="Andy Rominger" w:date="2014-11-13T13:23:00Z">
          <w:pPr>
            <w:pStyle w:val="Heading4"/>
            <w:spacing w:line="480" w:lineRule="auto"/>
          </w:pPr>
        </w:pPrChange>
      </w:pPr>
      <w:bookmarkStart w:id="72" w:name="aim"/>
      <w:bookmarkEnd w:id="67"/>
      <w:r>
        <w:t>Aim</w:t>
      </w:r>
    </w:p>
    <w:bookmarkEnd w:id="72"/>
    <w:p w14:paraId="319C0A41" w14:textId="73BD5035" w:rsidR="000923B3" w:rsidRDefault="00C40B3A">
      <w:pPr>
        <w:spacing w:line="480" w:lineRule="auto"/>
        <w:ind w:firstLine="720"/>
        <w:contextualSpacing/>
        <w:pPrChange w:id="73" w:author="Andy Rominger" w:date="2014-11-13T13:23:00Z">
          <w:pPr>
            <w:spacing w:line="480" w:lineRule="auto"/>
          </w:pPr>
        </w:pPrChange>
      </w:pPr>
      <w:r>
        <w:t xml:space="preserve">Understanding how ecological and evolutionary processes synergistically determine biodiversity patterns remains a central goal in biology. </w:t>
      </w:r>
      <w:del w:id="74" w:author="Rosemary Gillespie" w:date="2014-11-15T21:03:00Z">
        <w:r w:rsidDel="00042B53">
          <w:delText xml:space="preserve">In highly isolated archipelagoes such as the Hawaiian Islands, beyond the reach of </w:delText>
        </w:r>
        <w:r w:rsidR="00D81A03" w:rsidDel="00042B53">
          <w:delText>equilibrium</w:delText>
        </w:r>
      </w:del>
      <w:ins w:id="75" w:author="Andy Rominger" w:date="2014-11-13T13:23:00Z">
        <w:del w:id="76" w:author="Rosemary Gillespie" w:date="2014-11-15T21:03:00Z">
          <w:r w:rsidDel="00042B53">
            <w:delText>frequent</w:delText>
          </w:r>
        </w:del>
      </w:ins>
      <w:del w:id="77" w:author="Rosemary Gillespie" w:date="2014-11-15T21:03:00Z">
        <w:r w:rsidDel="00042B53">
          <w:delText xml:space="preserve"> colonization</w:delText>
        </w:r>
        <w:r w:rsidR="00D81A03" w:rsidDel="00042B53">
          <w:delText xml:space="preserve"> dynamics</w:delText>
        </w:r>
        <w:r w:rsidDel="00042B53">
          <w:delText xml:space="preserve">, rapid </w:delText>
        </w:r>
        <w:r w:rsidDel="00042B53">
          <w:rPr>
            <w:i/>
            <w:rPrChange w:id="78" w:author="Andy Rominger" w:date="2014-11-13T13:23:00Z">
              <w:rPr/>
            </w:rPrChange>
          </w:rPr>
          <w:delText>in situ</w:delText>
        </w:r>
        <w:r w:rsidDel="00042B53">
          <w:delText xml:space="preserve"> diversification </w:delText>
        </w:r>
        <w:r w:rsidR="00D81A03" w:rsidDel="00042B53">
          <w:delText>and speciation have</w:delText>
        </w:r>
      </w:del>
      <w:ins w:id="79" w:author="Andy Rominger" w:date="2014-11-13T13:23:00Z">
        <w:del w:id="80" w:author="Rosemary Gillespie" w:date="2014-11-15T21:03:00Z">
          <w:r w:rsidDel="00042B53">
            <w:delText>has</w:delText>
          </w:r>
        </w:del>
      </w:ins>
      <w:del w:id="81" w:author="Rosemary Gillespie" w:date="2014-11-15T21:03:00Z">
        <w:r w:rsidDel="00042B53">
          <w:delText xml:space="preserve"> the potential to keep pace with ecological dynamics</w:delText>
        </w:r>
        <w:r w:rsidR="00D81A03" w:rsidDel="00042B53">
          <w:delText>.</w:delText>
        </w:r>
      </w:del>
      <w:ins w:id="82" w:author="Andy Rominger" w:date="2014-11-13T13:23:00Z">
        <w:del w:id="83" w:author="Rosemary Gillespie" w:date="2014-11-15T21:03:00Z">
          <w:r w:rsidDel="00042B53">
            <w:delText xml:space="preserve"> such as biotic filtering and demography.</w:delText>
          </w:r>
        </w:del>
      </w:ins>
      <w:del w:id="84" w:author="Rosemary Gillespie" w:date="2014-11-15T21:03:00Z">
        <w:r w:rsidDel="00042B53">
          <w:delText xml:space="preserve"> </w:delText>
        </w:r>
      </w:del>
      <w:r>
        <w:t>Using</w:t>
      </w:r>
      <w:ins w:id="85" w:author="Andy Rominger" w:date="2014-11-13T13:23:00Z">
        <w:r>
          <w:t xml:space="preserve"> ecological theory as a conceptual guide and data from</w:t>
        </w:r>
      </w:ins>
      <w:r>
        <w:t xml:space="preserve"> multiple arthropod lineages</w:t>
      </w:r>
      <w:del w:id="86" w:author="Rosemary Gillespie" w:date="2014-11-15T21:03:00Z">
        <w:r w:rsidDel="00042B53">
          <w:delText xml:space="preserve"> across the Hawaiian model system</w:delText>
        </w:r>
      </w:del>
      <w:r>
        <w:t xml:space="preserve">, we </w:t>
      </w:r>
      <w:ins w:id="87" w:author="Rosemary Gillespie" w:date="2014-11-15T21:02:00Z">
        <w:r w:rsidR="00042B53">
          <w:t xml:space="preserve">use the isolated archipelago of Hawaii to </w:t>
        </w:r>
      </w:ins>
      <w:r>
        <w:t xml:space="preserve">explore how complex communities emerge from </w:t>
      </w:r>
      <w:ins w:id="88" w:author="Andy Rominger" w:date="2014-11-13T13:23:00Z">
        <w:r>
          <w:t xml:space="preserve">the interplay of </w:t>
        </w:r>
      </w:ins>
      <w:r>
        <w:t>ecological (population dynamics, dispersal, trophic interactions) and evolutionary (genetic structuring, adaptation, speciation, extinction) processes.</w:t>
      </w:r>
    </w:p>
    <w:p w14:paraId="4A4234E2" w14:textId="77777777" w:rsidR="000923B3" w:rsidRDefault="00C40B3A">
      <w:pPr>
        <w:pStyle w:val="Heading4"/>
        <w:spacing w:line="480" w:lineRule="auto"/>
        <w:contextualSpacing/>
        <w:pPrChange w:id="89" w:author="Andy Rominger" w:date="2014-11-13T13:23:00Z">
          <w:pPr>
            <w:pStyle w:val="Heading4"/>
            <w:spacing w:line="480" w:lineRule="auto"/>
          </w:pPr>
        </w:pPrChange>
      </w:pPr>
      <w:bookmarkStart w:id="90" w:name="location"/>
      <w:r>
        <w:t>Location</w:t>
      </w:r>
    </w:p>
    <w:bookmarkEnd w:id="90"/>
    <w:p w14:paraId="68F390B3" w14:textId="6980E90E" w:rsidR="000923B3" w:rsidRDefault="00691FE9">
      <w:pPr>
        <w:spacing w:line="480" w:lineRule="auto"/>
        <w:ind w:firstLine="720"/>
        <w:contextualSpacing/>
        <w:pPrChange w:id="91" w:author="Andy Rominger" w:date="2014-11-13T13:23:00Z">
          <w:pPr>
            <w:spacing w:line="480" w:lineRule="auto"/>
          </w:pPr>
        </w:pPrChange>
      </w:pPr>
      <w:proofErr w:type="gramStart"/>
      <w:r>
        <w:t>The Hawaiian Islands (</w:t>
      </w:r>
      <w:r w:rsidR="00C40B3A">
        <w:t>19.5</w:t>
      </w:r>
      <w:r>
        <w:t xml:space="preserve">°N, </w:t>
      </w:r>
      <w:r w:rsidR="00C40B3A">
        <w:t>155.5</w:t>
      </w:r>
      <w:r>
        <w:t>°</w:t>
      </w:r>
      <w:r w:rsidR="00C40B3A">
        <w:t>W).</w:t>
      </w:r>
      <w:proofErr w:type="gramEnd"/>
    </w:p>
    <w:p w14:paraId="6303119F" w14:textId="77777777" w:rsidR="000923B3" w:rsidRDefault="00C40B3A">
      <w:pPr>
        <w:pStyle w:val="Heading4"/>
        <w:spacing w:line="480" w:lineRule="auto"/>
        <w:contextualSpacing/>
        <w:pPrChange w:id="92" w:author="Andy Rominger" w:date="2014-11-13T13:23:00Z">
          <w:pPr>
            <w:pStyle w:val="Heading4"/>
            <w:spacing w:line="480" w:lineRule="auto"/>
          </w:pPr>
        </w:pPrChange>
      </w:pPr>
      <w:bookmarkStart w:id="93" w:name="methods"/>
      <w:r>
        <w:t>Methods</w:t>
      </w:r>
    </w:p>
    <w:bookmarkEnd w:id="93"/>
    <w:p w14:paraId="07C7DE80" w14:textId="2F414A85" w:rsidR="000923B3" w:rsidRDefault="00D81A03">
      <w:pPr>
        <w:spacing w:line="480" w:lineRule="auto"/>
        <w:ind w:firstLine="720"/>
        <w:contextualSpacing/>
        <w:pPrChange w:id="94" w:author="Andy Rominger" w:date="2014-11-13T13:23:00Z">
          <w:pPr>
            <w:spacing w:line="480" w:lineRule="auto"/>
          </w:pPr>
        </w:pPrChange>
      </w:pPr>
      <w:del w:id="95" w:author="Andy Rominger" w:date="2014-11-13T13:23:00Z">
        <w:r>
          <w:delText>We</w:delText>
        </w:r>
      </w:del>
      <w:ins w:id="96" w:author="Andy Rominger" w:date="2014-11-13T13:23:00Z">
        <w:r w:rsidR="00C40B3A">
          <w:t>To infer processes involved in early diversification we</w:t>
        </w:r>
      </w:ins>
      <w:r w:rsidR="00C40B3A">
        <w:t xml:space="preserve"> synthesize data on genetic structure of select arthropod species across </w:t>
      </w:r>
      <w:ins w:id="97" w:author="Andy Rominger" w:date="2014-11-13T13:23:00Z">
        <w:r w:rsidR="001C5331">
          <w:t xml:space="preserve">the </w:t>
        </w:r>
      </w:ins>
      <w:r w:rsidR="00C40B3A">
        <w:t xml:space="preserve">Hawaiian </w:t>
      </w:r>
      <w:del w:id="98" w:author="Andy Rominger" w:date="2014-11-13T13:23:00Z">
        <w:r>
          <w:delText>landscapes of known age, which is used to infer processes involved in early diversification. We also develop a plant-herbivore bipartite network across</w:delText>
        </w:r>
      </w:del>
      <w:ins w:id="99" w:author="Andy Rominger" w:date="2014-11-13T13:23:00Z">
        <w:r w:rsidR="001C5331">
          <w:t>Archipelago.</w:t>
        </w:r>
        <w:r w:rsidR="00C40B3A">
          <w:t xml:space="preserve"> </w:t>
        </w:r>
        <w:del w:id="100" w:author="Rosemary Gillespie" w:date="2014-11-15T21:04:00Z">
          <w:r w:rsidR="00C40B3A" w:rsidDel="00042B53">
            <w:delText>Across</w:delText>
          </w:r>
        </w:del>
      </w:ins>
      <w:ins w:id="101" w:author="Rosemary Gillespie" w:date="2014-11-15T21:04:00Z">
        <w:r w:rsidR="00042B53">
          <w:t>Over</w:t>
        </w:r>
      </w:ins>
      <w:r w:rsidR="00C40B3A">
        <w:t xml:space="preserve"> the range of geological ages of the current high islands (</w:t>
      </w:r>
      <m:oMath>
        <m:r>
          <w:rPr>
            <w:rFonts w:ascii="Cambria Math" w:hAnsi="Cambria Math"/>
          </w:rPr>
          <m:t>&lt;1</m:t>
        </m:r>
      </m:oMath>
      <w:r w:rsidR="00C40B3A">
        <w:t xml:space="preserve"> my to 5 my</w:t>
      </w:r>
      <w:del w:id="102" w:author="Andy Rominger" w:date="2014-11-13T13:23:00Z">
        <w:r>
          <w:delText>), analyzing measures of</w:delText>
        </w:r>
      </w:del>
      <w:ins w:id="103" w:author="Andy Rominger" w:date="2014-11-13T13:23:00Z">
        <w:r w:rsidR="00C40B3A">
          <w:t>) we also develop and analyze a plant-herbivore bipartite network. We compare the structure of these networks, measured by</w:t>
        </w:r>
      </w:ins>
      <w:r w:rsidR="00C40B3A">
        <w:t xml:space="preserve"> </w:t>
      </w:r>
      <w:proofErr w:type="spellStart"/>
      <w:r w:rsidR="00C40B3A">
        <w:t>nestedness</w:t>
      </w:r>
      <w:proofErr w:type="spellEnd"/>
      <w:r w:rsidR="00C40B3A">
        <w:t>, modular</w:t>
      </w:r>
      <w:r w:rsidR="001C5331">
        <w:t xml:space="preserve">ity and </w:t>
      </w:r>
      <w:ins w:id="104" w:author="Andy Rominger" w:date="2014-11-13T13:23:00Z">
        <w:r w:rsidR="001C5331">
          <w:t xml:space="preserve">the </w:t>
        </w:r>
      </w:ins>
      <w:r w:rsidR="001C5331">
        <w:t xml:space="preserve">degree </w:t>
      </w:r>
      <w:del w:id="105" w:author="Andy Rominger" w:date="2014-11-13T13:23:00Z">
        <w:r>
          <w:delText>distributions. These are then compared</w:delText>
        </w:r>
      </w:del>
      <w:ins w:id="106" w:author="Andy Rominger" w:date="2014-11-13T13:23:00Z">
        <w:r w:rsidR="001C5331">
          <w:t>distribution</w:t>
        </w:r>
        <w:r w:rsidR="00C40B3A">
          <w:t>,</w:t>
        </w:r>
      </w:ins>
      <w:r w:rsidR="00C40B3A">
        <w:t xml:space="preserve"> with theoretical predictions derived from the principle of maximum information entropy.</w:t>
      </w:r>
    </w:p>
    <w:p w14:paraId="19AF90E5" w14:textId="77777777" w:rsidR="000923B3" w:rsidRDefault="00C40B3A">
      <w:pPr>
        <w:pStyle w:val="Heading4"/>
        <w:spacing w:line="480" w:lineRule="auto"/>
        <w:contextualSpacing/>
        <w:pPrChange w:id="107" w:author="Andy Rominger" w:date="2014-11-13T13:23:00Z">
          <w:pPr>
            <w:pStyle w:val="Heading4"/>
            <w:spacing w:line="480" w:lineRule="auto"/>
          </w:pPr>
        </w:pPrChange>
      </w:pPr>
      <w:bookmarkStart w:id="108" w:name="results"/>
      <w:r>
        <w:t>Results</w:t>
      </w:r>
    </w:p>
    <w:bookmarkEnd w:id="108"/>
    <w:p w14:paraId="7F566419" w14:textId="7FD7153E" w:rsidR="000923B3" w:rsidRDefault="00C40B3A">
      <w:pPr>
        <w:spacing w:line="480" w:lineRule="auto"/>
        <w:ind w:firstLine="720"/>
        <w:contextualSpacing/>
        <w:pPrChange w:id="109" w:author="Andy Rominger" w:date="2014-11-13T13:23:00Z">
          <w:pPr>
            <w:spacing w:line="480" w:lineRule="auto"/>
          </w:pPr>
        </w:pPrChange>
      </w:pPr>
      <w:r>
        <w:t xml:space="preserve">Based on the time perspective provided by the island </w:t>
      </w:r>
      <w:proofErr w:type="spellStart"/>
      <w:r>
        <w:t>chronosequence</w:t>
      </w:r>
      <w:proofErr w:type="spellEnd"/>
      <w:r>
        <w:t xml:space="preserve"> and genetic information, we demonstrate that </w:t>
      </w:r>
      <w:ins w:id="110" w:author="Andy Rominger" w:date="2014-11-13T13:23:00Z">
        <w:r>
          <w:t xml:space="preserve">species in </w:t>
        </w:r>
      </w:ins>
      <w:r>
        <w:t>lower trophic levels develop local divergence more quickly than species of higher trophic levels. Higher trophic levels also show endemism, though it evolves more slowly and over larger areas. Moreover, in analyzing</w:t>
      </w:r>
      <w:del w:id="111" w:author="Andy Rominger" w:date="2014-11-13T13:23:00Z">
        <w:r w:rsidR="00D81A03">
          <w:delText xml:space="preserve"> the</w:delText>
        </w:r>
      </w:del>
      <w:r>
        <w:t xml:space="preserve"> plant-herbivore networks across an increasing substrate age gradient we find trends of higher specialization and increasing deviation from the statistical steady state expected from theoretical predictions of food web structure.</w:t>
      </w:r>
    </w:p>
    <w:p w14:paraId="304B1B27" w14:textId="77777777" w:rsidR="000923B3" w:rsidRDefault="00C40B3A">
      <w:pPr>
        <w:pStyle w:val="Heading4"/>
        <w:spacing w:line="480" w:lineRule="auto"/>
        <w:contextualSpacing/>
        <w:pPrChange w:id="112" w:author="Andy Rominger" w:date="2014-11-13T13:23:00Z">
          <w:pPr>
            <w:pStyle w:val="Heading4"/>
            <w:spacing w:line="480" w:lineRule="auto"/>
          </w:pPr>
        </w:pPrChange>
      </w:pPr>
      <w:bookmarkStart w:id="113" w:name="main-conclusions"/>
      <w:r>
        <w:t>Main conclusions</w:t>
      </w:r>
    </w:p>
    <w:bookmarkEnd w:id="113"/>
    <w:p w14:paraId="7956D865" w14:textId="77777777" w:rsidR="0056586E" w:rsidRDefault="00D81A03" w:rsidP="001C5805">
      <w:pPr>
        <w:spacing w:line="480" w:lineRule="auto"/>
        <w:rPr>
          <w:del w:id="114" w:author="Andy Rominger" w:date="2014-11-13T13:23:00Z"/>
        </w:rPr>
      </w:pPr>
      <w:del w:id="115" w:author="Andy Rominger" w:date="2014-11-13T13:23:00Z">
        <w:r>
          <w:delText>A holistic approach informed by a combination of population genetic and community-level data within a clear temporal framework suggests that assembly by immigration and short time scale ecological processes gives way to evolutionary processes in the assembly of these complex Hawaiian communities. These findings also provide motivation to expand ecological theory to better incorporate dynamic evolutionary processes.</w:delText>
        </w:r>
      </w:del>
    </w:p>
    <w:p w14:paraId="6DD12CFB" w14:textId="40EEFC5D" w:rsidR="001C5331" w:rsidRPr="002142BB" w:rsidRDefault="00C40B3A" w:rsidP="002142BB">
      <w:pPr>
        <w:spacing w:line="480" w:lineRule="auto"/>
        <w:ind w:firstLine="720"/>
        <w:contextualSpacing/>
        <w:rPr>
          <w:ins w:id="116" w:author="Andy Rominger" w:date="2014-11-13T13:23:00Z"/>
        </w:rPr>
      </w:pPr>
      <w:ins w:id="117" w:author="Andy Rominger" w:date="2014-11-13T13:23:00Z">
        <w:r>
          <w:t xml:space="preserve">We show how ecological theory can leverage natural experiments on oceanic islands of known chronologies to understand the interplay between evolutionary and ecological processes </w:t>
        </w:r>
        <w:r w:rsidR="001C5331">
          <w:t>in shaping</w:t>
        </w:r>
        <w:r>
          <w:t xml:space="preserve"> present-day biodiversity. We advocate for combining perspectives gained from coupled molecular and community-level data analyzed in t</w:t>
        </w:r>
        <w:r w:rsidR="001C5331">
          <w:t>he context of ecological theory</w:t>
        </w:r>
        <w:r>
          <w:t xml:space="preserve">. We further show the utility of applying theory in a </w:t>
        </w:r>
        <w:proofErr w:type="spellStart"/>
        <w:r>
          <w:t>chronosequence</w:t>
        </w:r>
        <w:proofErr w:type="spellEnd"/>
        <w:r>
          <w:t xml:space="preserve"> context to better illuminate the interplay of ecological mechanisms, speciation, extinction and adaptation in driving contemporary biodiversity patterns.</w:t>
        </w:r>
        <w:bookmarkStart w:id="118" w:name="introduction"/>
      </w:ins>
    </w:p>
    <w:p w14:paraId="18C8E57E" w14:textId="77777777" w:rsidR="002142BB" w:rsidRDefault="002142BB">
      <w:pPr>
        <w:spacing w:before="0" w:after="200"/>
        <w:rPr>
          <w:rFonts w:ascii="Times" w:eastAsiaTheme="majorEastAsia" w:hAnsi="Times" w:cstheme="majorBidi"/>
          <w:b/>
          <w:bCs/>
          <w:caps/>
          <w:color w:val="000000" w:themeColor="text1"/>
          <w:sz w:val="28"/>
          <w:szCs w:val="28"/>
        </w:rPr>
        <w:pPrChange w:id="119" w:author="Andy Rominger" w:date="2014-11-13T13:23:00Z">
          <w:pPr>
            <w:spacing w:before="0" w:after="200"/>
            <w:ind w:firstLine="720"/>
          </w:pPr>
        </w:pPrChange>
      </w:pPr>
      <w:r>
        <w:br w:type="page"/>
      </w:r>
    </w:p>
    <w:p w14:paraId="5FF9C20A" w14:textId="496091DF" w:rsidR="000923B3" w:rsidRDefault="00C40B3A">
      <w:pPr>
        <w:pStyle w:val="Heading1"/>
        <w:spacing w:line="480" w:lineRule="auto"/>
        <w:contextualSpacing/>
        <w:pPrChange w:id="120" w:author="Andy Rominger" w:date="2014-11-13T13:23:00Z">
          <w:pPr>
            <w:pStyle w:val="Heading1"/>
            <w:spacing w:line="480" w:lineRule="auto"/>
          </w:pPr>
        </w:pPrChange>
      </w:pPr>
      <w:r>
        <w:t>Introduction</w:t>
      </w:r>
    </w:p>
    <w:bookmarkEnd w:id="118"/>
    <w:p w14:paraId="13B8889D" w14:textId="77777777" w:rsidR="0056586E" w:rsidRDefault="00D81A03" w:rsidP="00FA5FF5">
      <w:pPr>
        <w:spacing w:line="480" w:lineRule="auto"/>
        <w:ind w:firstLine="720"/>
        <w:rPr>
          <w:del w:id="121" w:author="Andy Rominger" w:date="2014-11-13T13:23:00Z"/>
        </w:rPr>
      </w:pPr>
      <w:del w:id="122" w:author="Andy Rominger" w:date="2014-11-13T13:23:00Z">
        <w:r>
          <w:delText>A central challenge in biology is understanding how the spectacularly diverse ecosystems that sustain life on Earth emerge from ecological and evolutionary processes. Thought to occur on largely different spatiotemporal scales, ecology and evolution developed into largely separate disciplines. However, new findings along with genomic and computational techniques have re-opened scientists’ eyes to the rich and dynamic interplay between these processes. These advances allow renewed focus on a synthetic understanding of how evolutionary and ecological processes and their interactions generate and maintain the biodiversity and function of communities and ecosystems. Much of such research seeks the integrated knowledge of the genetic, phylogenetic, and functional dimensions of biodiversity including interactions among these dimensions and their synergistic roles in critical ecological and evolutionary processes. Islands have been key to developing the basic yet largely separate knowledge of these processes.</w:delText>
        </w:r>
      </w:del>
    </w:p>
    <w:p w14:paraId="295DB47F" w14:textId="77777777" w:rsidR="0056586E" w:rsidRDefault="00D81A03" w:rsidP="00FA5FF5">
      <w:pPr>
        <w:spacing w:line="480" w:lineRule="auto"/>
        <w:ind w:firstLine="720"/>
        <w:rPr>
          <w:del w:id="123" w:author="Andy Rominger" w:date="2014-11-13T13:23:00Z"/>
        </w:rPr>
      </w:pPr>
      <w:del w:id="124" w:author="Andy Rominger" w:date="2014-11-13T13:23:00Z">
        <w:r>
          <w:delText>Indeed, islands are bedrock model systems in the development of fundamental principles driving patterns of biodiversity, from theories of evolution (Darwin, 1959; Wallace, 1862) to the ecology of species richness and abundance in and out of equilibrium (MacArthur &amp; Wilson, 1967; Brown, 1995; Rosindell &amp; Phillimore, 2011). Due to their isolation and discretization islands are naturally simplified systems compared to mainlands and this simplification has been central to the success of using islands to identify general mechanisms underlying biodiversity. Similarly, island systems could provide critical opportunities for tackling the difficult task of better integrating insights from short time scale ecological theories with long-term evolutionary dynamics.</w:delText>
        </w:r>
      </w:del>
    </w:p>
    <w:p w14:paraId="0B95DCC4" w14:textId="235A5499" w:rsidR="000923B3" w:rsidRDefault="00D81A03" w:rsidP="0030227D">
      <w:pPr>
        <w:spacing w:line="480" w:lineRule="auto"/>
        <w:ind w:firstLine="720"/>
        <w:contextualSpacing/>
        <w:rPr>
          <w:ins w:id="125" w:author="Andy Rominger" w:date="2014-11-13T13:23:00Z"/>
        </w:rPr>
      </w:pPr>
      <w:del w:id="126" w:author="Andy Rominger" w:date="2014-11-13T13:23:00Z">
        <w:r>
          <w:delText xml:space="preserve">Traditionally we view evolution as responsible for </w:delText>
        </w:r>
      </w:del>
      <w:ins w:id="127" w:author="Andy Rominger" w:date="2014-11-13T13:23:00Z">
        <w:r w:rsidR="00C40B3A">
          <w:t xml:space="preserve">Contemporary biodiversity is an unresolved product of speciation, extinction and dispersal all conditioned by ecological interactions with the biotic and abiotic environment. Because these processes occur on different temporal and spatial scales and may be </w:t>
        </w:r>
      </w:ins>
      <w:ins w:id="128" w:author="Andy Rominger" w:date="2014-11-15T17:41:00Z">
        <w:r w:rsidR="003E30F6">
          <w:t>non-linear and non-equilibrium</w:t>
        </w:r>
      </w:ins>
      <w:ins w:id="129" w:author="Andy Rominger" w:date="2014-11-13T13:23:00Z">
        <w:r w:rsidR="00C40B3A">
          <w:t>, disentangling the relative influence of local ecological mechanisms from evolutionary and historical processes is challenging (</w:t>
        </w:r>
        <w:proofErr w:type="spellStart"/>
        <w:r w:rsidR="00C40B3A">
          <w:t>Ricklefs</w:t>
        </w:r>
        <w:proofErr w:type="spellEnd"/>
        <w:r w:rsidR="00C40B3A">
          <w:t>, 2004). The integration of ecological and evolutionary theory has the potential to reveal dynamics that generate biodiversity.</w:t>
        </w:r>
      </w:ins>
    </w:p>
    <w:p w14:paraId="22D29935" w14:textId="77777777" w:rsidR="0056586E" w:rsidRDefault="00C40B3A" w:rsidP="00FA5FF5">
      <w:pPr>
        <w:spacing w:line="480" w:lineRule="auto"/>
        <w:ind w:firstLine="720"/>
        <w:rPr>
          <w:del w:id="130" w:author="Andy Rominger" w:date="2014-11-13T13:23:00Z"/>
        </w:rPr>
      </w:pPr>
      <w:ins w:id="131" w:author="Andy Rominger" w:date="2014-11-13T13:23:00Z">
        <w:r>
          <w:t xml:space="preserve">The evolutionary processes of speciation and extinction tend to be viewed as </w:t>
        </w:r>
      </w:ins>
      <w:r>
        <w:t xml:space="preserve">regulating regional species pools, </w:t>
      </w:r>
      <w:del w:id="132" w:author="Andy Rominger" w:date="2014-11-13T13:23:00Z">
        <w:r w:rsidR="00D81A03">
          <w:delText>a process happening</w:delText>
        </w:r>
      </w:del>
      <w:ins w:id="133" w:author="Andy Rominger" w:date="2014-11-13T13:23:00Z">
        <w:r>
          <w:t>occurring in a manner</w:t>
        </w:r>
      </w:ins>
      <w:r>
        <w:t xml:space="preserve"> largely removed from local ecology (Hubbell, 2001; </w:t>
      </w:r>
      <w:proofErr w:type="spellStart"/>
      <w:r>
        <w:t>Cavender</w:t>
      </w:r>
      <w:proofErr w:type="spellEnd"/>
      <w:r>
        <w:t xml:space="preserve">-Bares </w:t>
      </w:r>
      <w:r>
        <w:rPr>
          <w:i/>
        </w:rPr>
        <w:t>et al.</w:t>
      </w:r>
      <w:r>
        <w:t>, 2009</w:t>
      </w:r>
      <w:del w:id="134" w:author="Andy Rominger" w:date="2014-11-13T13:23:00Z">
        <w:r w:rsidR="00D81A03">
          <w:delText xml:space="preserve">). Evolutionary change over time in island systems has generally been studied in the context of single lineages, e.g. the adaptive radiation of Galapagos finches (Grant &amp; Grant, 2007), Anolis lizards in the Caribbean (Losos, 2009), and cichlid fish in the great lakes of Africa (Seehausen, 2006). Such studies have reached varied conclusions about the drivers of diversification including competition (Rundle, 2003; Schluter, 2003), predation (Nosil &amp; Crespi, 2006), ecological release (Gillespie, 2009; Yoder </w:delText>
        </w:r>
        <w:r w:rsidR="00D81A03">
          <w:rPr>
            <w:i/>
          </w:rPr>
          <w:delText>et al.</w:delText>
        </w:r>
        <w:r w:rsidR="00D81A03">
          <w:delText xml:space="preserve">, 2010) and specialization or generalization (Schluter, 2000; Wellenreuther </w:delText>
        </w:r>
        <w:r w:rsidR="00D81A03">
          <w:rPr>
            <w:i/>
          </w:rPr>
          <w:delText>et al.</w:delText>
        </w:r>
        <w:r w:rsidR="00D81A03">
          <w:delText>, 2008; Glor, 2010). Likewise, given finite ecological opportunity, it has been suggested that the rate of diversification should decline</w:delText>
        </w:r>
      </w:del>
      <w:ins w:id="135" w:author="Andy Rominger" w:date="2014-11-13T13:23:00Z">
        <w:r>
          <w:t xml:space="preserve">; </w:t>
        </w:r>
        <w:proofErr w:type="spellStart"/>
        <w:r>
          <w:t>Wiens</w:t>
        </w:r>
        <w:proofErr w:type="spellEnd"/>
        <w:r>
          <w:t>, 2011). Ecological mechanisms tend to be viewed</w:t>
        </w:r>
      </w:ins>
      <w:r>
        <w:t xml:space="preserve"> as </w:t>
      </w:r>
      <w:del w:id="136" w:author="Andy Rominger" w:date="2014-11-13T13:23:00Z">
        <w:r w:rsidR="00D81A03">
          <w:delText xml:space="preserve">species numbers increase during an adaptive radiation (Harmon </w:delText>
        </w:r>
        <w:r w:rsidR="00D81A03">
          <w:rPr>
            <w:i/>
          </w:rPr>
          <w:delText>et al.</w:delText>
        </w:r>
        <w:r w:rsidR="00D81A03">
          <w:delText xml:space="preserve">, 2008; Rabosky &amp; Lovette, 2008; Bokma, 2009) while other arguments highlight the importance of species themselves as a resource base for others, with diversification increasing with species number (Odling-Smee </w:delText>
        </w:r>
        <w:r w:rsidR="00D81A03">
          <w:rPr>
            <w:i/>
          </w:rPr>
          <w:delText>et al.</w:delText>
        </w:r>
        <w:r w:rsidR="00D81A03">
          <w:delText>, 2003; Erwin, 2008).</w:delText>
        </w:r>
      </w:del>
    </w:p>
    <w:p w14:paraId="46AA4089" w14:textId="4E972133" w:rsidR="003E30F6" w:rsidRDefault="00D81A03">
      <w:pPr>
        <w:spacing w:line="480" w:lineRule="auto"/>
        <w:ind w:firstLine="720"/>
        <w:contextualSpacing/>
        <w:rPr>
          <w:ins w:id="137" w:author="Andy Rominger" w:date="2014-11-15T17:44:00Z"/>
        </w:rPr>
        <w:pPrChange w:id="138" w:author="Andy Rominger" w:date="2014-11-13T13:23:00Z">
          <w:pPr>
            <w:spacing w:line="480" w:lineRule="auto"/>
            <w:ind w:firstLine="720"/>
          </w:pPr>
        </w:pPrChange>
      </w:pPr>
      <w:del w:id="139" w:author="Andy Rominger" w:date="2014-11-13T13:23:00Z">
        <w:r>
          <w:delText>Ecology in turn is traditionally viewed as the process acting on</w:delText>
        </w:r>
      </w:del>
      <w:proofErr w:type="gramStart"/>
      <w:ins w:id="140" w:author="Andy Rominger" w:date="2014-11-13T13:23:00Z">
        <w:r w:rsidR="00C40B3A">
          <w:t>packing</w:t>
        </w:r>
      </w:ins>
      <w:proofErr w:type="gramEnd"/>
      <w:r w:rsidR="00C40B3A">
        <w:t xml:space="preserve"> standing diversity </w:t>
      </w:r>
      <w:del w:id="141" w:author="Andy Rominger" w:date="2014-11-13T13:23:00Z">
        <w:r>
          <w:delText xml:space="preserve">to pack it </w:delText>
        </w:r>
      </w:del>
      <w:r w:rsidR="00C40B3A">
        <w:t>into local communities through competition, facilitation</w:t>
      </w:r>
      <w:ins w:id="142" w:author="Andy Rominger" w:date="2014-11-13T13:23:00Z">
        <w:r w:rsidR="00C40B3A">
          <w:t>,</w:t>
        </w:r>
      </w:ins>
      <w:r w:rsidR="00C40B3A">
        <w:t xml:space="preserve"> and neutral ecological drift (Hubbell, 2001; </w:t>
      </w:r>
      <w:proofErr w:type="spellStart"/>
      <w:r w:rsidR="00C40B3A">
        <w:t>Tilman</w:t>
      </w:r>
      <w:proofErr w:type="spellEnd"/>
      <w:r w:rsidR="00C40B3A">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ins w:id="143" w:author="Andy Rominger" w:date="2014-11-13T13:23:00Z">
        <w:r w:rsidR="00C40B3A">
          <w:t xml:space="preserve">; </w:t>
        </w:r>
      </w:ins>
      <w:r w:rsidR="00C40B3A">
        <w:t xml:space="preserve">Borer </w:t>
      </w:r>
      <w:r w:rsidR="00C40B3A">
        <w:rPr>
          <w:i/>
        </w:rPr>
        <w:t>et al.</w:t>
      </w:r>
      <w:r w:rsidR="00C40B3A">
        <w:t xml:space="preserve">, 2014). </w:t>
      </w:r>
      <w:del w:id="144" w:author="Andy Rominger" w:date="2014-11-13T13:23:00Z">
        <w:r>
          <w:delText xml:space="preserve">Island systems have been instrumental in developing our understanding of all these processes, especially through the conceptual lens provided by the equilibrium theory of MacArthur and Wilson (1967). </w:delText>
        </w:r>
      </w:del>
      <w:r w:rsidR="00C40B3A">
        <w:t>Recent</w:t>
      </w:r>
      <w:ins w:id="145" w:author="Andy Rominger" w:date="2014-11-13T13:23:00Z">
        <w:r w:rsidR="00C40B3A">
          <w:t xml:space="preserve"> theoretical</w:t>
        </w:r>
      </w:ins>
      <w:r w:rsidR="00C40B3A">
        <w:t xml:space="preserve"> advances have further refined the causes and consequences of 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re-vitalized classical niche-based mechanisms such as n</w:t>
      </w:r>
      <w:r w:rsidR="00480C76">
        <w:t>iche partitioning (</w:t>
      </w:r>
      <w:proofErr w:type="spellStart"/>
      <w:r w:rsidR="00480C76">
        <w:t>Tilman</w:t>
      </w:r>
      <w:proofErr w:type="spellEnd"/>
      <w:r w:rsidR="00480C76">
        <w:t>, 2004</w:t>
      </w:r>
      <w:r w:rsidR="00C40B3A">
        <w:t xml:space="preserve">), competition and predation (Borer </w:t>
      </w:r>
      <w:r w:rsidR="00C40B3A">
        <w:rPr>
          <w:i/>
        </w:rPr>
        <w:t>et al.</w:t>
      </w:r>
      <w:r w:rsidR="00C40B3A">
        <w:t xml:space="preserve">, 2014), and put </w:t>
      </w:r>
      <w:del w:id="146" w:author="Andy Rominger" w:date="2014-11-13T13:23:00Z">
        <w:r>
          <w:delText>ecology</w:delText>
        </w:r>
      </w:del>
      <w:ins w:id="147" w:author="Andy Rominger" w:date="2014-11-13T13:23:00Z">
        <w:r w:rsidR="00C40B3A">
          <w:t>species interactions</w:t>
        </w:r>
      </w:ins>
      <w:r w:rsidR="00C40B3A">
        <w:t xml:space="preserve"> in a network theoretic context (Williams &amp; Martinez, 2000; Brose </w:t>
      </w:r>
      <w:r w:rsidR="00C40B3A">
        <w:rPr>
          <w:i/>
        </w:rPr>
        <w:t>et al.</w:t>
      </w:r>
      <w:r w:rsidR="0085520C">
        <w:t>, 2006</w:t>
      </w:r>
      <w:ins w:id="148" w:author="Andy Rominger" w:date="2014-11-13T13:23:00Z">
        <w:r w:rsidR="00C40B3A">
          <w:t xml:space="preserve">). </w:t>
        </w:r>
      </w:ins>
    </w:p>
    <w:p w14:paraId="0F430A99" w14:textId="57216A32" w:rsidR="000923B3" w:rsidRDefault="003E30F6">
      <w:pPr>
        <w:spacing w:line="480" w:lineRule="auto"/>
        <w:ind w:firstLine="720"/>
        <w:contextualSpacing/>
        <w:pPrChange w:id="149" w:author="Andy Rominger" w:date="2014-11-13T13:23:00Z">
          <w:pPr>
            <w:spacing w:line="480" w:lineRule="auto"/>
            <w:ind w:firstLine="720"/>
          </w:pPr>
        </w:pPrChange>
      </w:pPr>
      <w:ins w:id="150" w:author="Andy Rominger" w:date="2014-11-15T17:44:00Z">
        <w:r>
          <w:t xml:space="preserve">New </w:t>
        </w:r>
      </w:ins>
      <w:ins w:id="151" w:author="Andy Rominger" w:date="2014-11-13T13:23:00Z">
        <w:r w:rsidR="00C40B3A">
          <w:t xml:space="preserve">insights into evolutionary mechanisms </w:t>
        </w:r>
      </w:ins>
      <w:ins w:id="152" w:author="Andy Rominger" w:date="2014-11-15T17:45:00Z">
        <w:r>
          <w:t xml:space="preserve">have also emerged </w:t>
        </w:r>
      </w:ins>
      <w:ins w:id="153" w:author="Andy Rominger" w:date="2014-11-13T13:23:00Z">
        <w:r w:rsidR="00C40B3A">
          <w:t xml:space="preserve">based on inference from contemporary patterns of species, genetic, or phylogenetic diversity (e.g., </w:t>
        </w:r>
        <w:proofErr w:type="spellStart"/>
        <w:r w:rsidR="00C40B3A">
          <w:t>Jetz</w:t>
        </w:r>
        <w:proofErr w:type="spellEnd"/>
        <w:r w:rsidR="00C40B3A">
          <w:t xml:space="preserve"> </w:t>
        </w:r>
        <w:r w:rsidR="00C40B3A">
          <w:rPr>
            <w:i/>
          </w:rPr>
          <w:t>et al.</w:t>
        </w:r>
        <w:r w:rsidR="00C40B3A">
          <w:t xml:space="preserve">, 2012; </w:t>
        </w:r>
        <w:proofErr w:type="spellStart"/>
        <w:r w:rsidR="00C40B3A">
          <w:t>Wiens</w:t>
        </w:r>
        <w:proofErr w:type="spellEnd"/>
        <w:r w:rsidR="00C40B3A">
          <w:t>, 2011)</w:t>
        </w:r>
      </w:ins>
      <w:ins w:id="154" w:author="Andy Rominger" w:date="2014-11-15T17:45:00Z">
        <w:r>
          <w:t>.</w:t>
        </w:r>
      </w:ins>
      <w:ins w:id="155" w:author="Andy Rominger" w:date="2014-11-13T13:23:00Z">
        <w:r w:rsidR="00C40B3A">
          <w:t xml:space="preserve"> Here, we propose </w:t>
        </w:r>
        <w:proofErr w:type="gramStart"/>
        <w:r w:rsidR="00C40B3A">
          <w:t xml:space="preserve">an integrative framework </w:t>
        </w:r>
      </w:ins>
      <w:ins w:id="156" w:author="Andy Rominger" w:date="2014-11-15T17:45:00Z">
        <w:r>
          <w:t>that harness</w:t>
        </w:r>
        <w:proofErr w:type="gramEnd"/>
        <w:r>
          <w:t xml:space="preserve"> both sources of advancement </w:t>
        </w:r>
      </w:ins>
      <w:ins w:id="157" w:author="Andy Rominger" w:date="2014-11-13T13:23:00Z">
        <w:r w:rsidR="00C40B3A">
          <w:t xml:space="preserve">to study evolutionary community assembly. We provide an initial test using arthropod lineages in the Hawaiian Islands using mostly published data. We estimate metrics of evolutionary and ecological dynamics across communities that range in age from 500 </w:t>
        </w:r>
        <w:proofErr w:type="spellStart"/>
        <w:r w:rsidR="00C40B3A">
          <w:t>yr</w:t>
        </w:r>
        <w:proofErr w:type="spellEnd"/>
        <w:r w:rsidR="00C40B3A">
          <w:t xml:space="preserve"> to 5 </w:t>
        </w:r>
        <w:proofErr w:type="spellStart"/>
        <w:r w:rsidR="00C40B3A">
          <w:t>myr</w:t>
        </w:r>
      </w:ins>
      <w:proofErr w:type="spellEnd"/>
      <w:ins w:id="158" w:author="Andy Rominger" w:date="2014-11-15T19:45:00Z">
        <w:r w:rsidR="009F12A1">
          <w:t xml:space="preserve">. We estimate taxon-specific </w:t>
        </w:r>
      </w:ins>
      <w:ins w:id="159" w:author="Andy Rominger" w:date="2014-11-13T13:23:00Z">
        <w:r w:rsidR="00C40B3A">
          <w:t>timeline</w:t>
        </w:r>
      </w:ins>
      <w:ins w:id="160" w:author="Andy Rominger" w:date="2014-11-15T19:45:00Z">
        <w:r w:rsidR="009F12A1">
          <w:t>s</w:t>
        </w:r>
      </w:ins>
      <w:ins w:id="161" w:author="Andy Rominger" w:date="2014-11-13T13:23:00Z">
        <w:r w:rsidR="00C40B3A">
          <w:t xml:space="preserve"> for the development of genetic discontinuity.</w:t>
        </w:r>
        <w:r w:rsidR="009F12A1">
          <w:t xml:space="preserve"> This is contextualized with</w:t>
        </w:r>
        <w:r w:rsidR="00C40B3A">
          <w:t xml:space="preserve"> </w:t>
        </w:r>
        <w:proofErr w:type="spellStart"/>
        <w:r w:rsidR="00C40B3A">
          <w:t>macroecological</w:t>
        </w:r>
        <w:proofErr w:type="spellEnd"/>
        <w:r w:rsidR="00C40B3A">
          <w:t xml:space="preserve"> metrics of community structure, using predictions from statistical </w:t>
        </w:r>
      </w:ins>
      <w:ins w:id="162" w:author="Andy Rominger" w:date="2014-11-15T19:46:00Z">
        <w:r w:rsidR="003C08EC">
          <w:t>equilibrium</w:t>
        </w:r>
      </w:ins>
      <w:ins w:id="163" w:author="Andy Rominger" w:date="2014-11-13T13:23:00Z">
        <w:r w:rsidR="00C40B3A">
          <w:t xml:space="preserve"> and ecological network theory to examine changes over the island </w:t>
        </w:r>
        <w:proofErr w:type="spellStart"/>
        <w:r w:rsidR="00C40B3A">
          <w:t>chronosequence</w:t>
        </w:r>
      </w:ins>
      <w:proofErr w:type="spellEnd"/>
      <w:r w:rsidR="00C40B3A">
        <w:t>.</w:t>
      </w:r>
    </w:p>
    <w:p w14:paraId="19FA3653" w14:textId="4EE569D6" w:rsidR="000923B3" w:rsidRDefault="00D81A03" w:rsidP="001D3F76">
      <w:pPr>
        <w:pStyle w:val="Heading2"/>
        <w:spacing w:line="480" w:lineRule="auto"/>
        <w:contextualSpacing/>
        <w:rPr>
          <w:ins w:id="164" w:author="Andy Rominger" w:date="2014-11-13T13:23:00Z"/>
        </w:rPr>
      </w:pPr>
      <w:bookmarkStart w:id="165" w:name="hotspot-oceanic-archipelagos-as-model-sy"/>
      <w:del w:id="166" w:author="Andy Rominger" w:date="2014-11-13T13:23:00Z">
        <w:r>
          <w:delText xml:space="preserve">Ecological networks are a prime starting place </w:delText>
        </w:r>
      </w:del>
      <w:ins w:id="167" w:author="Andy Rominger" w:date="2014-11-13T13:23:00Z">
        <w:r w:rsidR="00C40B3A">
          <w:t>Hotspot oceanic archipelagos as model systems</w:t>
        </w:r>
      </w:ins>
    </w:p>
    <w:bookmarkEnd w:id="165"/>
    <w:p w14:paraId="2F02BE1C" w14:textId="05E5E279" w:rsidR="000923B3" w:rsidRDefault="00C40B3A" w:rsidP="0030227D">
      <w:pPr>
        <w:spacing w:line="480" w:lineRule="auto"/>
        <w:ind w:firstLine="720"/>
        <w:contextualSpacing/>
        <w:rPr>
          <w:ins w:id="168" w:author="Andy Rominger" w:date="2014-11-13T13:23:00Z"/>
        </w:rPr>
      </w:pPr>
      <w:ins w:id="169" w:author="Andy Rominger" w:date="2014-11-13T13:23:00Z">
        <w:r>
          <w:t>Hotspot oceanic island</w:t>
        </w:r>
      </w:ins>
      <w:ins w:id="170" w:author="Andy Rominger" w:date="2014-11-15T17:46:00Z">
        <w:r w:rsidR="00590C8C">
          <w:t>s</w:t>
        </w:r>
      </w:ins>
      <w:ins w:id="171" w:author="Andy Rominger" w:date="2014-11-13T13:23:00Z">
        <w:r>
          <w:t xml:space="preserve"> are opportune model systems </w:t>
        </w:r>
      </w:ins>
      <w:r>
        <w:t xml:space="preserve">for </w:t>
      </w:r>
      <w:del w:id="172" w:author="Andy Rominger" w:date="2014-11-13T13:23:00Z">
        <w:r w:rsidR="00D81A03">
          <w:delText>integrating</w:delText>
        </w:r>
      </w:del>
      <w:ins w:id="173" w:author="Andy Rominger" w:date="2014-11-13T13:23:00Z">
        <w:r>
          <w:t>studying</w:t>
        </w:r>
      </w:ins>
      <w:r>
        <w:t xml:space="preserve"> the </w:t>
      </w:r>
      <w:ins w:id="174" w:author="Andy Rominger" w:date="2014-11-13T13:23:00Z">
        <w:r>
          <w:t xml:space="preserve">interplay of local ecological </w:t>
        </w:r>
      </w:ins>
      <w:r>
        <w:t xml:space="preserve">mechanisms </w:t>
      </w:r>
      <w:del w:id="175" w:author="Andy Rominger" w:date="2014-11-13T13:23:00Z">
        <w:r w:rsidR="00D81A03">
          <w:delText xml:space="preserve">of ecology </w:delText>
        </w:r>
      </w:del>
      <w:r>
        <w:t xml:space="preserve">and </w:t>
      </w:r>
      <w:del w:id="176" w:author="Andy Rominger" w:date="2014-11-13T13:23:00Z">
        <w:r w:rsidR="00D81A03">
          <w:delText xml:space="preserve">evolution because ecological network analysis already builds off </w:delText>
        </w:r>
      </w:del>
      <w:ins w:id="177" w:author="Andy Rominger" w:date="2014-11-13T13:23:00Z">
        <w:r>
          <w:t xml:space="preserve">large–scale, historical, and </w:t>
        </w:r>
      </w:ins>
      <w:r>
        <w:t xml:space="preserve">evolutionary </w:t>
      </w:r>
      <w:del w:id="178" w:author="Andy Rominger" w:date="2014-11-13T13:23:00Z">
        <w:r w:rsidR="00D81A03">
          <w:delText>hypotheses</w:delText>
        </w:r>
      </w:del>
      <w:ins w:id="179" w:author="Andy Rominger" w:date="2014-11-13T13:23:00Z">
        <w:r>
          <w:t xml:space="preserve">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ins>
    </w:p>
    <w:p w14:paraId="1743F53E" w14:textId="46710F8B" w:rsidR="000923B3" w:rsidRDefault="009D4198" w:rsidP="0030227D">
      <w:pPr>
        <w:spacing w:line="480" w:lineRule="auto"/>
        <w:ind w:firstLine="720"/>
        <w:contextualSpacing/>
        <w:rPr>
          <w:ins w:id="180" w:author="Andy Rominger" w:date="2014-11-13T13:23:00Z"/>
        </w:rPr>
      </w:pPr>
      <w:ins w:id="181" w:author="Andy Rominger" w:date="2014-11-15T19:35:00Z">
        <w:r>
          <w:t>Y</w:t>
        </w:r>
      </w:ins>
      <w:ins w:id="182" w:author="Andy Rominger" w:date="2014-11-13T13:23:00Z">
        <w:r w:rsidR="00C40B3A">
          <w:t xml:space="preserve">ounger communities originate mostly from initial immigration and thus should be dominated by ecological mechanisms operating on a source pool whose evolution is removed from the local setting. Conversely, older islands could allow </w:t>
        </w:r>
      </w:ins>
      <w:ins w:id="183" w:author="Andy Rominger" w:date="2014-11-15T17:48:00Z">
        <w:r w:rsidR="00590C8C">
          <w:t>for</w:t>
        </w:r>
      </w:ins>
      <w:ins w:id="184" w:author="Andy Rominger" w:date="2014-11-13T13:23:00Z">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w:t>
        </w:r>
        <w:proofErr w:type="spellStart"/>
        <w:r w:rsidR="00C40B3A">
          <w:t>Clague</w:t>
        </w:r>
        <w:proofErr w:type="spellEnd"/>
        <w:r w:rsidR="00C40B3A">
          <w:t>, 2002) and patterns of biodiversity are well characterized (Wagner &amp; Funk, 1995).</w:t>
        </w:r>
      </w:ins>
    </w:p>
    <w:p w14:paraId="2524006D" w14:textId="77777777" w:rsidR="000923B3" w:rsidRDefault="00C40B3A" w:rsidP="001D3F76">
      <w:pPr>
        <w:pStyle w:val="Heading2"/>
        <w:spacing w:line="480" w:lineRule="auto"/>
        <w:contextualSpacing/>
        <w:rPr>
          <w:ins w:id="185" w:author="Andy Rominger" w:date="2014-11-13T13:23:00Z"/>
        </w:rPr>
      </w:pPr>
      <w:bookmarkStart w:id="186" w:name="development-of-genetic-discontinuity"/>
      <w:ins w:id="187" w:author="Andy Rominger" w:date="2014-11-13T13:23:00Z">
        <w:r>
          <w:t>Development of genetic discontinuity</w:t>
        </w:r>
      </w:ins>
    </w:p>
    <w:bookmarkEnd w:id="186"/>
    <w:p w14:paraId="71311236" w14:textId="62A7F6B1" w:rsidR="000923B3" w:rsidRDefault="00C40B3A" w:rsidP="0030227D">
      <w:pPr>
        <w:spacing w:line="480" w:lineRule="auto"/>
        <w:ind w:firstLine="720"/>
        <w:contextualSpacing/>
        <w:rPr>
          <w:ins w:id="188" w:author="Andy Rominger" w:date="2014-11-13T13:23:00Z"/>
        </w:rPr>
      </w:pPr>
      <w:ins w:id="189" w:author="Andy Rominger" w:date="2014-11-13T13:23:00Z">
        <w:r>
          <w:t>Movement of individuals among localities connects the</w:t>
        </w:r>
      </w:ins>
      <w:ins w:id="190" w:author="Andy Rominger" w:date="2014-11-15T17:49:00Z">
        <w:r w:rsidR="00590C8C">
          <w:t>ir</w:t>
        </w:r>
      </w:ins>
      <w:ins w:id="191" w:author="Andy Rominger" w:date="2014-11-13T13:23:00Z">
        <w:r>
          <w:t xml:space="preserve"> population dynamics. Even moderate levels of genetic connectivity among geographically separated </w:t>
        </w:r>
        <w:proofErr w:type="gramStart"/>
        <w:r>
          <w:t>populations</w:t>
        </w:r>
        <w:proofErr w:type="gramEnd"/>
        <w:r>
          <w:t xml:space="preserve"> limits the potential for local divergence (</w:t>
        </w:r>
        <w:proofErr w:type="spellStart"/>
        <w:r>
          <w:t>Slatkin</w:t>
        </w:r>
        <w:proofErr w:type="spellEnd"/>
        <w:r>
          <w:t xml:space="preserve">, 1987). Thus, in the face of connectivity among populations, one predicts that the structure of ecological communities will remain similar across space. By contrast, when connectivity is low, not only are the ecologies of populations in different localities free to vary, </w:t>
        </w:r>
        <w:proofErr w:type="gramStart"/>
        <w:r>
          <w:t>but</w:t>
        </w:r>
        <w:proofErr w:type="gramEnd"/>
        <w:r>
          <w:t xml:space="preserve"> genetic divergence is also more likely. For these reasons, the magnitude of connectivity among population provides a measure of the relative importance of ecological processes and evolutionary processes in determining differences among ecological communities. Here, by using the </w:t>
        </w:r>
        <w:proofErr w:type="spellStart"/>
        <w:r>
          <w:t>chronosequence</w:t>
        </w:r>
        <w:proofErr w:type="spellEnd"/>
        <w:r>
          <w:t>, we can apply this approach to sets of communities from young to old and to taxa representing different trophic levels.</w:t>
        </w:r>
      </w:ins>
    </w:p>
    <w:p w14:paraId="02949FCD" w14:textId="77777777" w:rsidR="000923B3" w:rsidRDefault="00C40B3A" w:rsidP="001D3F76">
      <w:pPr>
        <w:pStyle w:val="Heading2"/>
        <w:spacing w:line="480" w:lineRule="auto"/>
        <w:contextualSpacing/>
        <w:rPr>
          <w:ins w:id="192" w:author="Andy Rominger" w:date="2014-11-13T13:23:00Z"/>
        </w:rPr>
      </w:pPr>
      <w:bookmarkStart w:id="193" w:name="macroecological-metrics"/>
      <w:proofErr w:type="spellStart"/>
      <w:ins w:id="194" w:author="Andy Rominger" w:date="2014-11-13T13:23:00Z">
        <w:r>
          <w:t>Macroecological</w:t>
        </w:r>
        <w:proofErr w:type="spellEnd"/>
        <w:r>
          <w:t xml:space="preserve"> metrics</w:t>
        </w:r>
      </w:ins>
    </w:p>
    <w:bookmarkEnd w:id="193"/>
    <w:p w14:paraId="1AC32A75" w14:textId="22F8A847" w:rsidR="000923B3" w:rsidRDefault="00C40B3A" w:rsidP="0030227D">
      <w:pPr>
        <w:spacing w:line="480" w:lineRule="auto"/>
        <w:ind w:firstLine="720"/>
        <w:contextualSpacing/>
        <w:rPr>
          <w:ins w:id="195" w:author="Andy Rominger" w:date="2014-11-13T13:23:00Z"/>
        </w:rPr>
      </w:pPr>
      <w:ins w:id="196" w:author="Andy Rominger" w:date="2014-11-13T13:23:00Z">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w:t>
        </w:r>
      </w:ins>
      <w:ins w:id="197" w:author="Andy Rominger" w:date="2014-11-15T19:37:00Z">
        <w:r w:rsidR="001F2E5B">
          <w:t>,</w:t>
        </w:r>
      </w:ins>
      <w:ins w:id="198" w:author="Andy Rominger" w:date="2014-11-13T13:23:00Z">
        <w:r>
          <w:t xml:space="preserve"> the situation in which a system’s behavior is governed by a simple set of state variables and no further mechanisms are required. Real world deviations from METE can provide insights into the processes driving ecology away from this statistical steady state and toward alternate system states (Harte, 2011). We expect that different aged communities along the Hawaiian </w:t>
        </w:r>
        <w:proofErr w:type="spellStart"/>
        <w:r>
          <w:t>chronosequence</w:t>
        </w:r>
        <w:proofErr w:type="spellEnd"/>
        <w:r>
          <w:t xml:space="preserve"> will deviate differently from METE, because we hypothesize the processes of speciation, extinction, adaptation and colonization may themselves drive Hawaiian communities out of statistical steady state.</w:t>
        </w:r>
      </w:ins>
    </w:p>
    <w:p w14:paraId="47312282" w14:textId="33015BC1" w:rsidR="0056586E" w:rsidRDefault="00C40B3A" w:rsidP="00590C8C">
      <w:pPr>
        <w:spacing w:line="480" w:lineRule="auto"/>
        <w:ind w:firstLine="720"/>
        <w:rPr>
          <w:del w:id="199" w:author="Andy Rominger" w:date="2014-11-13T13:23:00Z"/>
        </w:rPr>
      </w:pPr>
      <w:ins w:id="200" w:author="Andy Rominger" w:date="2014-11-13T13:23:00Z">
        <w:r>
          <w:t xml:space="preserve">METE can successfully predict various metrics of an ecological community (Harte, 2011), including network metrics that describe trophic interactions between species (Williams, 2010; Harte, 2011). Ecological network theory </w:t>
        </w:r>
      </w:ins>
      <w:ins w:id="201" w:author="Andy Rominger" w:date="2014-11-15T17:52:00Z">
        <w:r w:rsidR="00590C8C">
          <w:t>derives from</w:t>
        </w:r>
      </w:ins>
      <w:ins w:id="202" w:author="Andy Rominger" w:date="2014-11-13T13:23:00Z">
        <w:r>
          <w:t xml:space="preserve"> evolutionary concepts</w:t>
        </w:r>
      </w:ins>
      <w:r>
        <w:t xml:space="preserve"> such as coevolution (</w:t>
      </w:r>
      <w:ins w:id="203" w:author="Andy Rominger" w:date="2014-11-13T13:23:00Z">
        <w:r w:rsidR="000E434B">
          <w:t>Thompson</w:t>
        </w:r>
        <w:del w:id="204" w:author="Rosemary Gillespie" w:date="2014-11-15T12:48:00Z">
          <w:r w:rsidR="000E434B" w:rsidDel="00181DD1">
            <w:delText>,</w:delText>
          </w:r>
        </w:del>
      </w:ins>
      <w:ins w:id="205" w:author="Rosemary Gillespie" w:date="2014-11-15T12:48:00Z">
        <w:r w:rsidR="00181DD1">
          <w:t xml:space="preserve"> et al.</w:t>
        </w:r>
      </w:ins>
      <w:ins w:id="206" w:author="Andy Rominger" w:date="2014-11-13T13:23:00Z">
        <w:r w:rsidR="000E434B">
          <w:t xml:space="preserve"> 20</w:t>
        </w:r>
        <w:del w:id="207" w:author="Rosemary Gillespie" w:date="2014-11-15T12:48:00Z">
          <w:r w:rsidR="000E434B" w:rsidDel="00181DD1">
            <w:delText>05</w:delText>
          </w:r>
        </w:del>
      </w:ins>
      <w:ins w:id="208" w:author="Rosemary Gillespie" w:date="2014-11-15T12:48:00Z">
        <w:r w:rsidR="00181DD1">
          <w:t>13</w:t>
        </w:r>
      </w:ins>
      <w:ins w:id="209" w:author="Andy Rominger" w:date="2014-11-13T13:23:00Z">
        <w:r w:rsidR="000E434B">
          <w:t xml:space="preserve">; </w:t>
        </w:r>
      </w:ins>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ins w:id="210" w:author="Andy Rominger" w:date="2014-11-15T17:52:00Z">
        <w:r w:rsidR="00590C8C">
          <w:t xml:space="preserve"> and so presents an opportune starting place to study ecological and evolutionary feedbacks.</w:t>
        </w:r>
      </w:ins>
      <w:r>
        <w:t xml:space="preserve"> </w:t>
      </w:r>
      <w:del w:id="211" w:author="Andy Rominger" w:date="2014-11-15T17:52:00Z">
        <w:r w:rsidDel="00590C8C">
          <w:delText xml:space="preserve">and has clear ties with </w:delText>
        </w:r>
      </w:del>
      <w:del w:id="212" w:author="Andy Rominger" w:date="2014-11-13T13:23:00Z">
        <w:r w:rsidR="00D81A03">
          <w:delText>macroecology</w:delText>
        </w:r>
      </w:del>
      <w:del w:id="213" w:author="Andy Rominger" w:date="2014-11-15T17:52:00Z">
        <w:r w:rsidDel="00590C8C">
          <w:delText xml:space="preserve"> (Berlow </w:delText>
        </w:r>
        <w:r w:rsidDel="00590C8C">
          <w:rPr>
            <w:i/>
          </w:rPr>
          <w:delText>et al.</w:delText>
        </w:r>
        <w:r w:rsidDel="00590C8C">
          <w:delText xml:space="preserve">, 2009; Williams, 2010; Harte, 2011). </w:delText>
        </w:r>
      </w:del>
      <w:ins w:id="214" w:author="Andy Rominger" w:date="2014-11-13T13:23:00Z">
        <w:r>
          <w:t>The distribution of linkages in ecological networks has been used to determine whether plant-animal interaction networks assemble neutrally or through deterministic processes (</w:t>
        </w:r>
        <w:proofErr w:type="spellStart"/>
        <w:r>
          <w:t>Vázquez</w:t>
        </w:r>
        <w:proofErr w:type="spellEnd"/>
        <w:r>
          <w:t xml:space="preserve"> </w:t>
        </w:r>
        <w:r>
          <w:rPr>
            <w:i/>
          </w:rPr>
          <w:t>et al.</w:t>
        </w:r>
        <w:r>
          <w:t xml:space="preserve">, 2005). 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w:t>
        </w:r>
      </w:ins>
      <w:moveToRangeStart w:id="215" w:author="Andy Rominger" w:date="2014-11-13T13:23:00Z" w:name="move277504334"/>
      <w:moveTo w:id="216" w:author="Andy Rominger" w:date="2014-11-13T13:23:00Z">
        <w:r>
          <w:t xml:space="preserve">2011; </w:t>
        </w:r>
        <w:proofErr w:type="spellStart"/>
        <w:r>
          <w:t>Nuismer</w:t>
        </w:r>
        <w:proofErr w:type="spellEnd"/>
        <w:r>
          <w:t xml:space="preserve"> </w:t>
        </w:r>
        <w:r>
          <w:rPr>
            <w:i/>
          </w:rPr>
          <w:t>et al.</w:t>
        </w:r>
        <w:r>
          <w:t>, 2013</w:t>
        </w:r>
      </w:moveTo>
      <w:moveToRangeEnd w:id="215"/>
      <w:del w:id="217" w:author="Andy Rominger" w:date="2014-11-13T13:23:00Z">
        <w:r w:rsidR="00D81A03">
          <w:delText>To further aid in integrating ecology and evolution we also make use of the maximum entropy theory of ecology which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delText>
        </w:r>
      </w:del>
      <w:r>
        <w:t>).</w:t>
      </w:r>
      <w:del w:id="218" w:author="Andy Rominger" w:date="2014-11-13T13:23:00Z">
        <w:r w:rsidR="00D81A03">
          <w:delText xml:space="preserve">Nevertheless, this and other ecological research historically has been poorly integrated with evolutionary perspectives (Cavender-Bares </w:delText>
        </w:r>
        <w:r w:rsidR="00D81A03">
          <w:rPr>
            <w:i/>
          </w:rPr>
          <w:delText>et al.</w:delText>
        </w:r>
        <w:r w:rsidR="00D81A03">
          <w:delText xml:space="preserve">, 2009), missing the opportunity to understand how evolutionary history can drive common patterns in contemporary ecology (Ricklefs, 1987; Qian </w:delText>
        </w:r>
        <w:r w:rsidR="00D81A03">
          <w:rPr>
            <w:i/>
          </w:rPr>
          <w:delText>et al.</w:delText>
        </w:r>
        <w:r w:rsidR="00D81A03">
          <w:delText>, 2005). There is a clear need to steer ecological theories and studies toward incorporating biodiversity dynamics during evolutionary community assembly, via the processes of invasion, microevolution, speciation, and extinction.</w:delText>
        </w:r>
      </w:del>
    </w:p>
    <w:p w14:paraId="4305ADDE" w14:textId="77777777" w:rsidR="0056586E" w:rsidRDefault="00D81A03" w:rsidP="00590C8C">
      <w:pPr>
        <w:spacing w:line="480" w:lineRule="auto"/>
        <w:ind w:firstLine="720"/>
        <w:rPr>
          <w:del w:id="219" w:author="Andy Rominger" w:date="2014-11-13T13:23:00Z"/>
        </w:rPr>
      </w:pPr>
      <w:del w:id="220" w:author="Andy Rominger" w:date="2014-11-13T13:23:00Z">
        <w:r>
          <w:delTex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delText>
        </w:r>
      </w:del>
    </w:p>
    <w:p w14:paraId="4BEBF2EB" w14:textId="77777777" w:rsidR="0056586E" w:rsidRDefault="00D81A03" w:rsidP="00590C8C">
      <w:pPr>
        <w:spacing w:line="480" w:lineRule="auto"/>
        <w:ind w:firstLine="720"/>
        <w:rPr>
          <w:del w:id="221" w:author="Andy Rominger" w:date="2014-11-13T13:23:00Z"/>
        </w:rPr>
      </w:pPr>
      <w:del w:id="222" w:author="Andy Rominger" w:date="2014-11-13T13:23:00Z">
        <w:r>
          <w:delText>We define ecological assembly as the process that results form ecological mechanisms (e.g. neutral drift (Hubbell, 2001) or niche-based coexistence (Tilman, 2004; Chesson, 2000)) packing standing diversity into communities. In contrast, we define evolutionary assembly as the process that results from ecology and evolution having the ability to feed back on each other because they happen coincidentally in space and time (Schluter, 2000; Gillespie, 2004; Gillespie &amp; Baldwin, 2010). These two modes of community assembly fall on a continuum and are not unique to islands. However, islands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 The age gradient of such island systems thus has the potential to stratify ecological assembly and evolutionary assembly processes. For example, younger communities may be dominated by ecological assembly from initial immigration from the mainland, whereas on older islands, we might observe evolution keeping pace with ecology. This stratification provides an opportunity to disentangle these interacting forces.</w:delText>
        </w:r>
      </w:del>
    </w:p>
    <w:p w14:paraId="35D2EFF9" w14:textId="77777777" w:rsidR="0056586E" w:rsidRDefault="00D81A03" w:rsidP="00590C8C">
      <w:pPr>
        <w:spacing w:line="480" w:lineRule="auto"/>
        <w:ind w:firstLine="720"/>
        <w:rPr>
          <w:del w:id="223" w:author="Andy Rominger" w:date="2014-11-13T13:23:00Z"/>
        </w:rPr>
      </w:pPr>
      <w:del w:id="224" w:author="Andy Rominger" w:date="2014-11-13T13:23:00Z">
        <w:r>
          <w:delText>The Hawaiian archipelago is a prime example because its geological chronology (Price &amp; Clague, 2002) and biota are well-known (Wagner &amp; Funk, 1995).In this age structured and simplified model system we hypothesize that the contribution of evolutionary assembly and ecological assembly will vary between taxa and between ages of lineages in communities. Specifically, we hypothesize that:</w:delText>
        </w:r>
      </w:del>
    </w:p>
    <w:p w14:paraId="39FA9CAC" w14:textId="77777777" w:rsidR="000923B3" w:rsidRDefault="00D81A03" w:rsidP="00590C8C">
      <w:pPr>
        <w:spacing w:line="480" w:lineRule="auto"/>
        <w:ind w:firstLine="720"/>
        <w:contextualSpacing/>
      </w:pPr>
      <w:del w:id="225" w:author="Andy Rominger" w:date="2014-11-13T13:23:00Z">
        <w:r>
          <w:delTex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 which will change rapidly through time and represent non-random samples of source pools. We</w:delText>
        </w:r>
      </w:del>
      <w:moveFromRangeStart w:id="226" w:author="Andy Rominger" w:date="2014-11-13T13:23:00Z" w:name="move277504335"/>
      <w:moveFrom w:id="227" w:author="Andy Rominger" w:date="2014-11-13T13:23:00Z">
        <w:r w:rsidR="00C40B3A">
          <w:t xml:space="preserve"> also predict that these communities will exhibit a nested network structure, assuming new species will eat or be eaten by the generalist species (Bascompte </w:t>
        </w:r>
        <w:r w:rsidR="00C40B3A">
          <w:rPr>
            <w:i/>
          </w:rPr>
          <w:t>et al.</w:t>
        </w:r>
        <w:r w:rsidR="00C40B3A">
          <w:t>, 2003) already present in the community.</w:t>
        </w:r>
      </w:moveFrom>
    </w:p>
    <w:moveFromRangeEnd w:id="226"/>
    <w:p w14:paraId="608A163A" w14:textId="63874E9F" w:rsidR="000923B3" w:rsidRDefault="00D81A03" w:rsidP="0030227D">
      <w:pPr>
        <w:spacing w:line="480" w:lineRule="auto"/>
        <w:ind w:firstLine="720"/>
        <w:contextualSpacing/>
        <w:rPr>
          <w:ins w:id="228" w:author="Andy Rominger" w:date="2014-11-13T13:23:00Z"/>
        </w:rPr>
      </w:pPr>
      <w:del w:id="229" w:author="Andy Rominger" w:date="2014-11-13T13:23:00Z">
        <w:r>
          <w:delText xml:space="preserve">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(Bascompte &amp; Jordano, 2007; Donatti </w:delText>
        </w:r>
        <w:r>
          <w:rPr>
            <w:i/>
          </w:rPr>
          <w:delText>et al.</w:delText>
        </w:r>
        <w:r>
          <w:delText xml:space="preserve">, </w:delText>
        </w:r>
      </w:del>
      <w:ins w:id="230" w:author="Andy Rominger" w:date="2014-11-13T13:23:00Z">
        <w:r w:rsidR="00C40B3A">
          <w:t xml:space="preserve">In this paper we integrate methods from population genetics to theoretical ecology using the </w:t>
        </w:r>
        <w:proofErr w:type="spellStart"/>
        <w:r w:rsidR="00C40B3A">
          <w:t>chronosequence</w:t>
        </w:r>
        <w:proofErr w:type="spellEnd"/>
        <w:r w:rsidR="00C40B3A">
          <w:t xml:space="preserve"> of the Hawaiian Archipelago to understand the nexus between ecological and evolutionary forces community assembly. Moving </w:t>
        </w:r>
      </w:ins>
      <w:ins w:id="231" w:author="Andy Rominger" w:date="2014-11-15T17:54:00Z">
        <w:r w:rsidR="00590C8C">
          <w:t>f</w:t>
        </w:r>
      </w:ins>
      <w:ins w:id="232" w:author="Andy Rominger" w:date="2014-11-13T13:23:00Z">
        <w:r w:rsidR="00C40B3A">
          <w:t xml:space="preserve">rom young to old across the </w:t>
        </w:r>
        <w:proofErr w:type="spellStart"/>
        <w:r w:rsidR="00C40B3A">
          <w:t>chronosequence</w:t>
        </w:r>
        <w:proofErr w:type="spellEnd"/>
        <w:r w:rsidR="00C40B3A">
          <w:t xml:space="preserv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ins>
    </w:p>
    <w:p w14:paraId="193963ED" w14:textId="77777777" w:rsidR="0056586E" w:rsidRDefault="00C40B3A" w:rsidP="00FA5FF5">
      <w:pPr>
        <w:numPr>
          <w:ilvl w:val="0"/>
          <w:numId w:val="13"/>
        </w:numPr>
        <w:spacing w:line="480" w:lineRule="auto"/>
        <w:rPr>
          <w:del w:id="233" w:author="Andy Rominger" w:date="2014-11-13T13:23:00Z"/>
        </w:rPr>
      </w:pPr>
      <w:bookmarkStart w:id="234" w:name="methods-1"/>
      <w:moveFromRangeStart w:id="235" w:author="Andy Rominger" w:date="2014-11-13T13:23:00Z" w:name="move277504334"/>
      <w:moveFrom w:id="236" w:author="Andy Rominger" w:date="2014-11-13T13:23:00Z">
        <w:r>
          <w:t xml:space="preserve">2011; Nuismer </w:t>
        </w:r>
        <w:r>
          <w:rPr>
            <w:i/>
          </w:rPr>
          <w:t>et al.</w:t>
        </w:r>
        <w:r>
          <w:t>, 2013</w:t>
        </w:r>
      </w:moveFrom>
      <w:moveFromRangeEnd w:id="235"/>
      <w:del w:id="237" w:author="Andy Rominger" w:date="2014-11-13T13:23:00Z">
        <w:r w:rsidR="00D81A03">
          <w:delText>).</w:delText>
        </w:r>
      </w:del>
    </w:p>
    <w:p w14:paraId="49BB298E" w14:textId="77777777" w:rsidR="0056586E" w:rsidRDefault="00D81A03" w:rsidP="00FA5FF5">
      <w:pPr>
        <w:spacing w:line="480" w:lineRule="auto"/>
        <w:ind w:firstLine="720"/>
        <w:rPr>
          <w:del w:id="238" w:author="Andy Rominger" w:date="2014-11-13T13:23:00Z"/>
        </w:rPr>
      </w:pPr>
      <w:del w:id="239" w:author="Andy Rominger" w:date="2014-11-13T13:23:00Z">
        <w:r>
          <w:delText>Combining novel data with that gathered from the primary literature, we present evidence for the timeline over which evolution begins to keep pace with ecology using a combination of analytical approaches that incorporate population genetics, bipartite networks and maximum entropy theory. Given the paucity of available data and abundant potential directions for theoretical exploration, we also present future directions to extend and more rigorously test our framework.</w:delText>
        </w:r>
      </w:del>
    </w:p>
    <w:p w14:paraId="2C83AA7B" w14:textId="242ACE4F" w:rsidR="000923B3" w:rsidRDefault="00C40B3A">
      <w:pPr>
        <w:pStyle w:val="Heading1"/>
        <w:spacing w:line="480" w:lineRule="auto"/>
        <w:contextualSpacing/>
        <w:pPrChange w:id="240" w:author="Andy Rominger" w:date="2014-11-13T13:23:00Z">
          <w:pPr>
            <w:pStyle w:val="Heading1"/>
            <w:spacing w:line="480" w:lineRule="auto"/>
          </w:pPr>
        </w:pPrChange>
      </w:pPr>
      <w:r>
        <w:t>Methods</w:t>
      </w:r>
    </w:p>
    <w:p w14:paraId="522FEA61" w14:textId="77777777" w:rsidR="000923B3" w:rsidRDefault="00C40B3A">
      <w:pPr>
        <w:pStyle w:val="Heading2"/>
        <w:spacing w:line="480" w:lineRule="auto"/>
        <w:contextualSpacing/>
        <w:pPrChange w:id="241" w:author="Andy Rominger" w:date="2014-11-13T13:23:00Z">
          <w:pPr>
            <w:pStyle w:val="Heading2"/>
            <w:spacing w:line="480" w:lineRule="auto"/>
          </w:pPr>
        </w:pPrChange>
      </w:pPr>
      <w:bookmarkStart w:id="242" w:name="hawaii-as-an-eco-evolutionary-study-syst"/>
      <w:bookmarkEnd w:id="234"/>
      <w:r>
        <w:t>Hawaii as an eco-evolutionary study system</w:t>
      </w:r>
    </w:p>
    <w:bookmarkEnd w:id="242"/>
    <w:p w14:paraId="133F5FD6" w14:textId="49AA1BFD" w:rsidR="000923B3" w:rsidRDefault="00C40B3A">
      <w:pPr>
        <w:spacing w:line="480" w:lineRule="auto"/>
        <w:ind w:firstLine="720"/>
        <w:contextualSpacing/>
        <w:pPrChange w:id="243" w:author="Andy Rominger" w:date="2014-11-13T13:23:00Z">
          <w:pPr>
            <w:spacing w:line="480" w:lineRule="auto"/>
            <w:ind w:firstLine="720"/>
          </w:pPr>
        </w:pPrChange>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w:t>
      </w:r>
      <w:del w:id="244" w:author="Andy Rominger" w:date="2014-11-13T13:23:00Z">
        <w:r w:rsidR="00D81A03">
          <w:delText>of</w:delText>
        </w:r>
      </w:del>
      <w:ins w:id="245" w:author="Andy Rominger" w:date="2014-11-13T13:23:00Z">
        <w:r>
          <w:t>among some</w:t>
        </w:r>
      </w:ins>
      <w:r>
        <w:t xml:space="preserve"> arthropod populations among habitats (</w:t>
      </w:r>
      <w:del w:id="246" w:author="Andy Rominger" w:date="2014-11-13T13:23:00Z">
        <w:r w:rsidR="00D81A03">
          <w:delText xml:space="preserve">Vandergast </w:delText>
        </w:r>
        <w:r w:rsidR="00D81A03">
          <w:rPr>
            <w:i/>
          </w:rPr>
          <w:delText>et al.</w:delText>
        </w:r>
        <w:r w:rsidR="00D81A03">
          <w:delText xml:space="preserve">, 2004; </w:delText>
        </w:r>
      </w:del>
      <w:r>
        <w:t xml:space="preserve">Goodman </w:t>
      </w:r>
      <w:r>
        <w:rPr>
          <w:i/>
        </w:rPr>
        <w:t>et al.</w:t>
      </w:r>
      <w:r>
        <w:t xml:space="preserve">, 2012; Eldon </w:t>
      </w:r>
      <w:r>
        <w:rPr>
          <w:i/>
        </w:rPr>
        <w:t>et al.</w:t>
      </w:r>
      <w:r>
        <w:t>, 2013; Bennett &amp; O’Grady, 2013</w:t>
      </w:r>
      <w:del w:id="247" w:author="Andy Rominger" w:date="2014-11-13T13:23:00Z">
        <w:r w:rsidR="00D81A03">
          <w:delText>).</w:delText>
        </w:r>
      </w:del>
      <w:ins w:id="248" w:author="Andy Rominger" w:date="2014-11-13T13:23:00Z">
        <w:r>
          <w:t>), while insufficient to isolate others (</w:t>
        </w:r>
        <w:proofErr w:type="spellStart"/>
        <w:r>
          <w:t>Vandergast</w:t>
        </w:r>
        <w:proofErr w:type="spellEnd"/>
        <w:r>
          <w:t xml:space="preserve"> </w:t>
        </w:r>
        <w:r>
          <w:rPr>
            <w:i/>
          </w:rPr>
          <w:t>et al.</w:t>
        </w:r>
        <w:r>
          <w:t>, 2004).</w:t>
        </w:r>
      </w:ins>
      <w:r>
        <w:t xml:space="preserve"> On larger spatial</w:t>
      </w:r>
      <w:ins w:id="249" w:author="Andy Rominger" w:date="2014-11-13T13:23:00Z">
        <w:r>
          <w:t xml:space="preserve"> and temporal</w:t>
        </w:r>
      </w:ins>
      <w:r>
        <w:t xml:space="preserve"> scales, distinct volcanoes and islands, with their semi-independent histories of evolutionary community assembly from recent to ancient, comprise a space-for-time geological </w:t>
      </w:r>
      <w:proofErr w:type="spellStart"/>
      <w:r>
        <w:t>chronosequence</w:t>
      </w:r>
      <w:proofErr w:type="spellEnd"/>
      <w:r>
        <w:t xml:space="preserve"> spanning </w:t>
      </w:r>
      <w:ins w:id="250" w:author="Andy Rominger" w:date="2014-11-13T13:23:00Z">
        <w:r>
          <w:t xml:space="preserve">from present day </w:t>
        </w:r>
      </w:ins>
      <w:r>
        <w:t xml:space="preserve">up to 5 million years </w:t>
      </w:r>
      <w:del w:id="251" w:author="Andy Rominger" w:date="2014-11-13T13:23:00Z">
        <w:r w:rsidR="00D81A03">
          <w:delText>from</w:delText>
        </w:r>
      </w:del>
      <w:ins w:id="252" w:author="Andy Rominger" w:date="2014-11-13T13:23:00Z">
        <w:r>
          <w:t>across</w:t>
        </w:r>
      </w:ins>
      <w:r>
        <w:t xml:space="preserve"> Hawaii Island to Kauai.</w:t>
      </w:r>
    </w:p>
    <w:p w14:paraId="1E00845E" w14:textId="77777777" w:rsidR="0056586E" w:rsidRPr="005E3085" w:rsidRDefault="00D81A03" w:rsidP="00590C8C">
      <w:pPr>
        <w:spacing w:line="480" w:lineRule="auto"/>
        <w:ind w:firstLine="720"/>
        <w:rPr>
          <w:del w:id="253" w:author="Andy Rominger" w:date="2014-11-13T13:23:00Z"/>
          <w:b/>
        </w:rPr>
      </w:pPr>
      <w:bookmarkStart w:id="254" w:name="_GoBack"/>
      <w:del w:id="255" w:author="Andy Rominger" w:date="2014-11-13T13:23:00Z">
        <w:r w:rsidRPr="005E3085">
          <w:rPr>
            <w:b/>
          </w:rPr>
          <w:delText>We use this age-structured template as a basis from which to assess evolutionary community assembly. At least two aspects of the system make this approach feasible:</w:delText>
        </w:r>
      </w:del>
    </w:p>
    <w:p w14:paraId="59D9F26B" w14:textId="77777777" w:rsidR="0056586E" w:rsidRPr="005E3085" w:rsidRDefault="00D81A03" w:rsidP="00590C8C">
      <w:pPr>
        <w:numPr>
          <w:ilvl w:val="0"/>
          <w:numId w:val="15"/>
        </w:numPr>
        <w:spacing w:line="480" w:lineRule="auto"/>
        <w:ind w:firstLine="720"/>
        <w:rPr>
          <w:del w:id="256" w:author="Andy Rominger" w:date="2014-11-13T13:23:00Z"/>
          <w:b/>
        </w:rPr>
      </w:pPr>
      <w:del w:id="257" w:author="Andy Rominger" w:date="2014-11-13T13:23:00Z">
        <w:r w:rsidRPr="005E3085">
          <w:rPr>
            <w:b/>
          </w:rPr>
          <w:delText xml:space="preserve">the limited diversity of lineages allows precise identification of </w:delText>
        </w:r>
      </w:del>
      <w:ins w:id="258" w:author="Andy Rominger" w:date="2014-11-13T13:23:00Z">
        <w:r w:rsidR="00C40B3A" w:rsidRPr="005E3085">
          <w:rPr>
            <w:b/>
          </w:rPr>
          <w:t xml:space="preserve">To investigate how </w:t>
        </w:r>
      </w:ins>
      <w:r w:rsidR="00C40B3A" w:rsidRPr="005E3085">
        <w:rPr>
          <w:b/>
        </w:rPr>
        <w:t xml:space="preserve">ecological </w:t>
      </w:r>
      <w:del w:id="259" w:author="Andy Rominger" w:date="2014-11-13T13:23:00Z">
        <w:r w:rsidRPr="005E3085">
          <w:rPr>
            <w:b/>
          </w:rPr>
          <w:delText>affinities of taxa, and hence the role of ecological opportunity</w:delText>
        </w:r>
      </w:del>
      <w:ins w:id="260" w:author="Andy Rominger" w:date="2014-11-13T13:23:00Z">
        <w:r w:rsidR="00C40B3A" w:rsidRPr="005E3085">
          <w:rPr>
            <w:b/>
          </w:rPr>
          <w:t>patterns change</w:t>
        </w:r>
      </w:ins>
      <w:r w:rsidR="00C40B3A" w:rsidRPr="005E3085">
        <w:rPr>
          <w:b/>
        </w:rPr>
        <w:t xml:space="preserve"> in </w:t>
      </w:r>
      <w:del w:id="261" w:author="Andy Rominger" w:date="2014-11-13T13:23:00Z">
        <w:r w:rsidRPr="005E3085">
          <w:rPr>
            <w:b/>
          </w:rPr>
          <w:delText>adaptive radiation, and</w:delText>
        </w:r>
      </w:del>
    </w:p>
    <w:p w14:paraId="474CB5FE" w14:textId="3F0836E7" w:rsidR="0056586E" w:rsidRPr="005E3085" w:rsidRDefault="00D81A03" w:rsidP="00590C8C">
      <w:pPr>
        <w:numPr>
          <w:ilvl w:val="0"/>
          <w:numId w:val="15"/>
        </w:numPr>
        <w:spacing w:line="480" w:lineRule="auto"/>
        <w:ind w:firstLine="720"/>
        <w:rPr>
          <w:del w:id="262" w:author="Andy Rominger" w:date="2014-11-13T13:23:00Z"/>
          <w:b/>
        </w:rPr>
      </w:pPr>
      <w:del w:id="263" w:author="Andy Rominger" w:date="2014-11-13T13:23:00Z">
        <w:r w:rsidRPr="005E3085">
          <w:rPr>
            <w:b/>
          </w:rPr>
          <w:delText>the age-structured landscape offers</w:delText>
        </w:r>
      </w:del>
      <w:proofErr w:type="gramStart"/>
      <w:ins w:id="264" w:author="Andy Rominger" w:date="2014-11-13T13:23:00Z">
        <w:r w:rsidR="00C40B3A" w:rsidRPr="005E3085">
          <w:rPr>
            <w:b/>
          </w:rPr>
          <w:t>response</w:t>
        </w:r>
        <w:proofErr w:type="gramEnd"/>
        <w:r w:rsidR="00C40B3A" w:rsidRPr="005E3085">
          <w:rPr>
            <w:b/>
          </w:rPr>
          <w:t xml:space="preserve"> to varied evolutionary contexts we selected four focal</w:t>
        </w:r>
      </w:ins>
      <w:r w:rsidR="00C40B3A" w:rsidRPr="005E3085">
        <w:rPr>
          <w:b/>
        </w:rPr>
        <w:t xml:space="preserve"> sites across the </w:t>
      </w:r>
      <w:proofErr w:type="spellStart"/>
      <w:r w:rsidR="00C40B3A" w:rsidRPr="005E3085">
        <w:rPr>
          <w:b/>
        </w:rPr>
        <w:t>chronosequence</w:t>
      </w:r>
      <w:proofErr w:type="spellEnd"/>
      <w:r w:rsidR="00C40B3A" w:rsidRPr="005E3085">
        <w:rPr>
          <w:b/>
        </w:rPr>
        <w:t xml:space="preserve"> </w:t>
      </w:r>
      <w:del w:id="265" w:author="Andy Rominger" w:date="2014-11-13T13:23:00Z">
        <w:r w:rsidRPr="005E3085">
          <w:rPr>
            <w:b/>
          </w:rPr>
          <w:delText>that</w:delText>
        </w:r>
      </w:del>
      <w:ins w:id="266" w:author="Andy Rominger" w:date="2014-11-13T13:23:00Z">
        <w:r w:rsidR="00C40B3A" w:rsidRPr="005E3085">
          <w:rPr>
            <w:b/>
          </w:rPr>
          <w:t>of substrate and island ages (two on Hawaii Island, one on Maui and one on Kauai</w:t>
        </w:r>
      </w:ins>
      <w:r w:rsidR="00700D57" w:rsidRPr="005E3085">
        <w:rPr>
          <w:b/>
        </w:rPr>
        <w:t>; Fig. 1</w:t>
      </w:r>
      <w:ins w:id="267" w:author="Andy Rominger" w:date="2014-11-13T13:23:00Z">
        <w:r w:rsidR="00C40B3A" w:rsidRPr="005E3085">
          <w:rPr>
            <w:b/>
          </w:rPr>
          <w:t>). Focal sites were selected to</w:t>
        </w:r>
      </w:ins>
      <w:r w:rsidR="00C40B3A" w:rsidRPr="005E3085">
        <w:rPr>
          <w:b/>
        </w:rPr>
        <w:t xml:space="preserve"> have similar forest composition (dominated by </w:t>
      </w:r>
      <w:proofErr w:type="spellStart"/>
      <w:r w:rsidR="00C40B3A" w:rsidRPr="005E3085">
        <w:rPr>
          <w:b/>
          <w:i/>
        </w:rPr>
        <w:t>Metrosideros</w:t>
      </w:r>
      <w:proofErr w:type="spellEnd"/>
      <w:r w:rsidR="00C40B3A" w:rsidRPr="005E3085">
        <w:rPr>
          <w:b/>
          <w:i/>
        </w:rPr>
        <w:t xml:space="preserve"> </w:t>
      </w:r>
      <w:proofErr w:type="spellStart"/>
      <w:r w:rsidR="00C40B3A" w:rsidRPr="005E3085">
        <w:rPr>
          <w:b/>
          <w:i/>
        </w:rPr>
        <w:t>polymorpha</w:t>
      </w:r>
      <w:proofErr w:type="spellEnd"/>
      <w:ins w:id="268" w:author="Andy Rominger" w:date="2014-11-13T13:23:00Z">
        <w:r w:rsidR="00C40B3A" w:rsidRPr="005E3085">
          <w:rPr>
            <w:b/>
          </w:rPr>
          <w:t xml:space="preserve">: </w:t>
        </w:r>
      </w:ins>
      <w:proofErr w:type="spellStart"/>
      <w:r w:rsidR="00C40B3A" w:rsidRPr="005E3085">
        <w:rPr>
          <w:b/>
        </w:rPr>
        <w:t>Myrtaceae</w:t>
      </w:r>
      <w:proofErr w:type="spellEnd"/>
      <w:ins w:id="269" w:author="Andy Rominger" w:date="2014-11-13T13:23:00Z">
        <w:r w:rsidR="00C40B3A" w:rsidRPr="005E3085">
          <w:rPr>
            <w:b/>
          </w:rPr>
          <w:t>),</w:t>
        </w:r>
      </w:ins>
      <w:r w:rsidR="00C40B3A" w:rsidRPr="005E3085">
        <w:rPr>
          <w:b/>
        </w:rPr>
        <w:t xml:space="preserve"> elevation (1100-1400m), and climate (mean annual precipitation 2000-3000 mm)</w:t>
      </w:r>
      <w:r w:rsidR="00590C8C" w:rsidRPr="005E3085">
        <w:rPr>
          <w:b/>
        </w:rPr>
        <w:t>.</w:t>
      </w:r>
      <w:r w:rsidR="00C40B3A" w:rsidRPr="005E3085">
        <w:rPr>
          <w:b/>
        </w:rPr>
        <w:t xml:space="preserve"> </w:t>
      </w:r>
      <w:bookmarkEnd w:id="254"/>
      <w:del w:id="270" w:author="Andy Rominger" w:date="2014-11-13T13:23:00Z">
        <w:r w:rsidRPr="005E3085">
          <w:rPr>
            <w:b/>
          </w:rPr>
          <w:delText>which allows for comparison of replicate communities differing markedly in their age of assembly.</w:delText>
        </w:r>
      </w:del>
    </w:p>
    <w:p w14:paraId="1701A527" w14:textId="385D55BE" w:rsidR="00590C8C" w:rsidRPr="00590C8C" w:rsidRDefault="00C40B3A" w:rsidP="00590C8C">
      <w:pPr>
        <w:pStyle w:val="Heading2"/>
        <w:spacing w:line="480" w:lineRule="auto"/>
        <w:ind w:firstLine="720"/>
        <w:contextualSpacing/>
        <w:rPr>
          <w:b w:val="0"/>
        </w:rPr>
      </w:pPr>
      <w:moveFromRangeStart w:id="271" w:author="Andy Rominger" w:date="2014-11-13T13:23:00Z" w:name="move277504336"/>
      <w:moveFrom w:id="272" w:author="Andy Rominger" w:date="2014-11-13T13:23:00Z">
        <w:r w:rsidRPr="00590C8C">
          <w:rPr>
            <w:b w:val="0"/>
          </w:rPr>
          <w:t>Compilation and analysis of genetic data</w:t>
        </w:r>
      </w:moveFrom>
      <w:moveFromRangeEnd w:id="271"/>
      <w:del w:id="273" w:author="Andy Rominger" w:date="2014-11-13T13:23:00Z">
        <w:r w:rsidR="00D81A03" w:rsidRPr="00590C8C">
          <w:rPr>
            <w:b w:val="0"/>
          </w:rPr>
          <w:delText>To provide an evolutionary context for our network analysis we assessed the spat</w:delText>
        </w:r>
      </w:del>
    </w:p>
    <w:p w14:paraId="1DE0D7C6" w14:textId="77777777" w:rsidR="00590C8C" w:rsidRPr="00590C8C" w:rsidRDefault="00590C8C" w:rsidP="00590C8C">
      <w:pPr>
        <w:rPr>
          <w:ins w:id="274" w:author="Andy Rominger" w:date="2014-11-13T13:23:00Z"/>
        </w:rPr>
      </w:pPr>
    </w:p>
    <w:p w14:paraId="66E5B93A" w14:textId="77777777" w:rsidR="000923B3" w:rsidRDefault="00C40B3A">
      <w:pPr>
        <w:pStyle w:val="Heading2"/>
        <w:spacing w:line="480" w:lineRule="auto"/>
        <w:contextualSpacing/>
        <w:pPrChange w:id="275" w:author="Andy Rominger" w:date="2014-11-13T13:23:00Z">
          <w:pPr>
            <w:pStyle w:val="Heading2"/>
            <w:spacing w:line="480" w:lineRule="auto"/>
          </w:pPr>
        </w:pPrChange>
      </w:pPr>
      <w:bookmarkStart w:id="276" w:name="compilation-and-analysis-of-genetic-data"/>
      <w:moveToRangeStart w:id="277" w:author="Andy Rominger" w:date="2014-11-13T13:23:00Z" w:name="move277504336"/>
      <w:moveTo w:id="278" w:author="Andy Rominger" w:date="2014-11-13T13:23:00Z">
        <w:r>
          <w:t>Compilation and analysis of genetic data</w:t>
        </w:r>
      </w:moveTo>
    </w:p>
    <w:bookmarkEnd w:id="276"/>
    <w:moveToRangeEnd w:id="277"/>
    <w:p w14:paraId="15FFE6CD" w14:textId="06A9FE63" w:rsidR="000923B3" w:rsidRDefault="00D81A03" w:rsidP="0030227D">
      <w:pPr>
        <w:spacing w:line="480" w:lineRule="auto"/>
        <w:ind w:firstLine="720"/>
        <w:contextualSpacing/>
        <w:rPr>
          <w:ins w:id="279" w:author="Andy Rominger" w:date="2014-11-13T13:23:00Z"/>
        </w:rPr>
      </w:pPr>
      <w:del w:id="280" w:author="Andy Rominger" w:date="2014-11-13T13:23:00Z">
        <w:r>
          <w:delText xml:space="preserve">temporal scales at which genetic </w:delText>
        </w:r>
      </w:del>
      <w:ins w:id="281" w:author="Andy Rominger" w:date="2014-11-13T13:23:00Z">
        <w:r w:rsidR="00C40B3A">
          <w:t>To evaluate the balance between region</w:t>
        </w:r>
      </w:ins>
      <w:ins w:id="282" w:author="Andy Rominger" w:date="2014-11-15T18:04:00Z">
        <w:r w:rsidR="004F516F">
          <w:t>al</w:t>
        </w:r>
      </w:ins>
      <w:ins w:id="283" w:author="Andy Rominger" w:date="2014-11-13T13:23:00Z">
        <w:r w:rsidR="00C40B3A">
          <w:t xml:space="preserve"> immigration and potential for local ecological </w:t>
        </w:r>
      </w:ins>
      <w:r w:rsidR="00C40B3A">
        <w:t>differentiation</w:t>
      </w:r>
      <w:del w:id="284" w:author="Andy Rominger" w:date="2014-11-13T13:23:00Z">
        <w:r>
          <w:delText xml:space="preserve"> occurs across the landscape of the islands. We first asked</w:delText>
        </w:r>
      </w:del>
      <w:ins w:id="285" w:author="Andy Rominger" w:date="2014-11-13T13:23:00Z">
        <w:r w:rsidR="00C40B3A">
          <w:t>, we measured</w:t>
        </w:r>
      </w:ins>
      <w:r w:rsidR="00C40B3A">
        <w:t xml:space="preserve"> how molecular variation is partitioned within species within locations of known substrate age on </w:t>
      </w:r>
      <w:del w:id="286" w:author="Andy Rominger" w:date="2014-11-13T13:23:00Z">
        <w:r>
          <w:delText xml:space="preserve">the </w:delText>
        </w:r>
      </w:del>
      <w:r w:rsidR="00C40B3A">
        <w:t xml:space="preserve">Hawaii Island and Maui. We compiled </w:t>
      </w:r>
      <w:del w:id="287" w:author="Andy Rominger" w:date="2014-11-13T13:23:00Z">
        <w:r>
          <w:delText>existing</w:delText>
        </w:r>
      </w:del>
      <w:ins w:id="288" w:author="Andy Rominger" w:date="2014-11-13T13:23:00Z">
        <w:r w:rsidR="00C40B3A">
          <w:t>published</w:t>
        </w:r>
      </w:ins>
      <w:r w:rsidR="00C40B3A">
        <w:t xml:space="preserve"> and new data sets for a diversity of native Hawaiian arthropod groups that represent a spectrum of trophic levels</w:t>
      </w:r>
      <w:del w:id="289" w:author="Andy Rominger" w:date="2014-11-13T13:23:00Z">
        <w:r>
          <w:delText xml:space="preserve">. The arthropods represent several species of spiders and three orders of insects (spiders: COI, allozymes, (Roderick </w:delText>
        </w:r>
        <w:r>
          <w:rPr>
            <w:i/>
          </w:rPr>
          <w:delText>et al.</w:delText>
        </w:r>
        <w:r>
          <w:delText xml:space="preserve">, </w:delText>
        </w:r>
      </w:del>
      <w:ins w:id="290" w:author="Andy Rominger" w:date="2014-11-13T13:23:00Z">
        <w:r w:rsidR="00C40B3A">
          <w:t>:</w:t>
        </w:r>
      </w:ins>
    </w:p>
    <w:p w14:paraId="154607AA" w14:textId="73F22563" w:rsidR="000923B3" w:rsidRDefault="00C40B3A">
      <w:pPr>
        <w:numPr>
          <w:ilvl w:val="0"/>
          <w:numId w:val="3"/>
        </w:numPr>
        <w:spacing w:line="480" w:lineRule="auto"/>
        <w:ind w:left="990" w:hanging="270"/>
        <w:contextualSpacing/>
        <w:pPrChange w:id="291" w:author="Andy Rominger" w:date="2014-11-13T13:23:00Z">
          <w:pPr>
            <w:spacing w:line="480" w:lineRule="auto"/>
          </w:pPr>
        </w:pPrChange>
      </w:pPr>
      <w:ins w:id="292" w:author="Andy Rominger" w:date="2014-11-13T13:23:00Z">
        <w:r>
          <w:t xml:space="preserve">Herbivorous </w:t>
        </w:r>
      </w:ins>
      <w:moveFromRangeStart w:id="293" w:author="Andy Rominger" w:date="2014-11-13T13:23:00Z" w:name="move277504337"/>
      <w:moveFrom w:id="294" w:author="Andy Rominger" w:date="2014-11-13T13:23:00Z">
        <w:r>
          <w:t xml:space="preserve">2012; Croucher </w:t>
        </w:r>
        <w:r>
          <w:rPr>
            <w:i/>
          </w:rPr>
          <w:t>et al.</w:t>
        </w:r>
        <w:r>
          <w:t xml:space="preserve">, </w:t>
        </w:r>
      </w:moveFrom>
      <w:moveFromRangeEnd w:id="293"/>
      <w:del w:id="295" w:author="Andy Rominger" w:date="2014-11-13T13:23:00Z">
        <w:r w:rsidR="00D81A03">
          <w:delText xml:space="preserve">2012); </w:delText>
        </w:r>
        <w:r w:rsidR="00D81A03">
          <w:rPr>
            <w:i/>
          </w:rPr>
          <w:delText>Laupala</w:delText>
        </w:r>
        <w:r w:rsidR="00D81A03">
          <w:delText xml:space="preserve"> crickets AFLPs, (Mendelson </w:delText>
        </w:r>
        <w:r w:rsidR="00D81A03">
          <w:rPr>
            <w:i/>
          </w:rPr>
          <w:delText>et al.</w:delText>
        </w:r>
        <w:r w:rsidR="00D81A03">
          <w:delText xml:space="preserve">, 2004); </w:delText>
        </w:r>
      </w:del>
      <w:proofErr w:type="spellStart"/>
      <w:r>
        <w:rPr>
          <w:i/>
        </w:rPr>
        <w:t>Nesosydne</w:t>
      </w:r>
      <w:proofErr w:type="spellEnd"/>
      <w:r>
        <w:t xml:space="preserve"> </w:t>
      </w:r>
      <w:proofErr w:type="spellStart"/>
      <w:r>
        <w:t>planthoppers</w:t>
      </w:r>
      <w:proofErr w:type="spellEnd"/>
      <w:del w:id="296" w:author="Andy Rominger" w:date="2014-11-13T13:23:00Z">
        <w:r w:rsidR="00D81A03">
          <w:delText xml:space="preserve">: </w:delText>
        </w:r>
      </w:del>
      <w:ins w:id="297" w:author="Andy Rominger" w:date="2014-11-13T13:23:00Z">
        <w:r>
          <w:t xml:space="preserve"> (</w:t>
        </w:r>
      </w:ins>
      <w:r>
        <w:t>COI</w:t>
      </w:r>
      <w:del w:id="298" w:author="Andy Rominger" w:date="2014-11-13T13:23:00Z">
        <w:r w:rsidR="00D81A03">
          <w:delText>,</w:delText>
        </w:r>
      </w:del>
      <w:ins w:id="299" w:author="Andy Rominger" w:date="2014-11-13T13:23:00Z">
        <w:r>
          <w:t xml:space="preserve"> and</w:t>
        </w:r>
      </w:ins>
      <w:r>
        <w:t xml:space="preserve"> microsatellites</w:t>
      </w:r>
      <w:del w:id="300" w:author="Andy Rominger" w:date="2014-11-13T13:23:00Z">
        <w:r w:rsidR="00D81A03">
          <w:delText>, (</w:delText>
        </w:r>
      </w:del>
      <w:ins w:id="301" w:author="Andy Rominger" w:date="2014-11-13T13:23:00Z">
        <w:r>
          <w:t xml:space="preserve">; </w:t>
        </w:r>
      </w:ins>
      <w:r>
        <w:t xml:space="preserve">Goodman </w:t>
      </w:r>
      <w:r>
        <w:rPr>
          <w:i/>
        </w:rPr>
        <w:t>et al.</w:t>
      </w:r>
      <w:r>
        <w:t>, 2012</w:t>
      </w:r>
      <w:del w:id="302" w:author="Andy Rominger" w:date="2014-11-13T13:23:00Z">
        <w:r w:rsidR="00D81A03">
          <w:delText>),</w:delText>
        </w:r>
      </w:del>
      <w:r>
        <w:t xml:space="preserve"> </w:t>
      </w:r>
      <w:proofErr w:type="spellStart"/>
      <w:r>
        <w:t>GenBank</w:t>
      </w:r>
      <w:proofErr w:type="spellEnd"/>
      <w:r>
        <w:t xml:space="preserve"> accession numbers XXX-XXX</w:t>
      </w:r>
      <w:del w:id="303" w:author="Andy Rominger" w:date="2014-11-13T13:23:00Z">
        <w:r w:rsidR="00D81A03">
          <w:delText xml:space="preserve"> generated following protocols described in (Goodman </w:delText>
        </w:r>
        <w:r w:rsidR="00D81A03">
          <w:rPr>
            <w:i/>
          </w:rPr>
          <w:delText>et al.</w:delText>
        </w:r>
        <w:r w:rsidR="00D81A03">
          <w:delText>, 2012</w:delText>
        </w:r>
      </w:del>
      <w:r>
        <w:t xml:space="preserve">); </w:t>
      </w:r>
      <w:proofErr w:type="spellStart"/>
      <w:r>
        <w:rPr>
          <w:i/>
        </w:rPr>
        <w:t>Trioza</w:t>
      </w:r>
      <w:proofErr w:type="spellEnd"/>
      <w:r>
        <w:t xml:space="preserve"> </w:t>
      </w:r>
      <w:proofErr w:type="spellStart"/>
      <w:r>
        <w:t>psyllids</w:t>
      </w:r>
      <w:proofErr w:type="spellEnd"/>
      <w:del w:id="304" w:author="Andy Rominger" w:date="2014-11-13T13:23:00Z">
        <w:r w:rsidR="00D81A03">
          <w:delText xml:space="preserve">: </w:delText>
        </w:r>
      </w:del>
      <w:ins w:id="305" w:author="Andy Rominger" w:date="2014-11-13T13:23:00Z">
        <w:r>
          <w:t xml:space="preserve"> (</w:t>
        </w:r>
      </w:ins>
      <w:r>
        <w:t xml:space="preserve">COI, </w:t>
      </w:r>
      <w:proofErr w:type="spellStart"/>
      <w:r>
        <w:t>cytB</w:t>
      </w:r>
      <w:proofErr w:type="spellEnd"/>
      <w:del w:id="306" w:author="Andy Rominger" w:date="2014-11-13T13:23:00Z">
        <w:r w:rsidR="00D81A03">
          <w:delText>,</w:delText>
        </w:r>
      </w:del>
      <w:ins w:id="307" w:author="Andy Rominger" w:date="2014-11-13T13:23:00Z">
        <w:r>
          <w:t>;</w:t>
        </w:r>
      </w:ins>
      <w:r>
        <w:t xml:space="preserve"> </w:t>
      </w:r>
      <w:proofErr w:type="spellStart"/>
      <w:r>
        <w:t>GenBank</w:t>
      </w:r>
      <w:proofErr w:type="spellEnd"/>
      <w:r>
        <w:t xml:space="preserve"> accession numbers XXX-XXX</w:t>
      </w:r>
      <w:del w:id="308" w:author="Andy Rominger" w:date="2014-11-13T13:23:00Z">
        <w:r w:rsidR="00D81A03">
          <w:delText xml:space="preserve">, generated following protocols described in (Percy, 2003); primers given in (Simon </w:delText>
        </w:r>
        <w:r w:rsidR="00D81A03">
          <w:rPr>
            <w:i/>
          </w:rPr>
          <w:delText>et al.</w:delText>
        </w:r>
        <w:r w:rsidR="00D81A03">
          <w:delText xml:space="preserve">, 1994; Timmermans </w:delText>
        </w:r>
        <w:r w:rsidR="00D81A03">
          <w:rPr>
            <w:i/>
          </w:rPr>
          <w:delText>et al.</w:delText>
        </w:r>
        <w:r w:rsidR="00D81A03">
          <w:delText>, 2010);</w:delText>
        </w:r>
      </w:del>
      <w:ins w:id="309" w:author="Andy Rominger" w:date="2014-11-13T13:23:00Z">
        <w:r>
          <w:t xml:space="preserve">); and </w:t>
        </w:r>
        <w:proofErr w:type="spellStart"/>
        <w:r>
          <w:t>fungivorous</w:t>
        </w:r>
      </w:ins>
      <w:proofErr w:type="spellEnd"/>
      <w:r>
        <w:t xml:space="preserve"> </w:t>
      </w:r>
      <w:r>
        <w:rPr>
          <w:i/>
        </w:rPr>
        <w:t xml:space="preserve">Drosophila </w:t>
      </w:r>
      <w:proofErr w:type="spellStart"/>
      <w:r>
        <w:rPr>
          <w:i/>
        </w:rPr>
        <w:t>sproati</w:t>
      </w:r>
      <w:proofErr w:type="spellEnd"/>
      <w:r>
        <w:t xml:space="preserve">: </w:t>
      </w:r>
      <w:ins w:id="310" w:author="Andy Rominger" w:date="2014-11-13T13:23:00Z">
        <w:r>
          <w:t>(</w:t>
        </w:r>
      </w:ins>
      <w:r>
        <w:t>COII</w:t>
      </w:r>
      <w:del w:id="311" w:author="Andy Rominger" w:date="2014-11-13T13:23:00Z">
        <w:r w:rsidR="00D81A03">
          <w:delText>, (</w:delText>
        </w:r>
      </w:del>
      <w:ins w:id="312" w:author="Andy Rominger" w:date="2014-11-13T13:23:00Z">
        <w:r>
          <w:t xml:space="preserve">; </w:t>
        </w:r>
      </w:ins>
      <w:r>
        <w:t xml:space="preserve">Eldon </w:t>
      </w:r>
      <w:r>
        <w:rPr>
          <w:i/>
        </w:rPr>
        <w:t>et al.</w:t>
      </w:r>
      <w:r>
        <w:t>, 2013</w:t>
      </w:r>
      <w:del w:id="313" w:author="Andy Rominger" w:date="2014-11-13T13:23:00Z">
        <w:r w:rsidR="00D81A03">
          <w:delText>).</w:delText>
        </w:r>
      </w:del>
      <w:ins w:id="314" w:author="Andy Rominger" w:date="2014-11-13T13:23:00Z">
        <w:r>
          <w:t>) that maintain</w:t>
        </w:r>
      </w:ins>
      <w:ins w:id="315" w:author="Andy Rominger" w:date="2014-11-15T18:04:00Z">
        <w:r w:rsidR="004F516F">
          <w:t>s</w:t>
        </w:r>
      </w:ins>
      <w:ins w:id="316" w:author="Andy Rominger" w:date="2014-11-13T13:23:00Z">
        <w:r>
          <w:t xml:space="preserve"> tight host plant associations.</w:t>
        </w:r>
      </w:ins>
    </w:p>
    <w:p w14:paraId="3AA0B948" w14:textId="77777777" w:rsidR="000923B3" w:rsidRDefault="00C40B3A" w:rsidP="001D3F76">
      <w:pPr>
        <w:numPr>
          <w:ilvl w:val="0"/>
          <w:numId w:val="3"/>
        </w:numPr>
        <w:spacing w:line="480" w:lineRule="auto"/>
        <w:ind w:left="990" w:hanging="270"/>
        <w:contextualSpacing/>
        <w:rPr>
          <w:ins w:id="317" w:author="Andy Rominger" w:date="2014-11-13T13:23:00Z"/>
        </w:rPr>
      </w:pPr>
      <w:proofErr w:type="spellStart"/>
      <w:ins w:id="318" w:author="Andy Rominger" w:date="2014-11-13T13:23:00Z">
        <w:r>
          <w:t>Detritivorous</w:t>
        </w:r>
        <w:proofErr w:type="spellEnd"/>
        <w:r>
          <w:t xml:space="preserve"> </w:t>
        </w:r>
        <w:proofErr w:type="spellStart"/>
        <w:r>
          <w:rPr>
            <w:i/>
          </w:rPr>
          <w:t>Laupala</w:t>
        </w:r>
        <w:proofErr w:type="spellEnd"/>
        <w:r>
          <w:t xml:space="preserve"> crickets (AFLPs; </w:t>
        </w:r>
        <w:proofErr w:type="spellStart"/>
        <w:r>
          <w:t>Mendelson</w:t>
        </w:r>
        <w:proofErr w:type="spellEnd"/>
        <w:r>
          <w:t xml:space="preserve"> </w:t>
        </w:r>
        <w:r>
          <w:rPr>
            <w:i/>
          </w:rPr>
          <w:t>et al.</w:t>
        </w:r>
        <w:r>
          <w:t>, 2004); and</w:t>
        </w:r>
      </w:ins>
    </w:p>
    <w:p w14:paraId="42F0E5A9" w14:textId="40378738" w:rsidR="000923B3" w:rsidRDefault="00C40B3A" w:rsidP="001D3F76">
      <w:pPr>
        <w:numPr>
          <w:ilvl w:val="0"/>
          <w:numId w:val="3"/>
        </w:numPr>
        <w:spacing w:line="480" w:lineRule="auto"/>
        <w:ind w:left="990" w:hanging="270"/>
        <w:contextualSpacing/>
        <w:rPr>
          <w:ins w:id="319" w:author="Andy Rominger" w:date="2014-11-13T13:23:00Z"/>
        </w:rPr>
      </w:pPr>
      <w:proofErr w:type="gramStart"/>
      <w:ins w:id="320" w:author="Andy Rominger" w:date="2014-11-13T13:23:00Z">
        <w:r>
          <w:t>several</w:t>
        </w:r>
        <w:proofErr w:type="gramEnd"/>
        <w:r>
          <w:t xml:space="preserve"> predatory spiders species (COI and </w:t>
        </w:r>
        <w:proofErr w:type="spellStart"/>
        <w:r>
          <w:t>allozymes</w:t>
        </w:r>
        <w:proofErr w:type="spellEnd"/>
        <w:r>
          <w:t xml:space="preserve">; Roderick </w:t>
        </w:r>
        <w:r>
          <w:rPr>
            <w:i/>
          </w:rPr>
          <w:t>et al.</w:t>
        </w:r>
        <w:r>
          <w:t xml:space="preserve">, </w:t>
        </w:r>
      </w:ins>
      <w:moveToRangeStart w:id="321" w:author="Andy Rominger" w:date="2014-11-13T13:23:00Z" w:name="move277504337"/>
      <w:moveTo w:id="322" w:author="Andy Rominger" w:date="2014-11-13T13:23:00Z">
        <w:r>
          <w:t>2012</w:t>
        </w:r>
      </w:moveTo>
      <w:moveToRangeEnd w:id="321"/>
      <w:ins w:id="323" w:author="Andy Rominger" w:date="2014-11-13T13:23:00Z">
        <w:r>
          <w:t>)</w:t>
        </w:r>
      </w:ins>
    </w:p>
    <w:p w14:paraId="2EA74A74" w14:textId="55BF8E12" w:rsidR="000923B3" w:rsidRDefault="00C40B3A" w:rsidP="0030227D">
      <w:pPr>
        <w:spacing w:line="480" w:lineRule="auto"/>
        <w:ind w:firstLine="720"/>
        <w:contextualSpacing/>
        <w:rPr>
          <w:ins w:id="324" w:author="Andy Rominger" w:date="2014-11-13T13:23:00Z"/>
        </w:rPr>
      </w:pPr>
      <w:ins w:id="325" w:author="Andy Rominger" w:date="2014-11-13T13:23:00Z">
        <w:r>
          <w:t xml:space="preserve">In the case of previously unpublished molecular data, sequences for </w:t>
        </w:r>
        <w:proofErr w:type="spellStart"/>
        <w:r>
          <w:rPr>
            <w:i/>
          </w:rPr>
          <w:t>Nesosydne</w:t>
        </w:r>
        <w:proofErr w:type="spellEnd"/>
        <w:r>
          <w:t xml:space="preserve"> </w:t>
        </w:r>
        <w:proofErr w:type="spellStart"/>
        <w:r>
          <w:t>planthoppers</w:t>
        </w:r>
        <w:proofErr w:type="spellEnd"/>
        <w:r>
          <w:t xml:space="preserve"> were generated following protocols described in (Goodman </w:t>
        </w:r>
        <w:r>
          <w:rPr>
            <w:i/>
          </w:rPr>
          <w:t>et al.</w:t>
        </w:r>
        <w:r>
          <w:t xml:space="preserve">, 2012) and sequences for </w:t>
        </w:r>
        <w:proofErr w:type="spellStart"/>
        <w:r>
          <w:rPr>
            <w:i/>
          </w:rPr>
          <w:t>Trioza</w:t>
        </w:r>
        <w:proofErr w:type="spellEnd"/>
        <w:r>
          <w:t xml:space="preserve"> </w:t>
        </w:r>
        <w:proofErr w:type="spellStart"/>
        <w:r>
          <w:t>psyllids</w:t>
        </w:r>
        <w:proofErr w:type="spellEnd"/>
        <w:r>
          <w:t xml:space="preserve"> were generated following protocols described in Percy (2003). Existing genetic data from across Hawaii Island and Maui (including, but not limited to the focal sites</w:t>
        </w:r>
        <w:proofErr w:type="gramStart"/>
        <w:r>
          <w:t>),</w:t>
        </w:r>
        <w:proofErr w:type="gramEnd"/>
        <w:r>
          <w:t xml:space="preserve"> provide an estimate of how arthropod populations have accumulated genetic diversity and divergence within the dynamic landscape of the focal sites.</w:t>
        </w:r>
      </w:ins>
    </w:p>
    <w:p w14:paraId="62E0179C" w14:textId="4FAE3AD4" w:rsidR="000923B3" w:rsidRDefault="00C40B3A">
      <w:pPr>
        <w:spacing w:line="480" w:lineRule="auto"/>
        <w:ind w:firstLine="720"/>
        <w:contextualSpacing/>
        <w:pPrChange w:id="326" w:author="Andy Rominger" w:date="2014-11-13T13:23:00Z">
          <w:pPr>
            <w:spacing w:line="480" w:lineRule="auto"/>
            <w:ind w:firstLine="720"/>
          </w:pPr>
        </w:pPrChange>
      </w:pPr>
      <w:r>
        <w:t xml:space="preserve">We used analysis of molecular variance (AMOVA) to examine how genetic variation is partitioned at two scales of population structure: among sites within volcanoes and among volcanoes on both </w:t>
      </w:r>
      <w:del w:id="327" w:author="Andy Rominger" w:date="2014-11-13T13:23:00Z">
        <w:r w:rsidR="00D81A03">
          <w:delText xml:space="preserve">the </w:delText>
        </w:r>
      </w:del>
      <w:r>
        <w:t xml:space="preserve">Hawaii Island and Maui Nui.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w:del w:id="328" w:author="Andy Rominger" w:date="2014-11-13T13:23:00Z">
        <w:r w:rsidR="00D81A03">
          <w:delText xml:space="preserve"> </w:delText>
        </w:r>
        <m:oMath>
          <m:nary>
            <m:naryPr>
              <m:chr m:val="Φ"/>
              <m:limLoc m:val="subSup"/>
              <m:ctrlPr>
                <w:rPr>
                  <w:rFonts w:ascii="Cambria Math" w:hAnsi="Cambria Math"/>
                </w:rPr>
              </m:ctrlPr>
            </m:naryPr>
            <m:sub>
              <m:r>
                <w:rPr>
                  <w:rFonts w:ascii="Cambria Math" w:hAnsi="Cambria Math"/>
                </w:rPr>
                <m:t>ST</m:t>
              </m:r>
            </m:sub>
            <m:sup/>
            <m:e/>
          </m:nary>
        </m:oMath>
        <w:r w:rsidR="00D81A03">
          <w:delText>,</w:delText>
        </w:r>
      </w:del>
      <m:oMath>
        <m:sSub>
          <m:sSubPr>
            <m:ctrlPr>
              <w:ins w:id="329" w:author="Andy Rominger" w:date="2014-11-13T13:23:00Z">
                <w:rPr>
                  <w:rFonts w:ascii="Cambria Math" w:hAnsi="Cambria Math"/>
                </w:rPr>
              </w:ins>
            </m:ctrlPr>
          </m:sSubPr>
          <m:e>
            <w:ins w:id="330" w:author="Andy Rominger" w:date="2014-11-13T13:23:00Z">
              <m:r>
                <m:rPr>
                  <m:sty m:val="p"/>
                </m:rPr>
                <w:rPr>
                  <w:rFonts w:ascii="Cambria Math" w:hAnsi="Cambria Math"/>
                </w:rPr>
                <m:t xml:space="preserve"> Φ</m:t>
              </m:r>
            </w:ins>
          </m:e>
          <m:sub>
            <w:ins w:id="331" w:author="Andy Rominger" w:date="2014-11-13T13:23:00Z">
              <m:r>
                <w:rPr>
                  <w:rFonts w:ascii="Cambria Math" w:hAnsi="Cambria Math"/>
                </w:rPr>
                <m:t>ST</m:t>
              </m:r>
            </w:ins>
          </m:sub>
        </m:sSub>
      </m:oMath>
      <w:ins w:id="332" w:author="Andy Rominger" w:date="2014-11-13T13:23:00Z">
        <w:r>
          <w:t>,</w:t>
        </w:r>
      </w:ins>
      <w:r>
        <w:t xml:space="preserve"> </w:t>
      </w:r>
      <w:proofErr w:type="gramStart"/>
      <w:r>
        <w:t>an</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49F6A2D9" w14:textId="06F9E6EC" w:rsidR="000923B3" w:rsidRDefault="00C40B3A">
      <w:pPr>
        <w:spacing w:line="480" w:lineRule="auto"/>
        <w:ind w:firstLine="720"/>
        <w:contextualSpacing/>
        <w:pPrChange w:id="333" w:author="Andy Rominger" w:date="2014-11-13T13:23:00Z">
          <w:pPr>
            <w:spacing w:line="480" w:lineRule="auto"/>
            <w:ind w:firstLine="720"/>
          </w:pPr>
        </w:pPrChange>
      </w:pPr>
      <w:r>
        <w:t xml:space="preserve">To explicitly evaluate the role of </w:t>
      </w:r>
      <w:ins w:id="334" w:author="Andy Rominger" w:date="2014-11-13T13:23:00Z">
        <w:r>
          <w:t xml:space="preserve">landscape </w:t>
        </w:r>
      </w:ins>
      <w:r>
        <w:t xml:space="preserve">age in allowing </w:t>
      </w:r>
      <w:r>
        <w:rPr>
          <w:i/>
        </w:rPr>
        <w:t>in situ</w:t>
      </w:r>
      <w:r>
        <w:t xml:space="preserve"> genetic diversity and potential for divergence we analyzed how </w:t>
      </w:r>
      <w:del w:id="335" w:author="Andy Rominger" w:date="2014-11-13T13:23:00Z">
        <w:r w:rsidR="00D81A03">
          <w:delText xml:space="preserve">population structure </w:delText>
        </w:r>
      </w:del>
      <w:ins w:id="336" w:author="Andy Rominger" w:date="2014-11-13T13:23:00Z">
        <w:r>
          <w:t xml:space="preserve">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w:t>
        </w:r>
      </w:ins>
      <w:r>
        <w:t xml:space="preserve">varies with the </w:t>
      </w:r>
      <w:del w:id="337" w:author="Andy Rominger" w:date="2014-11-13T13:23:00Z">
        <w:r w:rsidR="00D81A03">
          <w:delText>chronosequence</w:delText>
        </w:r>
      </w:del>
      <w:ins w:id="338" w:author="Andy Rominger" w:date="2014-11-13T13:23:00Z">
        <w:r>
          <w:t>geologic age</w:t>
        </w:r>
      </w:ins>
      <w:r>
        <w:t xml:space="preserv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del w:id="339" w:author="Andy Rominger" w:date="2014-11-13T13:23:00Z">
                <w:rPr>
                  <w:rFonts w:ascii="Cambria Math" w:hAnsi="Cambria Math"/>
                </w:rPr>
              </w:del>
            </m:ctrlPr>
          </m:naryPr>
          <m:sub>
            <w:del w:id="340" w:author="Andy Rominger" w:date="2014-11-13T13:23:00Z">
              <m:r>
                <w:rPr>
                  <w:rFonts w:ascii="Cambria Math" w:hAnsi="Cambria Math"/>
                </w:rPr>
                <m:t>ST</m:t>
              </m:r>
            </w:del>
          </m:sub>
          <m:sup/>
          <m:e/>
        </m:nary>
        <m:sSub>
          <m:sSubPr>
            <m:ctrlPr>
              <w:ins w:id="341" w:author="Andy Rominger" w:date="2014-11-13T13:23:00Z">
                <w:rPr>
                  <w:rFonts w:ascii="Cambria Math" w:hAnsi="Cambria Math"/>
                </w:rPr>
              </w:ins>
            </m:ctrlPr>
          </m:sSubPr>
          <m:e>
            <w:ins w:id="342" w:author="Andy Rominger" w:date="2014-11-13T13:23:00Z">
              <m:r>
                <m:rPr>
                  <m:sty m:val="p"/>
                </m:rPr>
                <w:rPr>
                  <w:rFonts w:ascii="Cambria Math" w:hAnsi="Cambria Math"/>
                </w:rPr>
                <m:t>Φ</m:t>
              </m:r>
            </w:ins>
          </m:e>
          <m:sub>
            <w:ins w:id="343" w:author="Andy Rominger" w:date="2014-11-13T13:23:00Z">
              <m:r>
                <w:rPr>
                  <w:rFonts w:ascii="Cambria Math" w:hAnsi="Cambria Math"/>
                </w:rPr>
                <m:t>ST</m:t>
              </m:r>
            </w:ins>
          </m:sub>
        </m:sSub>
      </m:oMath>
      <w:r>
        <w:t xml:space="preserve"> (Excoffier </w:t>
      </w:r>
      <w:del w:id="344" w:author="Andy Rominger" w:date="2014-11-13T13:23:00Z">
        <w:r w:rsidR="00D81A03">
          <w:delText>and Schneider 2005</w:delText>
        </w:r>
      </w:del>
      <w:ins w:id="345" w:author="Andy Rominger" w:date="2014-11-13T13:23:00Z">
        <w:r>
          <w:t xml:space="preserve">&amp; </w:t>
        </w:r>
        <w:proofErr w:type="spellStart"/>
        <w:r>
          <w:t>Lischer</w:t>
        </w:r>
        <w:proofErr w:type="spellEnd"/>
        <w:r>
          <w:t>, 2010</w:t>
        </w:r>
      </w:ins>
      <w:r>
        <w:t xml:space="preserve">) for each taxon between sites within </w:t>
      </w:r>
      <w:del w:id="346" w:author="Andy Rominger" w:date="2014-11-13T13:23:00Z">
        <w:r w:rsidR="00D81A03">
          <w:delText>each volcanos</w:delText>
        </w:r>
      </w:del>
      <w:ins w:id="347" w:author="Andy Rominger" w:date="2014-11-13T13:23:00Z">
        <w:r>
          <w:t>volcanoes</w:t>
        </w:r>
      </w:ins>
      <w:r>
        <w:t>.</w:t>
      </w:r>
    </w:p>
    <w:p w14:paraId="15D23D3F" w14:textId="77777777" w:rsidR="000923B3" w:rsidRDefault="00C40B3A">
      <w:pPr>
        <w:pStyle w:val="Heading2"/>
        <w:spacing w:line="480" w:lineRule="auto"/>
        <w:contextualSpacing/>
        <w:pPrChange w:id="348" w:author="Andy Rominger" w:date="2014-11-13T13:23:00Z">
          <w:pPr>
            <w:pStyle w:val="Heading2"/>
            <w:spacing w:line="480" w:lineRule="auto"/>
          </w:pPr>
        </w:pPrChange>
      </w:pPr>
      <w:bookmarkStart w:id="349" w:name="construction-of-plant-herbivore-networks"/>
      <w:r>
        <w:t>Construction of plant-herbivore networks</w:t>
      </w:r>
    </w:p>
    <w:bookmarkEnd w:id="349"/>
    <w:p w14:paraId="3D844845" w14:textId="4A70392B" w:rsidR="000923B3" w:rsidRDefault="00D81A03" w:rsidP="0030227D">
      <w:pPr>
        <w:spacing w:line="480" w:lineRule="auto"/>
        <w:ind w:firstLine="720"/>
        <w:contextualSpacing/>
        <w:rPr>
          <w:ins w:id="350" w:author="Andy Rominger" w:date="2014-11-13T13:23:00Z"/>
        </w:rPr>
      </w:pPr>
      <w:del w:id="351" w:author="Andy Rominger" w:date="2014-11-13T13:23:00Z">
        <w:r>
          <w:delText>To test our hypothesis that network structure should change with island age due to changes in the relative contributions</w:delText>
        </w:r>
      </w:del>
      <w:ins w:id="352" w:author="Andy Rominger" w:date="2014-11-13T13:23:00Z">
        <w:r w:rsidR="00C40B3A">
          <w:t>Bipartite networks describe the topology</w:t>
        </w:r>
      </w:ins>
      <w:r w:rsidR="00C40B3A">
        <w:t xml:space="preserve"> of ecological </w:t>
      </w:r>
      <w:del w:id="353" w:author="Andy Rominger" w:date="2014-11-13T13:23:00Z">
        <w:r>
          <w:delText xml:space="preserve">and evolutionary assembly we selected four sites according to the criteria above that span the chronosequence from 0.0002–5 million years (Kilauea and Kohala (Hawaii Island); Waikamoi (Maui), Kokee (Kauai); see Fig. </w:delText>
        </w:r>
        <w:r w:rsidR="00C04E92">
          <w:delText>1</w:delText>
        </w:r>
        <w:r>
          <w:delText xml:space="preserve">). We constructed bipartite networks of plant-herbivore </w:delText>
        </w:r>
      </w:del>
      <w:r w:rsidR="00C40B3A">
        <w:t xml:space="preserve">interactions between </w:t>
      </w:r>
      <w:del w:id="354" w:author="Andy Rominger" w:date="2014-11-13T13:23:00Z">
        <w:r>
          <w:delText xml:space="preserve">all native Hemiptera </w:delText>
        </w:r>
      </w:del>
      <w:ins w:id="355" w:author="Andy Rominger" w:date="2014-11-13T13:23:00Z">
        <w:r w:rsidR="00C40B3A">
          <w:t xml:space="preserve">two guilds of organisms (e.g. </w:t>
        </w:r>
      </w:ins>
      <w:r w:rsidR="00C40B3A">
        <w:t xml:space="preserve">herbivores </w:t>
      </w:r>
      <w:del w:id="356" w:author="Andy Rominger" w:date="2014-11-13T13:23:00Z">
        <w:r>
          <w:delText xml:space="preserve">(sap feeders) </w:delText>
        </w:r>
      </w:del>
      <w:r w:rsidR="00C40B3A">
        <w:t xml:space="preserve">and their </w:t>
      </w:r>
      <w:del w:id="357" w:author="Andy Rominger" w:date="2014-11-13T13:23:00Z">
        <w:r>
          <w:delText xml:space="preserve">host plant species in the Hawaiian Islands within the study sites. Each site’s set </w:delText>
        </w:r>
      </w:del>
      <w:ins w:id="358" w:author="Andy Rominger" w:date="2014-11-13T13:23:00Z">
        <w:r w:rsidR="00C40B3A">
          <w:t xml:space="preserve">plant hosts). Quantitative information on the relative importance </w:t>
        </w:r>
      </w:ins>
      <w:r w:rsidR="00C40B3A">
        <w:t xml:space="preserve">of </w:t>
      </w:r>
      <w:del w:id="359" w:author="Andy Rominger" w:date="2014-11-13T13:23:00Z">
        <w:r>
          <w:delText xml:space="preserve">herbivores was determined from the literature including the Hawaiian Arthropod Checklist (Nishida 2002) and </w:delText>
        </w:r>
      </w:del>
      <w:ins w:id="360" w:author="Andy Rominger" w:date="2014-11-13T13:23:00Z">
        <w:r w:rsidR="00C40B3A">
          <w:t>interaction links can be incorporated into network analyses (</w:t>
        </w:r>
        <w:proofErr w:type="spellStart"/>
        <w:r w:rsidR="00C40B3A">
          <w:t>Vázquez</w:t>
        </w:r>
        <w:proofErr w:type="spellEnd"/>
        <w:r w:rsidR="00C40B3A">
          <w:t xml:space="preserve"> </w:t>
        </w:r>
        <w:r w:rsidR="00C40B3A">
          <w:rPr>
            <w:i/>
          </w:rPr>
          <w:t>et al.</w:t>
        </w:r>
        <w:r w:rsidR="00C40B3A">
          <w:t xml:space="preserve">, 2009); however, currently </w:t>
        </w:r>
      </w:ins>
      <w:r w:rsidR="00C40B3A">
        <w:t xml:space="preserve">available data </w:t>
      </w:r>
      <w:del w:id="361" w:author="Andy Rominger" w:date="2014-11-13T13:23:00Z">
        <w:r>
          <w:delText>indicating whether a species has been detected or is likely</w:delText>
        </w:r>
      </w:del>
      <w:ins w:id="362" w:author="Andy Rominger" w:date="2014-11-13T13:23:00Z">
        <w:r w:rsidR="00C40B3A">
          <w:t>are restricted</w:t>
        </w:r>
      </w:ins>
      <w:r w:rsidR="00C40B3A">
        <w:t xml:space="preserve"> to </w:t>
      </w:r>
      <w:del w:id="363" w:author="Andy Rominger" w:date="2014-11-13T13:23:00Z">
        <w:r>
          <w:delText>occur within</w:delText>
        </w:r>
      </w:del>
      <w:ins w:id="364" w:author="Andy Rominger" w:date="2014-11-13T13:23:00Z">
        <w:r w:rsidR="00C40B3A">
          <w:t>binary networks, those that describe only</w:t>
        </w:r>
      </w:ins>
      <w:r w:rsidR="00C40B3A">
        <w:t xml:space="preserve"> the </w:t>
      </w:r>
      <w:del w:id="365" w:author="Andy Rominger" w:date="2014-11-13T13:23:00Z">
        <w:r>
          <w:delText>sites</w:delText>
        </w:r>
      </w:del>
      <w:ins w:id="366" w:author="Andy Rominger" w:date="2014-11-13T13:23:00Z">
        <w:r w:rsidR="00C40B3A">
          <w:t>potential for interaction between any two species, but not the relative frequency of that interaction to each species.</w:t>
        </w:r>
      </w:ins>
    </w:p>
    <w:p w14:paraId="16D54341" w14:textId="219F9E9A" w:rsidR="000923B3" w:rsidRDefault="00C40B3A" w:rsidP="0030227D">
      <w:pPr>
        <w:spacing w:line="480" w:lineRule="auto"/>
        <w:ind w:firstLine="720"/>
        <w:contextualSpacing/>
        <w:rPr>
          <w:ins w:id="367" w:author="Andy Rominger" w:date="2014-11-13T13:23:00Z"/>
        </w:rPr>
      </w:pPr>
      <w:ins w:id="368" w:author="Andy Rominger" w:date="2014-11-13T13:23:00Z">
        <w:r>
          <w:t xml:space="preserve">We compiled species lists of all endemic </w:t>
        </w:r>
        <w:proofErr w:type="spellStart"/>
        <w:r>
          <w:t>hemipteran</w:t>
        </w:r>
        <w:proofErr w:type="spellEnd"/>
        <w:r>
          <w:t xml:space="preserve"> herbivores for each focal site from published species accounts</w:t>
        </w:r>
      </w:ins>
      <w:r>
        <w:t xml:space="preserve"> (see supplement</w:t>
      </w:r>
      <w:del w:id="369" w:author="Andy Rominger" w:date="2014-11-13T13:23:00Z">
        <w:r w:rsidR="00D81A03">
          <w:delText>). The</w:delText>
        </w:r>
      </w:del>
      <w:ins w:id="370" w:author="Andy Rominger" w:date="2014-11-13T13:23:00Z">
        <w:r>
          <w:t xml:space="preserve"> for full</w:t>
        </w:r>
      </w:ins>
      <w:r>
        <w:t xml:space="preserve"> list</w:t>
      </w:r>
      <w:del w:id="371" w:author="Andy Rominger" w:date="2014-11-13T13:23:00Z">
        <w:r w:rsidR="00D81A03">
          <w:delText xml:space="preserve"> of </w:delText>
        </w:r>
      </w:del>
      <w:ins w:id="372" w:author="Andy Rominger" w:date="2014-11-13T13:23:00Z">
        <w:r>
          <w:t xml:space="preserve">). Species accounts and other published sources were used to determine the presence, probable presence, or probable absence of each </w:t>
        </w:r>
        <w:proofErr w:type="spellStart"/>
        <w:r>
          <w:t>Hemiptera</w:t>
        </w:r>
        <w:proofErr w:type="spellEnd"/>
        <w:r>
          <w:t xml:space="preserve">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ins>
    </w:p>
    <w:p w14:paraId="0E81D355" w14:textId="5DF4159A" w:rsidR="000923B3" w:rsidRDefault="00C40B3A">
      <w:pPr>
        <w:spacing w:line="480" w:lineRule="auto"/>
        <w:ind w:firstLine="720"/>
        <w:contextualSpacing/>
        <w:pPrChange w:id="373" w:author="Andy Rominger" w:date="2014-11-13T13:23:00Z">
          <w:pPr>
            <w:spacing w:line="480" w:lineRule="auto"/>
            <w:ind w:firstLine="720"/>
          </w:pPr>
        </w:pPrChange>
      </w:pPr>
      <w:ins w:id="374" w:author="Andy Rominger" w:date="2014-11-13T13:23:00Z">
        <w:r>
          <w:t xml:space="preserve">Host </w:t>
        </w:r>
      </w:ins>
      <w:r>
        <w:t xml:space="preserve">plants for each </w:t>
      </w:r>
      <w:del w:id="375" w:author="Andy Rominger" w:date="2014-11-13T13:23:00Z">
        <w:r w:rsidR="00D81A03">
          <w:delText>site was generated</w:delText>
        </w:r>
      </w:del>
      <w:proofErr w:type="spellStart"/>
      <w:ins w:id="376" w:author="Andy Rominger" w:date="2014-11-13T13:23:00Z">
        <w:r>
          <w:t>hemipteran</w:t>
        </w:r>
        <w:proofErr w:type="spellEnd"/>
        <w:r>
          <w:t xml:space="preserve"> species were determined from published species accounts. Data on host plant use at each specific site were not available so we assumed that if a known host plant </w:t>
        </w:r>
        <w:proofErr w:type="gramStart"/>
        <w:r>
          <w:t>was</w:t>
        </w:r>
        <w:proofErr w:type="gramEnd"/>
        <w:r>
          <w:t xml:space="preserve"> present at a site it would eventually be used. Host plant occurrence in the focal sites was determined</w:t>
        </w:r>
      </w:ins>
      <w:r>
        <w:t xml:space="preserve"> using distribution models for 1158 species of Hawaiian plants (Price, 2012). Each </w:t>
      </w:r>
      <w:del w:id="377" w:author="Andy Rominger" w:date="2014-11-13T13:23:00Z">
        <w:r w:rsidR="00D81A03">
          <w:delText>study</w:delText>
        </w:r>
      </w:del>
      <w:ins w:id="378" w:author="Andy Rominger" w:date="2014-11-13T13:23:00Z">
        <w:r>
          <w:t>focal</w:t>
        </w:r>
      </w:ins>
      <w:r>
        <w:t xml:space="preserve"> site was spatially joined </w:t>
      </w:r>
      <w:ins w:id="379" w:author="Andy Rominger" w:date="2014-11-13T13:23:00Z">
        <w:r>
          <w:t xml:space="preserve">in a geographic information system </w:t>
        </w:r>
      </w:ins>
      <w:r>
        <w:t xml:space="preserve">with all coincident plant distribution models that fell within its boundaries. </w:t>
      </w:r>
      <w:del w:id="380" w:author="Andy Rominger" w:date="2014-11-13T13:23:00Z">
        <w:r w:rsidR="00D81A03">
          <w:delText>Resulting</w:delText>
        </w:r>
      </w:del>
      <w:ins w:id="381" w:author="Andy Rominger" w:date="2014-11-13T13:23:00Z">
        <w:r>
          <w:t>Two sets of resulting focal</w:t>
        </w:r>
      </w:ins>
      <w:r>
        <w:t xml:space="preserve"> site-specific networks were constructed</w:t>
      </w:r>
      <w:del w:id="382" w:author="Andy Rominger" w:date="2014-11-13T13:23:00Z">
        <w:r w:rsidR="00D81A03">
          <w:delText xml:space="preserve"> both for </w:delText>
        </w:r>
      </w:del>
      <w:ins w:id="383" w:author="Andy Rominger" w:date="2014-11-13T13:23:00Z">
        <w:r>
          <w:t xml:space="preserve">: one using the </w:t>
        </w:r>
      </w:ins>
      <w:r>
        <w:t xml:space="preserve">conservative </w:t>
      </w:r>
      <w:del w:id="384" w:author="Andy Rominger" w:date="2014-11-13T13:23:00Z">
        <w:r w:rsidR="00D81A03">
          <w:delText>estimates of the geographic ranges</w:delText>
        </w:r>
      </w:del>
      <w:ins w:id="385" w:author="Andy Rominger" w:date="2014-11-13T13:23:00Z">
        <w:r>
          <w:t>data set</w:t>
        </w:r>
      </w:ins>
      <w:r>
        <w:t xml:space="preserve"> of </w:t>
      </w:r>
      <w:del w:id="386" w:author="Andy Rominger" w:date="2014-11-13T13:23:00Z">
        <w:r w:rsidR="00D81A03">
          <w:delText>Hemiptera (considering only sites with definite specimen localities)</w:delText>
        </w:r>
      </w:del>
      <w:proofErr w:type="spellStart"/>
      <w:ins w:id="387" w:author="Andy Rominger" w:date="2014-11-13T13:23:00Z">
        <w:r>
          <w:t>hemipteran</w:t>
        </w:r>
        <w:proofErr w:type="spellEnd"/>
        <w:r>
          <w:t xml:space="preserve"> species presences</w:t>
        </w:r>
      </w:ins>
      <w:r>
        <w:t xml:space="preserve"> and </w:t>
      </w:r>
      <w:del w:id="388" w:author="Andy Rominger" w:date="2014-11-13T13:23:00Z">
        <w:r w:rsidR="00D81A03">
          <w:delText>more liberal estimates (extrapolating between known localities surrounding our focal sites and with habitat comparable to our focal sites).</w:delText>
        </w:r>
      </w:del>
      <w:ins w:id="389" w:author="Andy Rominger" w:date="2014-11-13T13:23:00Z">
        <w:r>
          <w:t>the other using the less conservative data set.</w:t>
        </w:r>
      </w:ins>
    </w:p>
    <w:p w14:paraId="259518A1" w14:textId="77777777" w:rsidR="000923B3" w:rsidRDefault="00C40B3A">
      <w:pPr>
        <w:pStyle w:val="Heading2"/>
        <w:spacing w:line="480" w:lineRule="auto"/>
        <w:contextualSpacing/>
        <w:pPrChange w:id="390" w:author="Andy Rominger" w:date="2014-11-13T13:23:00Z">
          <w:pPr>
            <w:pStyle w:val="Heading2"/>
            <w:spacing w:line="480" w:lineRule="auto"/>
          </w:pPr>
        </w:pPrChange>
      </w:pPr>
      <w:bookmarkStart w:id="391" w:name="analysis-of-plant-herbivore-networks"/>
      <w:r>
        <w:t>Analysis of plant-herbivore networks</w:t>
      </w:r>
    </w:p>
    <w:bookmarkEnd w:id="391"/>
    <w:p w14:paraId="7CC0A9C6" w14:textId="77777777" w:rsidR="0056586E" w:rsidRDefault="00D81A03" w:rsidP="00FA5FF5">
      <w:pPr>
        <w:spacing w:line="480" w:lineRule="auto"/>
        <w:ind w:firstLine="720"/>
        <w:rPr>
          <w:del w:id="392" w:author="Andy Rominger" w:date="2014-11-13T13:23:00Z"/>
        </w:rPr>
      </w:pPr>
      <w:del w:id="393" w:author="Andy Rominger" w:date="2014-11-13T13:23:00Z">
        <w:r>
          <w:delText xml:space="preserve">To understand how overall network structure changes with age, we calculated two widely used descriptive network metrics across sites—nestedness (Bascompte </w:delText>
        </w:r>
        <w:r>
          <w:rPr>
            <w:i/>
          </w:rPr>
          <w:delText>et al.</w:delText>
        </w:r>
        <w:r>
          <w:delText xml:space="preserve">, 2003; Ulrich </w:delText>
        </w:r>
        <w:r>
          <w:rPr>
            <w:i/>
          </w:rPr>
          <w:delText>et al.</w:delText>
        </w:r>
        <w:r>
          <w:delText xml:space="preserve">, 2009) and modularity (Newman &amp; Girvan, 2004; Olesen </w:delText>
        </w:r>
        <w:r>
          <w:rPr>
            <w:i/>
          </w:rPr>
          <w:delText>et al.</w:delText>
        </w:r>
        <w:r>
          <w:delText xml:space="preserve">, 2007). We calculated nestedness using the NODF metric (Almeida-Neto </w:delText>
        </w:r>
        <w:r>
          <w:rPr>
            <w:i/>
          </w:rPr>
          <w:delText>et al.</w:delText>
        </w:r>
        <w:r>
          <w:delText>, 2008) as implemented in</w:delText>
        </w:r>
      </w:del>
      <w:moveFromRangeStart w:id="394" w:author="Andy Rominger" w:date="2014-11-13T13:23:00Z" w:name="move277504338"/>
      <w:moveFrom w:id="395" w:author="Andy Rominger" w:date="2014-11-13T13:23:00Z">
        <w:r w:rsidR="00C40B3A">
          <w:t xml:space="preserve"> R package vegan (Oksanen </w:t>
        </w:r>
        <w:r w:rsidR="00C40B3A">
          <w:rPr>
            <w:i/>
          </w:rPr>
          <w:t>et al.</w:t>
        </w:r>
        <w:r w:rsidR="00C40B3A">
          <w:t xml:space="preserve">, 2013) and modularity using a variety of algorithms implemented in the R package igraph (Csardi &amp; Nepusz, 2006). </w:t>
        </w:r>
        <w:moveFromRangeStart w:id="396" w:author="Andy Rominger" w:date="2014-11-13T13:23:00Z" w:name="move277504339"/>
        <w:moveFromRangeEnd w:id="394"/>
        <w:r w:rsidR="00C40B3A">
          <w:t xml:space="preserve">These metrics are not directly comparable across networks of different size and connectance (Ulrich </w:t>
        </w:r>
        <w:r w:rsidR="00C40B3A">
          <w:rPr>
            <w:i/>
          </w:rPr>
          <w:t>et al.</w:t>
        </w:r>
        <w:r w:rsidR="00C40B3A">
          <w:t xml:space="preserve">, </w:t>
        </w:r>
      </w:moveFrom>
      <w:moveFromRangeEnd w:id="396"/>
      <w:del w:id="397" w:author="Andy Rominger" w:date="2014-11-13T13:23:00Z">
        <w:r>
          <w:delText xml:space="preserve">2009) so for each metric in each network we calculate z-scores using a null model that randomizes network structure while maintaining certain aggregate network properties (Ulrich </w:delText>
        </w:r>
        <w:r>
          <w:rPr>
            <w:i/>
          </w:rPr>
          <w:delText>et al.</w:delText>
        </w:r>
        <w:r>
          <w:delText>, 2009). Z</w:delText>
        </w:r>
      </w:del>
      <w:moveFromRangeStart w:id="398" w:author="Andy Rominger" w:date="2014-11-13T13:23:00Z" w:name="move277504340"/>
      <w:moveFrom w:id="399" w:author="Andy Rominger" w:date="2014-11-13T13:23:00Z">
        <w:r w:rsidR="00C40B3A">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w:moveFromRangeEnd w:id="398"/>
          <w:del w:id="400" w:author="Andy Rominger" w:date="2014-11-13T13:23:00Z">
            <m:r>
              <w:rPr>
                <w:rFonts w:ascii="Cambria Math" w:hAnsi="Cambria Math"/>
              </w:rPr>
              <m:t>)</m:t>
            </m:r>
          </w:del>
        </m:oMath>
        <w:del w:id="401" w:author="Andy Rominger" w:date="2014-11-13T13:23:00Z">
          <w:r>
            <w:delText>.</w:delText>
          </w:r>
        </w:del>
        <w:moveFromRangeStart w:id="402" w:author="Andy Rominger" w:date="2014-11-13T13:23:00Z" w:name="move277504341"/>
        <w:moveFrom w:id="403" w:author="Andy Rominger" w:date="2014-11-13T13:23:00Z">
          <w:r w:rsidR="00C40B3A">
            <w:t xml:space="preserve"> Because z-scores can be highly sensitive to the choice of null model (Ulrich </w:t>
          </w:r>
          <w:r w:rsidR="00C40B3A">
            <w:rPr>
              <w:i/>
            </w:rPr>
            <w:t>et al.</w:t>
          </w:r>
          <w:r w:rsidR="00C40B3A">
            <w:t xml:space="preserve">, 2009) we implemented both a probabilistic null model (Bascompte </w:t>
          </w:r>
          <w:r w:rsidR="00C40B3A">
            <w:rPr>
              <w:i/>
            </w:rPr>
            <w:t>et al.</w:t>
          </w:r>
          <w:r w:rsidR="00C40B3A">
            <w:t xml:space="preserve">, 2003) and a null model that strictly constrains the degree distributions of plants and herbivores (Ulrich </w:t>
          </w:r>
          <w:r w:rsidR="00C40B3A">
            <w:rPr>
              <w:i/>
            </w:rPr>
            <w:t>et al.</w:t>
          </w:r>
          <w:r w:rsidR="00C40B3A">
            <w:t>, 2009).</w:t>
          </w:r>
        </w:moveFrom>
        <w:moveFromRangeEnd w:id="402"/>
      </w:moveFrom>
    </w:p>
    <w:p w14:paraId="63DEAD88" w14:textId="063E1149" w:rsidR="000923B3" w:rsidRDefault="00D81A03" w:rsidP="0030227D">
      <w:pPr>
        <w:spacing w:line="480" w:lineRule="auto"/>
        <w:ind w:firstLine="720"/>
        <w:contextualSpacing/>
        <w:rPr>
          <w:ins w:id="404" w:author="Andy Rominger" w:date="2014-11-13T13:23:00Z"/>
        </w:rPr>
      </w:pPr>
      <w:del w:id="405" w:author="Andy Rominger" w:date="2014-11-13T13:23:00Z">
        <w:r>
          <w:delText xml:space="preserve">To more explicitly test the hypothesis that communities dominated by evolutionary assembly and </w:delText>
        </w:r>
        <w:r>
          <w:rPr>
            <w:i/>
          </w:rPr>
          <w:delText>in situ</w:delText>
        </w:r>
        <w:r>
          <w:delText xml:space="preserve"> diversification processes should differ from those dominated by ecological assembly and immigration, </w:delText>
        </w:r>
      </w:del>
      <w:ins w:id="406" w:author="Andy Rominger" w:date="2014-11-13T13:23:00Z">
        <w:r w:rsidR="00C40B3A">
          <w:t xml:space="preserve">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w:t>
        </w:r>
        <w:proofErr w:type="spellStart"/>
        <w:r w:rsidR="00C40B3A">
          <w:t>hemipteran</w:t>
        </w:r>
        <w:proofErr w:type="spellEnd"/>
        <w:r w:rsidR="00C40B3A">
          <w:t xml:space="preserve"> degree distribution (distribution of the number of plant hosts to each </w:t>
        </w:r>
        <w:proofErr w:type="spellStart"/>
        <w:r w:rsidR="00C40B3A">
          <w:t>hemipteran</w:t>
        </w:r>
        <w:proofErr w:type="spellEnd"/>
        <w:r w:rsidR="00C40B3A">
          <w:t xml:space="preserve">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ins>
    </w:p>
    <w:p w14:paraId="70B41A76" w14:textId="5E23CE38" w:rsidR="000923B3" w:rsidRDefault="00C40B3A">
      <w:pPr>
        <w:spacing w:line="480" w:lineRule="auto"/>
        <w:ind w:firstLine="720"/>
        <w:contextualSpacing/>
        <w:pPrChange w:id="407" w:author="Andy Rominger" w:date="2014-11-13T13:23:00Z">
          <w:pPr>
            <w:spacing w:line="480" w:lineRule="auto"/>
            <w:ind w:firstLine="720"/>
          </w:pPr>
        </w:pPrChange>
      </w:pPr>
      <w:ins w:id="408" w:author="Andy Rominger" w:date="2014-11-13T13:23:00Z">
        <w:r>
          <w:t xml:space="preserve">To further investigate how </w:t>
        </w:r>
        <w:r>
          <w:rPr>
            <w:i/>
          </w:rPr>
          <w:t>in situ</w:t>
        </w:r>
        <w:r>
          <w:t xml:space="preserve"> diversification leaves a potentially unique signature on network structure </w:t>
        </w:r>
      </w:ins>
      <w:r>
        <w:t xml:space="preserve">we analyzed the number of links assigned to each </w:t>
      </w:r>
      <w:del w:id="409" w:author="Andy Rominger" w:date="2014-11-13T13:23:00Z">
        <w:r w:rsidR="00D81A03">
          <w:delText>Hemiptera</w:delText>
        </w:r>
      </w:del>
      <w:proofErr w:type="spellStart"/>
      <w:ins w:id="410" w:author="Andy Rominger" w:date="2014-11-13T13:23:00Z">
        <w:r>
          <w:t>hemipteran</w:t>
        </w:r>
      </w:ins>
      <w:proofErr w:type="spellEnd"/>
      <w:r>
        <w:t xml:space="preserve"> species (the degree distribution) separately for island endemics (those species found on only one island</w:t>
      </w:r>
      <w:ins w:id="411" w:author="Andy Rominger" w:date="2014-11-13T13:23:00Z">
        <w:r>
          <w:t xml:space="preserve"> and thus likely derived from in situ diversification</w:t>
        </w:r>
      </w:ins>
      <w:r>
        <w:t xml:space="preserve">) versus island cosmopolitans (those species found on multiple islands). </w:t>
      </w:r>
      <w:del w:id="412" w:author="Andy Rominger" w:date="2014-11-13T13:23:00Z">
        <w:r w:rsidR="00D81A03">
          <w:delText xml:space="preserve">We hypothesized that evolutionary assembly should favor specialization and thus expected island endemics to be more specialized. </w:delText>
        </w:r>
      </w:del>
      <w:r>
        <w:t>To compare species’ degree</w:t>
      </w:r>
      <w:ins w:id="413" w:author="Andy Rominger" w:date="2014-11-13T13:23:00Z">
        <w:r>
          <w:t xml:space="preserve"> distributions</w:t>
        </w:r>
      </w:ins>
      <w:r>
        <w:t xml:space="preserv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1EAB2B90" w14:textId="77777777" w:rsidR="0056586E" w:rsidRDefault="00D81A03" w:rsidP="00FA5FF5">
      <w:pPr>
        <w:spacing w:line="480" w:lineRule="auto"/>
        <w:ind w:firstLine="720"/>
        <w:rPr>
          <w:del w:id="414" w:author="Andy Rominger" w:date="2014-11-13T13:23:00Z"/>
        </w:rPr>
      </w:pPr>
      <w:del w:id="415" w:author="Andy Rominger" w:date="2014-11-13T13:23:00Z">
        <w:r>
          <w:delText>To test the hypothesis that communities should differentially depart from statistical steady state during their ecological succession and evolution, we compared the degree distributions to that predicted by maximizing information entropy relative to the constraint of average degree (Williams, 2010). The maximum entropy prediction represents the hypothesis of statistical steady state (Harte, 2011).</w:delText>
        </w:r>
      </w:del>
    </w:p>
    <w:p w14:paraId="48681BD3" w14:textId="031D8F37" w:rsidR="000923B3" w:rsidRDefault="00C40B3A" w:rsidP="0030227D">
      <w:pPr>
        <w:spacing w:line="480" w:lineRule="auto"/>
        <w:ind w:firstLine="720"/>
        <w:contextualSpacing/>
        <w:rPr>
          <w:ins w:id="416" w:author="Andy Rominger" w:date="2014-11-13T13:23:00Z"/>
        </w:rPr>
      </w:pPr>
      <w:ins w:id="417" w:author="Andy Rominger" w:date="2014-11-13T13:23:00Z">
        <w:r>
          <w:t>To understand how other network properties change with ecosystem substrate age, we calculated two widely used descriptive network metrics across sites—</w:t>
        </w:r>
        <w:proofErr w:type="spellStart"/>
        <w:r>
          <w:t>nestedness</w:t>
        </w:r>
        <w:proofErr w:type="spellEnd"/>
        <w:r>
          <w:t>, which describes the degree of asymmetry of species interactions connecting specialists and generalists (</w:t>
        </w:r>
      </w:ins>
      <w:proofErr w:type="spellStart"/>
      <w:r w:rsidR="006E792F">
        <w:t>Bascompte</w:t>
      </w:r>
      <w:proofErr w:type="spellEnd"/>
      <w:r w:rsidR="006E792F">
        <w:t xml:space="preserve"> &amp; </w:t>
      </w:r>
      <w:proofErr w:type="spellStart"/>
      <w:r w:rsidR="006E792F">
        <w:t>Jordano</w:t>
      </w:r>
      <w:proofErr w:type="spellEnd"/>
      <w:r w:rsidR="006E792F">
        <w:t>, 2007</w:t>
      </w:r>
      <w:ins w:id="418" w:author="Andy Rominger" w:date="2014-11-13T13:23:00Z">
        <w:r>
          <w:t xml:space="preserve">; Ulrich </w:t>
        </w:r>
        <w:r>
          <w:rPr>
            <w:i/>
          </w:rPr>
          <w:t>et al.</w:t>
        </w:r>
        <w:r>
          <w:t xml:space="preserve">, 2009), and modularity which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ins>
    </w:p>
    <w:p w14:paraId="5D004A56" w14:textId="71EE1150" w:rsidR="000923B3" w:rsidRDefault="00C40B3A" w:rsidP="0030227D">
      <w:pPr>
        <w:spacing w:line="480" w:lineRule="auto"/>
        <w:ind w:firstLine="720"/>
        <w:contextualSpacing/>
        <w:rPr>
          <w:ins w:id="419" w:author="Andy Rominger" w:date="2014-11-13T13:23:00Z"/>
        </w:rPr>
      </w:pPr>
      <w:ins w:id="420" w:author="Andy Rominger" w:date="2014-11-13T13:23:00Z">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2008) as implemented in the</w:t>
        </w:r>
      </w:ins>
      <w:moveToRangeStart w:id="421" w:author="Andy Rominger" w:date="2014-11-13T13:23:00Z" w:name="move277504338"/>
      <w:moveTo w:id="422" w:author="Andy Rominger" w:date="2014-11-13T13:23:00Z">
        <w:r>
          <w:t xml:space="preserve"> R package vegan (</w:t>
        </w:r>
        <w:proofErr w:type="spellStart"/>
        <w:r>
          <w:t>Oksanen</w:t>
        </w:r>
        <w:proofErr w:type="spellEnd"/>
        <w:r>
          <w:t xml:space="preserve"> </w:t>
        </w:r>
        <w:r>
          <w:rPr>
            <w:i/>
          </w:rPr>
          <w:t>et al.</w:t>
        </w:r>
        <w:r>
          <w:t xml:space="preserve">, 2013) and modularity using a variety of algorithms implemented in the R package </w:t>
        </w:r>
        <w:proofErr w:type="spellStart"/>
        <w:r>
          <w:t>igraph</w:t>
        </w:r>
        <w:proofErr w:type="spellEnd"/>
        <w:r>
          <w:t xml:space="preserve"> (</w:t>
        </w:r>
        <w:proofErr w:type="spellStart"/>
        <w:r>
          <w:t>Csardi</w:t>
        </w:r>
        <w:proofErr w:type="spellEnd"/>
        <w:r>
          <w:t xml:space="preserve"> &amp; </w:t>
        </w:r>
        <w:proofErr w:type="spellStart"/>
        <w:r>
          <w:t>Nepusz</w:t>
        </w:r>
        <w:proofErr w:type="spellEnd"/>
        <w:r>
          <w:t xml:space="preserve">, 2006). </w:t>
        </w:r>
        <w:moveToRangeStart w:id="423" w:author="Andy Rominger" w:date="2014-11-13T13:23:00Z" w:name="move277504339"/>
        <w:moveToRangeEnd w:id="421"/>
        <w:r>
          <w:t xml:space="preserve">These metrics are not directly comparable across networks of different size and </w:t>
        </w:r>
        <w:proofErr w:type="spellStart"/>
        <w:r>
          <w:t>connectance</w:t>
        </w:r>
        <w:proofErr w:type="spellEnd"/>
        <w:r>
          <w:t xml:space="preserve"> (Ulrich </w:t>
        </w:r>
        <w:r>
          <w:rPr>
            <w:i/>
          </w:rPr>
          <w:t>et al.</w:t>
        </w:r>
        <w:r>
          <w:t xml:space="preserve">, </w:t>
        </w:r>
      </w:moveTo>
      <w:moveToRangeEnd w:id="423"/>
      <w:ins w:id="424" w:author="Andy Rominger" w:date="2014-11-13T13:23:00Z">
        <w:r>
          <w:t xml:space="preserve">2009), so for each metric in each network we calculate z-scores using a null model that randomizes network structure while maintaining certain aggregate network properties (Ulrich </w:t>
        </w:r>
        <w:r>
          <w:rPr>
            <w:i/>
          </w:rPr>
          <w:t>et al.</w:t>
        </w:r>
        <w:r>
          <w:t>, 2009). These z</w:t>
        </w:r>
      </w:ins>
      <w:moveToRangeStart w:id="425" w:author="Andy Rominger" w:date="2014-11-13T13:23:00Z" w:name="move277504340"/>
      <w:moveTo w:id="426" w:author="Andy Rominger" w:date="2014-11-13T13:23:00Z">
        <w:r>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moveTo>
      <w:moveToRangeEnd w:id="425"/>
      <w:ins w:id="427" w:author="Andy Rominger" w:date="2014-11-13T13:23:00Z">
        <w:r>
          <w:t>).</w:t>
        </w:r>
      </w:ins>
      <w:moveToRangeStart w:id="428" w:author="Andy Rominger" w:date="2014-11-13T13:23:00Z" w:name="move277504341"/>
      <w:moveTo w:id="429" w:author="Andy Rominger" w:date="2014-11-13T13:23:00Z">
        <w:r>
          <w:t xml:space="preserve"> Because z-scores can be highly sensitive to the choice of null model (Ulrich </w:t>
        </w:r>
        <w:r>
          <w:rPr>
            <w:i/>
          </w:rPr>
          <w:t>et al.</w:t>
        </w:r>
        <w:r>
          <w:t>, 2009) we implemented both a probabilistic null model (</w:t>
        </w:r>
      </w:moveTo>
      <w:proofErr w:type="spellStart"/>
      <w:r w:rsidR="006E792F">
        <w:t>Bascompte</w:t>
      </w:r>
      <w:proofErr w:type="spellEnd"/>
      <w:r w:rsidR="006E792F">
        <w:t xml:space="preserve"> &amp; </w:t>
      </w:r>
      <w:proofErr w:type="spellStart"/>
      <w:r w:rsidR="006E792F">
        <w:t>Jordano</w:t>
      </w:r>
      <w:proofErr w:type="spellEnd"/>
      <w:r w:rsidR="006E792F">
        <w:t>, 2007</w:t>
      </w:r>
      <w:moveTo w:id="430" w:author="Andy Rominger" w:date="2014-11-13T13:23:00Z">
        <w:r>
          <w:t xml:space="preserve">) and a null model that strictly constrains the degree distributions of plants and herbivores (Ulrich </w:t>
        </w:r>
        <w:r>
          <w:rPr>
            <w:i/>
          </w:rPr>
          <w:t>et al.</w:t>
        </w:r>
        <w:r>
          <w:t>, 2009).</w:t>
        </w:r>
      </w:moveTo>
      <w:moveToRangeEnd w:id="428"/>
      <w:ins w:id="431" w:author="Andy Rominger" w:date="2014-11-13T13:23:00Z">
        <w:r>
          <w:t xml:space="preserve"> The probabilistic null using the frequency of interactions as the probability that a randomized link gets assigned to that cell in the interaction matrix (</w:t>
        </w:r>
      </w:ins>
      <w:proofErr w:type="spellStart"/>
      <w:r w:rsidR="006E792F">
        <w:t>Bascompte</w:t>
      </w:r>
      <w:proofErr w:type="spellEnd"/>
      <w:r w:rsidR="006E792F">
        <w:t xml:space="preserve"> &amp; </w:t>
      </w:r>
      <w:proofErr w:type="spellStart"/>
      <w:r w:rsidR="006E792F">
        <w:t>Jordano</w:t>
      </w:r>
      <w:proofErr w:type="spellEnd"/>
      <w:r w:rsidR="006E792F">
        <w:t>, 2007</w:t>
      </w:r>
      <w:ins w:id="432" w:author="Andy Rominger" w:date="2014-11-13T13:23:00Z">
        <w:r>
          <w:t>); thus the probabilistic null constrains row and column sums in probability but not absolutely.</w:t>
        </w:r>
      </w:ins>
    </w:p>
    <w:p w14:paraId="6F30B987" w14:textId="77777777" w:rsidR="000923B3" w:rsidRDefault="00C40B3A">
      <w:pPr>
        <w:pStyle w:val="Heading1"/>
        <w:spacing w:line="480" w:lineRule="auto"/>
        <w:contextualSpacing/>
        <w:pPrChange w:id="433" w:author="Andy Rominger" w:date="2014-11-13T13:23:00Z">
          <w:pPr>
            <w:pStyle w:val="Heading1"/>
            <w:spacing w:line="480" w:lineRule="auto"/>
          </w:pPr>
        </w:pPrChange>
      </w:pPr>
      <w:bookmarkStart w:id="434" w:name="results-1"/>
      <w:r>
        <w:t>Results</w:t>
      </w:r>
    </w:p>
    <w:p w14:paraId="3B4A6CA6" w14:textId="27B2F866" w:rsidR="000923B3" w:rsidRDefault="00C40B3A">
      <w:pPr>
        <w:pStyle w:val="Heading2"/>
        <w:spacing w:line="480" w:lineRule="auto"/>
        <w:contextualSpacing/>
        <w:pPrChange w:id="435" w:author="Andy Rominger" w:date="2014-11-13T13:23:00Z">
          <w:pPr>
            <w:pStyle w:val="Heading2"/>
            <w:spacing w:line="480" w:lineRule="auto"/>
          </w:pPr>
        </w:pPrChange>
      </w:pPr>
      <w:bookmarkStart w:id="436" w:name="population-genetic-inference-of-disconti"/>
      <w:bookmarkEnd w:id="434"/>
      <w:r>
        <w:t xml:space="preserve">Population genetic inference of </w:t>
      </w:r>
      <w:del w:id="437" w:author="Andy Rominger" w:date="2014-11-13T13:23:00Z">
        <w:r w:rsidR="00D81A03">
          <w:delText>connectivity</w:delText>
        </w:r>
      </w:del>
      <w:ins w:id="438" w:author="Andy Rominger" w:date="2014-11-13T13:23:00Z">
        <w:r>
          <w:t>discontinuity</w:t>
        </w:r>
      </w:ins>
      <w:r>
        <w:t xml:space="preserve"> among populations</w:t>
      </w:r>
    </w:p>
    <w:bookmarkEnd w:id="436"/>
    <w:p w14:paraId="3136F8D8" w14:textId="02291409" w:rsidR="000923B3" w:rsidRDefault="00C40B3A">
      <w:pPr>
        <w:spacing w:line="480" w:lineRule="auto"/>
        <w:ind w:firstLine="720"/>
        <w:contextualSpacing/>
        <w:pPrChange w:id="439" w:author="Andy Rominger" w:date="2014-11-13T13:23:00Z">
          <w:pPr>
            <w:spacing w:line="480" w:lineRule="auto"/>
            <w:ind w:firstLine="720"/>
          </w:pPr>
        </w:pPrChange>
      </w:pPr>
      <w:r>
        <w:t>The analysis of molecular variance (AMOVA) revealed evidence of significant</w:t>
      </w:r>
      <w:ins w:id="440" w:author="Andy Rominger" w:date="2014-11-13T13:23:00Z">
        <w:r>
          <w:t xml:space="preserve"> population</w:t>
        </w:r>
      </w:ins>
      <w:r>
        <w:t xml:space="preserve"> genetic structure from the smallest to the largest spatial scales examined, all within a very recent timeframe. For mitochondrial loci, the amount of </w:t>
      </w:r>
      <w:ins w:id="441" w:author="Andy Rominger" w:date="2014-11-13T13:23:00Z">
        <w:r>
          <w:t xml:space="preserve">statistically </w:t>
        </w:r>
      </w:ins>
      <w:r>
        <w:t>significant molecular variation partitioned to among</w:t>
      </w:r>
      <w:del w:id="442" w:author="Andy Rominger" w:date="2014-11-13T13:23:00Z">
        <w:r w:rsidR="00D81A03">
          <w:delText>-</w:delText>
        </w:r>
      </w:del>
      <w:ins w:id="443" w:author="Andy Rominger" w:date="2014-11-13T13:23:00Z">
        <w:r>
          <w:t xml:space="preserve"> </w:t>
        </w:r>
      </w:ins>
      <w:r>
        <w:t>sites</w:t>
      </w:r>
      <w:del w:id="444" w:author="Andy Rominger" w:date="2014-11-13T13:23:00Z">
        <w:r w:rsidR="00D81A03">
          <w:delText>,</w:delText>
        </w:r>
      </w:del>
      <w:r>
        <w:t xml:space="preserve"> with</w:t>
      </w:r>
      <w:r w:rsidR="005F4EFA">
        <w:t>in volcanoes ranged from 0.037–</w:t>
      </w:r>
      <w:r>
        <w:t xml:space="preserve">0.92 and to </w:t>
      </w:r>
      <w:proofErr w:type="gramStart"/>
      <w:r w:rsidR="005F4EFA">
        <w:t>the among</w:t>
      </w:r>
      <w:proofErr w:type="gramEnd"/>
      <w:r w:rsidR="005F4EFA">
        <w:t xml:space="preserve"> volcanoes from 0</w:t>
      </w:r>
      <w:r>
        <w:t xml:space="preserve">–0.30. Corresponding variation at </w:t>
      </w:r>
      <w:proofErr w:type="spellStart"/>
      <w:r>
        <w:t>multilocus</w:t>
      </w:r>
      <w:proofErr w:type="spellEnd"/>
      <w:r>
        <w:t xml:space="preserve"> nuclear loci </w:t>
      </w:r>
      <w:r w:rsidRPr="00624875">
        <w:t>between-sites</w:t>
      </w:r>
      <w:del w:id="445" w:author="Andy Rominger" w:date="2014-11-13T13:23:00Z">
        <w:r w:rsidR="00D81A03" w:rsidRPr="00624875">
          <w:delText>,</w:delText>
        </w:r>
      </w:del>
      <w:r w:rsidRPr="00624875">
        <w:t xml:space="preserve"> wi</w:t>
      </w:r>
      <w:r w:rsidR="005F4EFA" w:rsidRPr="002B7212">
        <w:t>thin volcanoes ranged from 0.21</w:t>
      </w:r>
      <w:r w:rsidRPr="002B7212">
        <w:t>–</w:t>
      </w:r>
      <w:r w:rsidR="005F4EFA" w:rsidRPr="002B7212">
        <w:t>0.58 and among volcanoes, 0.04–</w:t>
      </w:r>
      <w:r w:rsidRPr="002B7212">
        <w:t>0.34</w:t>
      </w:r>
      <w:ins w:id="446" w:author="Rosemary Gillespie" w:date="2014-11-15T14:55:00Z">
        <w:r w:rsidR="00624875" w:rsidRPr="00624875">
          <w:rPr>
            <w:color w:val="E32400"/>
          </w:rPr>
          <w:t xml:space="preserve"> (l</w:t>
        </w:r>
      </w:ins>
      <w:del w:id="447" w:author="Rosemary Gillespie" w:date="2014-11-15T14:55:00Z">
        <w:r w:rsidRPr="00624875" w:rsidDel="00624875">
          <w:delText xml:space="preserve">. </w:delText>
        </w:r>
      </w:del>
      <w:ins w:id="448" w:author="Rosemary Gillespie" w:date="2014-11-15T14:55:00Z">
        <w:r w:rsidR="00624875" w:rsidRPr="00624875">
          <w:rPr>
            <w:color w:val="E32400"/>
          </w:rPr>
          <w:t>arger observed variance within volcanoes may represent the effects of repeated colonization events or sampling error</w:t>
        </w:r>
        <w:r w:rsidR="00624875" w:rsidRPr="00624875">
          <w:t xml:space="preserve">). </w:t>
        </w:r>
      </w:ins>
      <w:r w:rsidRPr="00624875">
        <w:t>Taxa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had as much or more molecular variation partitioned at the among-site, within volcano level than the among volcano level</w:t>
      </w:r>
      <w:ins w:id="449" w:author="Andy Rominger" w:date="2014-11-13T13:23:00Z">
        <w:r>
          <w:t>,</w:t>
        </w:r>
      </w:ins>
      <w:r>
        <w:t xml:space="preserve"> while the predatory spiders were less structured at localities within volcanoes </w:t>
      </w:r>
      <w:ins w:id="450" w:author="Andy Rominger" w:date="2014-11-13T13:23:00Z">
        <w:r>
          <w:t xml:space="preserve">compared to between </w:t>
        </w:r>
      </w:ins>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 on young volcanoes </w:t>
      </w:r>
      <w:del w:id="451" w:author="Andy Rominger" w:date="2014-11-13T13:23:00Z">
        <w:r w:rsidR="00D81A03">
          <w:delText>compared</w:delText>
        </w:r>
      </w:del>
      <w:ins w:id="452" w:author="Andy Rominger" w:date="2014-11-13T13:23:00Z">
        <w:r>
          <w:t>relative</w:t>
        </w:r>
      </w:ins>
      <w:r>
        <w:t xml:space="preserve"> to</w:t>
      </w:r>
      <w:ins w:id="453" w:author="Andy Rominger" w:date="2014-11-13T13:23:00Z">
        <w:r>
          <w:t xml:space="preserve"> between</w:t>
        </w:r>
      </w:ins>
      <w:r>
        <w:t xml:space="preserve"> localities on older volcanoes (Fig. 2). By contrast, predatory spiders exhibited higher genetic population structure only on older volcanoes (e.g. Maui).</w:t>
      </w:r>
    </w:p>
    <w:p w14:paraId="24F53676" w14:textId="638A28D9" w:rsidR="000923B3" w:rsidRPr="002B7212" w:rsidRDefault="00C40B3A">
      <w:pPr>
        <w:spacing w:line="480" w:lineRule="auto"/>
        <w:ind w:firstLine="720"/>
        <w:contextualSpacing/>
        <w:pPrChange w:id="454" w:author="Andy Rominger" w:date="2014-11-13T13:23:00Z">
          <w:pPr>
            <w:spacing w:line="480" w:lineRule="auto"/>
            <w:ind w:firstLine="720"/>
          </w:pPr>
        </w:pPrChange>
      </w:pPr>
      <w:r>
        <w:t xml:space="preserve">The observed levels of genetic divergence have evolved rapidly. </w:t>
      </w:r>
      <w:del w:id="455" w:author="Andy Rominger" w:date="2014-11-13T13:23:00Z">
        <w:r w:rsidR="00D81A03">
          <w:delText>Within</w:delText>
        </w:r>
      </w:del>
      <w:ins w:id="456" w:author="Andy Rominger" w:date="2014-11-13T13:23:00Z">
        <w:r>
          <w:t>For example, within</w:t>
        </w:r>
      </w:ins>
      <w:r>
        <w:t xml:space="preserve"> species genetic divergence in </w:t>
      </w:r>
      <w:proofErr w:type="spellStart"/>
      <w:r>
        <w:t>planthoppers</w:t>
      </w:r>
      <w:proofErr w:type="spellEnd"/>
      <w:r>
        <w:t xml:space="preserve"> has evolved in as little as 2,600 years (Goodman </w:t>
      </w:r>
      <w:r>
        <w:rPr>
          <w:i/>
        </w:rPr>
        <w:t>et al.</w:t>
      </w:r>
      <w:r>
        <w:t xml:space="preserve">, 2012). For species from </w:t>
      </w:r>
      <w:del w:id="457" w:author="Andy Rominger" w:date="2014-11-13T13:23:00Z">
        <w:r w:rsidR="00D81A03">
          <w:delText xml:space="preserve">the </w:delText>
        </w:r>
      </w:del>
      <w:r>
        <w:t xml:space="preserve">Hawaii Island for which phylogenetic data provide divergence times, estimates of dates of species </w:t>
      </w:r>
      <w:del w:id="458" w:author="Andy Rominger" w:date="2014-11-13T13:23:00Z">
        <w:r w:rsidR="00D81A03">
          <w:delText xml:space="preserve">origination </w:delText>
        </w:r>
      </w:del>
      <w:ins w:id="459" w:author="Andy Rominger" w:date="2014-11-13T13:23:00Z">
        <w:r>
          <w:t xml:space="preserve">divergence </w:t>
        </w:r>
      </w:ins>
      <w:r>
        <w:t xml:space="preserve">range from 0.34–1.15 million years, with </w:t>
      </w:r>
      <w:del w:id="460" w:author="Andy Rominger" w:date="2014-11-13T13:23:00Z">
        <w:r w:rsidR="00D81A03" w:rsidRPr="002B7212">
          <w:delText xml:space="preserve">all </w:delText>
        </w:r>
      </w:del>
      <w:r w:rsidRPr="002B7212">
        <w:t>additional within-species genetic divergence</w:t>
      </w:r>
      <w:del w:id="461" w:author="Andy Rominger" w:date="2014-11-13T13:23:00Z">
        <w:r w:rsidR="00D81A03" w:rsidRPr="002B7212">
          <w:delText xml:space="preserve"> having</w:delText>
        </w:r>
      </w:del>
      <w:r w:rsidRPr="002B7212">
        <w:t xml:space="preserve"> developed subsequently (Table </w:t>
      </w:r>
      <w:r w:rsidR="00F847D3" w:rsidRPr="002B7212">
        <w:t>1</w:t>
      </w:r>
      <w:r w:rsidRPr="0079799F">
        <w:t>).</w:t>
      </w:r>
      <w:ins w:id="462" w:author="Rosemary Gillespie" w:date="2014-11-15T14:59:00Z">
        <w:r w:rsidR="002B7212" w:rsidRPr="002B7212">
          <w:rPr>
            <w:color w:val="E32400"/>
          </w:rPr>
          <w:t xml:space="preserve"> That the estimates are older than the known age of the Big Island, suggest that divergence in DNA now reflected in different lineages pre-dated their colonization of the Big Island, or alternatively </w:t>
        </w:r>
      </w:ins>
      <w:ins w:id="463" w:author="Rosemary Gillespie" w:date="2014-11-15T15:00:00Z">
        <w:r w:rsidR="002B7212" w:rsidRPr="002B7212">
          <w:rPr>
            <w:color w:val="E32400"/>
          </w:rPr>
          <w:t xml:space="preserve">may be due to </w:t>
        </w:r>
      </w:ins>
      <w:ins w:id="464" w:author="Rosemary Gillespie" w:date="2014-11-15T14:59:00Z">
        <w:r w:rsidR="002B7212" w:rsidRPr="002B7212">
          <w:rPr>
            <w:color w:val="E32400"/>
          </w:rPr>
          <w:t>sampling error</w:t>
        </w:r>
      </w:ins>
      <w:ins w:id="465" w:author="Rosemary Gillespie" w:date="2014-11-15T15:00:00Z">
        <w:r w:rsidR="002B7212" w:rsidRPr="002B7212">
          <w:rPr>
            <w:color w:val="E32400"/>
          </w:rPr>
          <w:t>.</w:t>
        </w:r>
      </w:ins>
    </w:p>
    <w:p w14:paraId="6E3704FC" w14:textId="77777777" w:rsidR="000923B3" w:rsidRDefault="00C40B3A">
      <w:pPr>
        <w:pStyle w:val="Heading2"/>
        <w:spacing w:line="480" w:lineRule="auto"/>
        <w:contextualSpacing/>
        <w:pPrChange w:id="466" w:author="Andy Rominger" w:date="2014-11-13T13:23:00Z">
          <w:pPr>
            <w:pStyle w:val="Heading2"/>
            <w:spacing w:line="480" w:lineRule="auto"/>
          </w:pPr>
        </w:pPrChange>
      </w:pPr>
      <w:bookmarkStart w:id="467" w:name="evolving-network-structure"/>
      <w:r>
        <w:t>Evolving network structure</w:t>
      </w:r>
    </w:p>
    <w:bookmarkEnd w:id="467"/>
    <w:p w14:paraId="5CA161EC" w14:textId="77777777" w:rsidR="0056586E" w:rsidRDefault="00D81A03" w:rsidP="00FA5FF5">
      <w:pPr>
        <w:spacing w:line="480" w:lineRule="auto"/>
        <w:ind w:firstLine="720"/>
        <w:rPr>
          <w:del w:id="468" w:author="Andy Rominger" w:date="2014-11-13T13:23:00Z"/>
        </w:rPr>
      </w:pPr>
      <w:del w:id="469" w:author="Andy Rominger" w:date="2014-11-13T13:23:00Z">
        <w:r>
          <w:delText xml:space="preserve">Across our chronosequence of sites network nestedness decreased with age while modularity increased (Fig. </w:delText>
        </w:r>
        <w:r w:rsidR="00FB6F3B">
          <w:delText>3</w:delText>
        </w:r>
        <w:r>
          <w:delText xml:space="preserve">). This trend is found in networks constructed from both more and less stringent geographic criteria (supplemental Fig </w:delText>
        </w:r>
        <w:r w:rsidR="0039463F">
          <w:delText>3</w:delText>
        </w:r>
        <w:r>
          <w:delText>).</w:delText>
        </w:r>
      </w:del>
      <w:moveFromRangeStart w:id="470" w:author="Andy Rominger" w:date="2014-11-13T13:23:00Z" w:name="move277504342"/>
      <w:moveFrom w:id="471" w:author="Andy Rominger" w:date="2014-11-13T13:23:00Z">
        <w:r w:rsidR="00C40B3A">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From>
      <w:moveFromRangeEnd w:id="470"/>
      <w:del w:id="472" w:author="Andy Rominger" w:date="2014-11-13T13:23:00Z">
        <w:r w:rsidR="0039463F">
          <w:delText>2</w:delText>
        </w:r>
      </w:del>
      <w:moveFromRangeStart w:id="473" w:author="Andy Rominger" w:date="2014-11-13T13:23:00Z" w:name="move277504343"/>
      <w:moveFrom w:id="474" w:author="Andy Rominger" w:date="2014-11-13T13:23:00Z">
        <w:r w:rsidR="00C40B3A">
          <w:t xml:space="preserve">). The patterns are also robust to sampling intensity, as demonstrated by a rarefaction analysis (supplemental Fig. </w:t>
        </w:r>
      </w:moveFrom>
      <w:moveFromRangeEnd w:id="473"/>
      <w:del w:id="475" w:author="Andy Rominger" w:date="2014-11-13T13:23:00Z">
        <w:r w:rsidR="0039463F">
          <w:delText>4</w:delText>
        </w:r>
        <w:r>
          <w:delText>).</w:delText>
        </w:r>
      </w:del>
    </w:p>
    <w:p w14:paraId="4FC7399F" w14:textId="1AD2C9DB" w:rsidR="000923B3" w:rsidRDefault="00C40B3A">
      <w:pPr>
        <w:spacing w:line="480" w:lineRule="auto"/>
        <w:ind w:firstLine="720"/>
        <w:contextualSpacing/>
        <w:pPrChange w:id="476" w:author="Andy Rominger" w:date="2014-11-13T13:23:00Z">
          <w:pPr>
            <w:spacing w:line="480" w:lineRule="auto"/>
            <w:ind w:firstLine="720"/>
          </w:pPr>
        </w:pPrChange>
      </w:pPr>
      <w:r>
        <w:t xml:space="preserve">The </w:t>
      </w:r>
      <w:proofErr w:type="spellStart"/>
      <w:r>
        <w:t>Hemiptera</w:t>
      </w:r>
      <w:proofErr w:type="spellEnd"/>
      <w:r>
        <w:t xml:space="preserve"> species degree distribution varied across </w:t>
      </w:r>
      <w:del w:id="477" w:author="Andy Rominger" w:date="2014-11-13T13:23:00Z">
        <w:r w:rsidR="00D81A03">
          <w:delText>sites</w:delText>
        </w:r>
      </w:del>
      <w:ins w:id="478" w:author="Andy Rominger" w:date="2014-11-13T13:23:00Z">
        <w:r>
          <w:t xml:space="preserve">the </w:t>
        </w:r>
        <w:proofErr w:type="spellStart"/>
        <w:r>
          <w:t>chronosequence</w:t>
        </w:r>
      </w:ins>
      <w:proofErr w:type="spellEnd"/>
      <w:r>
        <w:t xml:space="preserve"> with both the youngest and oldest sites deviating most from the statistical steady state maximum entropy predictions (Fig. </w:t>
      </w:r>
      <w:del w:id="479" w:author="Andy Rominger" w:date="2014-11-13T13:23:00Z">
        <w:r w:rsidR="00FB6F3B">
          <w:delText>4</w:delText>
        </w:r>
      </w:del>
      <w:ins w:id="480" w:author="Andy Rominger" w:date="2014-11-13T13:23:00Z">
        <w:r>
          <w:t>3</w:t>
        </w:r>
      </w:ins>
      <w:r>
        <w:t xml:space="preserve">). In the middle aged site of </w:t>
      </w:r>
      <w:proofErr w:type="spellStart"/>
      <w:r>
        <w:t>Kohala</w:t>
      </w:r>
      <w:proofErr w:type="spellEnd"/>
      <w:ins w:id="481" w:author="Andy Rominger" w:date="2014-11-13T13:23:00Z">
        <w:r>
          <w:t>,</w:t>
        </w:r>
      </w:ins>
      <w:r>
        <w:t xml:space="preserve"> minor deviations from maximum entropy are no different than expected by chance indicating the </w:t>
      </w:r>
      <w:proofErr w:type="spellStart"/>
      <w:r>
        <w:t>Kohala</w:t>
      </w:r>
      <w:proofErr w:type="spellEnd"/>
      <w:r>
        <w:t xml:space="preserve"> </w:t>
      </w:r>
      <w:proofErr w:type="spellStart"/>
      <w:r>
        <w:t>Hemiptera</w:t>
      </w:r>
      <w:proofErr w:type="spellEnd"/>
      <w:r>
        <w:t xml:space="preserve"> </w:t>
      </w:r>
      <w:del w:id="482" w:author="Andy Rominger" w:date="2014-11-13T13:23:00Z">
        <w:r w:rsidR="00D81A03">
          <w:delText>community</w:delText>
        </w:r>
      </w:del>
      <w:ins w:id="483" w:author="Andy Rominger" w:date="2014-11-13T13:23:00Z">
        <w:r>
          <w:t>assemblage</w:t>
        </w:r>
      </w:ins>
      <w:r>
        <w:t xml:space="preserve"> matches the predictions of maximum entropy.</w:t>
      </w:r>
    </w:p>
    <w:p w14:paraId="28FA6F31" w14:textId="3FF99BEE" w:rsidR="000923B3" w:rsidRDefault="00C40B3A">
      <w:pPr>
        <w:spacing w:line="480" w:lineRule="auto"/>
        <w:ind w:firstLine="720"/>
        <w:contextualSpacing/>
        <w:pPrChange w:id="484" w:author="Andy Rominger" w:date="2014-11-13T13:23:00Z">
          <w:pPr>
            <w:spacing w:line="480" w:lineRule="auto"/>
            <w:ind w:firstLine="720"/>
          </w:pPr>
        </w:pPrChange>
      </w:pPr>
      <w:r>
        <w:t>The generalized linear model revealed that there are also significant differences between the degree distributions of island endemics (those species found on only one island) versus island cosmopolitans (those species found on multiple islands</w:t>
      </w:r>
      <w:del w:id="485" w:author="Andy Rominger" w:date="2014-11-13T13:23:00Z">
        <w:r w:rsidR="00D81A03">
          <w:delText>) (</w:delText>
        </w:r>
      </w:del>
      <w:ins w:id="486" w:author="Andy Rominger" w:date="2014-11-13T13:23:00Z">
        <w:r>
          <w:t xml:space="preserve">; </w:t>
        </w:r>
      </w:ins>
      <w:r>
        <w:t xml:space="preserve">Fig. </w:t>
      </w:r>
      <w:del w:id="487" w:author="Andy Rominger" w:date="2014-11-13T13:23:00Z">
        <w:r w:rsidR="00FB6F3B">
          <w:delText>4</w:delText>
        </w:r>
      </w:del>
      <w:ins w:id="488" w:author="Andy Rominger" w:date="2014-11-13T13:23:00Z">
        <w:r>
          <w:t>3</w:t>
        </w:r>
      </w:ins>
      <w:r>
        <w:t>). Endemics show significantly lower degree distributions overall (i.e</w:t>
      </w:r>
      <w:del w:id="489" w:author="Andy Rominger" w:date="2014-11-13T13:23:00Z">
        <w:r w:rsidR="00D81A03">
          <w:delText>.</w:delText>
        </w:r>
      </w:del>
      <w:proofErr w:type="gramStart"/>
      <w:ins w:id="490" w:author="Andy Rominger" w:date="2014-11-13T13:23:00Z">
        <w:r>
          <w:t>.,</w:t>
        </w:r>
      </w:ins>
      <w:proofErr w:type="gramEnd"/>
      <w:r>
        <w:t xml:space="preserv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t>Kohala</w:t>
      </w:r>
      <w:proofErr w:type="spellEnd"/>
      <w:r>
        <w:t xml:space="preserve"> shows increased generalization overall. When </w:t>
      </w:r>
      <w:del w:id="491" w:author="Andy Rominger" w:date="2014-11-13T13:23:00Z">
        <w:r w:rsidR="00D81A03">
          <w:delText>looking at</w:delText>
        </w:r>
      </w:del>
      <w:ins w:id="492" w:author="Andy Rominger" w:date="2014-11-13T13:23:00Z">
        <w:r>
          <w:t>considering</w:t>
        </w:r>
      </w:ins>
      <w:r>
        <w:t xml:space="preserve"> the degree distribution defined by trophic links to plant genera instead of plant species, the pattern of increased generalization holds for the </w:t>
      </w:r>
      <w:del w:id="493" w:author="Andy Rominger" w:date="2014-11-13T13:23:00Z">
        <w:r w:rsidR="00D81A03">
          <w:delText>Kohalas</w:delText>
        </w:r>
      </w:del>
      <w:proofErr w:type="spellStart"/>
      <w:ins w:id="494" w:author="Andy Rominger" w:date="2014-11-13T13:23:00Z">
        <w:r>
          <w:t>Kohala</w:t>
        </w:r>
      </w:ins>
      <w:proofErr w:type="spellEnd"/>
      <w:r>
        <w:t xml:space="preserve"> but endemics on Maui no long show a difference in their degree distributions from other island endemics. This change in pattern </w:t>
      </w:r>
      <w:del w:id="495" w:author="Andy Rominger" w:date="2014-11-13T13:23:00Z">
        <w:r w:rsidR="00D81A03">
          <w:delText>indicates</w:delText>
        </w:r>
      </w:del>
      <w:ins w:id="496" w:author="Andy Rominger" w:date="2014-11-13T13:23:00Z">
        <w:r>
          <w:t>suggests</w:t>
        </w:r>
      </w:ins>
      <w:r>
        <w:t xml:space="preserve"> that increased generality of Maui endemics </w:t>
      </w:r>
      <w:del w:id="497" w:author="Andy Rominger" w:date="2014-11-13T13:23:00Z">
        <w:r w:rsidR="00D81A03">
          <w:delText>is</w:delText>
        </w:r>
      </w:del>
      <w:ins w:id="498" w:author="Andy Rominger" w:date="2014-11-13T13:23:00Z">
        <w:r>
          <w:t>may be</w:t>
        </w:r>
      </w:ins>
      <w:r>
        <w:t xml:space="preserve"> driven by increased intra-genus plant diversity on that island.</w:t>
      </w:r>
    </w:p>
    <w:p w14:paraId="2A8869E4" w14:textId="7942FC1F" w:rsidR="000923B3" w:rsidRDefault="00C40B3A" w:rsidP="0030227D">
      <w:pPr>
        <w:spacing w:line="480" w:lineRule="auto"/>
        <w:ind w:firstLine="720"/>
        <w:contextualSpacing/>
        <w:rPr>
          <w:ins w:id="499" w:author="Andy Rominger" w:date="2014-11-13T13:23:00Z"/>
        </w:rPr>
      </w:pPr>
      <w:ins w:id="500" w:author="Andy Rominger" w:date="2014-11-13T13:23:00Z">
        <w:r>
          <w:t xml:space="preserve">Network </w:t>
        </w:r>
        <w:proofErr w:type="spellStart"/>
        <w:r>
          <w:t>nestedness</w:t>
        </w:r>
        <w:proofErr w:type="spellEnd"/>
        <w:r>
          <w:t xml:space="preserve"> decreased with age while modularity increased (Fig. </w:t>
        </w:r>
        <w:r w:rsidR="00AC50B7">
          <w:t>4</w:t>
        </w:r>
        <w:r>
          <w:t xml:space="preserve">). This trend is found in networks constructed from both more and less stringent geographic criteria (supplemental Fig. </w:t>
        </w:r>
        <w:r w:rsidR="00255D1E">
          <w:t>S3</w:t>
        </w:r>
        <w:r>
          <w:t>).</w:t>
        </w:r>
      </w:ins>
      <w:moveToRangeStart w:id="501" w:author="Andy Rominger" w:date="2014-11-13T13:23:00Z" w:name="move277504342"/>
      <w:moveTo w:id="502" w:author="Andy Rominger" w:date="2014-11-13T13:23:00Z">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moveTo>
      <w:moveToRangeEnd w:id="501"/>
      <w:ins w:id="503" w:author="Andy Rominger" w:date="2014-11-13T13:23:00Z">
        <w:r w:rsidR="004E2E2A">
          <w:t>S2</w:t>
        </w:r>
      </w:ins>
      <w:moveToRangeStart w:id="504" w:author="Andy Rominger" w:date="2014-11-13T13:23:00Z" w:name="move277504343"/>
      <w:moveTo w:id="505" w:author="Andy Rominger" w:date="2014-11-13T13:23:00Z">
        <w:r>
          <w:t xml:space="preserve">). The patterns are also robust to sampling intensity, as demonstrated by a rarefaction analysis (supplemental Fig. </w:t>
        </w:r>
      </w:moveTo>
      <w:moveToRangeEnd w:id="504"/>
      <w:ins w:id="506" w:author="Andy Rominger" w:date="2014-11-13T13:23:00Z">
        <w:r w:rsidR="004E2E2A">
          <w:t>S4</w:t>
        </w:r>
        <w:r>
          <w:t>).</w:t>
        </w:r>
      </w:ins>
    </w:p>
    <w:p w14:paraId="4E53276B" w14:textId="77777777" w:rsidR="000923B3" w:rsidRDefault="00C40B3A">
      <w:pPr>
        <w:pStyle w:val="Heading1"/>
        <w:spacing w:line="480" w:lineRule="auto"/>
        <w:contextualSpacing/>
        <w:pPrChange w:id="507" w:author="Andy Rominger" w:date="2014-11-13T13:23:00Z">
          <w:pPr>
            <w:pStyle w:val="Heading1"/>
            <w:spacing w:line="480" w:lineRule="auto"/>
          </w:pPr>
        </w:pPrChange>
      </w:pPr>
      <w:bookmarkStart w:id="508" w:name="discussion"/>
      <w:r>
        <w:t>Discussion</w:t>
      </w:r>
    </w:p>
    <w:bookmarkEnd w:id="508"/>
    <w:p w14:paraId="671C1AAC" w14:textId="688B3DDC" w:rsidR="000923B3" w:rsidRDefault="00D81A03">
      <w:pPr>
        <w:spacing w:line="480" w:lineRule="auto"/>
        <w:ind w:firstLine="720"/>
        <w:contextualSpacing/>
        <w:pPrChange w:id="509" w:author="Andy Rominger" w:date="2014-11-13T13:23:00Z">
          <w:pPr>
            <w:spacing w:line="480" w:lineRule="auto"/>
            <w:ind w:firstLine="720"/>
          </w:pPr>
        </w:pPrChange>
      </w:pPr>
      <w:del w:id="510" w:author="Andy Rominger" w:date="2014-11-13T13:23:00Z">
        <w:r>
          <w:delText xml:space="preserve">The </w:delText>
        </w:r>
      </w:del>
      <w:ins w:id="511" w:author="Andy Rominger" w:date="2014-11-13T13:23:00Z">
        <w:r w:rsidR="00C40B3A">
          <w:t xml:space="preserve">By combining disparate data with a novel combination of analytical approaches that incorporate population genetics, bipartite networks and maximum entropy theory, our </w:t>
        </w:r>
      </w:ins>
      <w:r w:rsidR="00C40B3A">
        <w:t xml:space="preserve">results </w:t>
      </w:r>
      <w:del w:id="512" w:author="Andy Rominger" w:date="2014-11-13T13:23:00Z">
        <w:r>
          <w:delText>showed that taxa</w:delText>
        </w:r>
      </w:del>
      <w:ins w:id="513" w:author="Andy Rominger" w:date="2014-11-13T13:23:00Z">
        <w:r w:rsidR="00C40B3A">
          <w:t>present evidence for the timeline over which evolution begins to keep pace with ecology in determining the local diversity of communities. Taxa</w:t>
        </w:r>
      </w:ins>
      <w:r w:rsidR="00C40B3A">
        <w:t xml:space="preserve"> in the lower trophic levels</w:t>
      </w:r>
      <w:del w:id="514" w:author="Andy Rominger" w:date="2014-11-13T13:23:00Z">
        <w:r>
          <w:delText xml:space="preserve"> (herbivorous sap-feeders: Hemiptera </w:delText>
        </w:r>
        <w:r>
          <w:rPr>
            <w:i/>
          </w:rPr>
          <w:delText>Nesosydne</w:delText>
        </w:r>
        <w:r>
          <w:delText xml:space="preserve"> and </w:delText>
        </w:r>
        <w:r>
          <w:rPr>
            <w:i/>
          </w:rPr>
          <w:delText>Trioza</w:delText>
        </w:r>
        <w:r>
          <w:delText xml:space="preserve"> had</w:delText>
        </w:r>
      </w:del>
      <w:ins w:id="515" w:author="Andy Rominger" w:date="2014-11-13T13:23:00Z">
        <w:r w:rsidR="00C40B3A">
          <w:t>,</w:t>
        </w:r>
      </w:ins>
      <w:r w:rsidR="00C40B3A">
        <w:t xml:space="preserve"> as </w:t>
      </w:r>
      <w:del w:id="516" w:author="Andy Rominger" w:date="2014-11-13T13:23:00Z">
        <w:r>
          <w:delText>much or</w:delText>
        </w:r>
      </w:del>
      <w:ins w:id="517" w:author="Andy Rominger" w:date="2014-11-13T13:23:00Z">
        <w:r w:rsidR="00C40B3A">
          <w:t>compared to higher trophic guilds, developed genetic discontinuities</w:t>
        </w:r>
      </w:ins>
      <w:r w:rsidR="00C40B3A">
        <w:t xml:space="preserve"> more </w:t>
      </w:r>
      <w:del w:id="518" w:author="Andy Rominger" w:date="2014-11-13T13:23:00Z">
        <w:r>
          <w:delText>molecular variation partitioned among sites within volcanoes than among volcanoes, in contrast to predatory spiders, for which molecular variation was largely partitioned among volcanoes</w:delText>
        </w:r>
      </w:del>
      <w:ins w:id="519" w:author="Andy Rominger" w:date="2014-11-13T13:23:00Z">
        <w:r w:rsidR="00C40B3A">
          <w:t xml:space="preserve">quickly along the </w:t>
        </w:r>
        <w:proofErr w:type="spellStart"/>
        <w:r w:rsidR="00C40B3A">
          <w:t>chronosequence</w:t>
        </w:r>
        <w:proofErr w:type="spellEnd"/>
        <w:r w:rsidR="00C40B3A">
          <w:t xml:space="preserve"> and at much smaller spatial scales</w:t>
        </w:r>
      </w:ins>
      <w:r w:rsidR="00C40B3A">
        <w:t xml:space="preserve"> (Table </w:t>
      </w:r>
      <w:r w:rsidR="00F847D3">
        <w:t>1</w:t>
      </w:r>
      <w:del w:id="520" w:author="Andy Rominger" w:date="2014-11-13T13:23:00Z">
        <w:r>
          <w:delText>). Sap-feeding herbivores also illustrated high population structuring among sites on the younger volcanoes, while spiders only developed population structure on the older volcanoes (</w:delText>
        </w:r>
      </w:del>
      <w:ins w:id="521" w:author="Andy Rominger" w:date="2014-11-13T13:23:00Z">
        <w:r w:rsidR="00C40B3A">
          <w:t xml:space="preserve">, </w:t>
        </w:r>
      </w:ins>
      <w:r w:rsidR="00C40B3A">
        <w:t>Fig. 2</w:t>
      </w:r>
      <w:del w:id="522" w:author="Andy Rominger" w:date="2014-11-13T13:23:00Z">
        <w:r>
          <w:delText>). At the same time, considering plant-feeding Hemiptera only, network</w:delText>
        </w:r>
      </w:del>
      <w:ins w:id="523" w:author="Andy Rominger" w:date="2014-11-13T13:23:00Z">
        <w:r w:rsidR="00C40B3A">
          <w:t>), allowing them the opportunity to diverge ecologically. Network</w:t>
        </w:r>
      </w:ins>
      <w:r w:rsidR="00C40B3A">
        <w:t xml:space="preserve"> </w:t>
      </w:r>
      <w:proofErr w:type="spellStart"/>
      <w:r w:rsidR="00C40B3A">
        <w:t>nestedness</w:t>
      </w:r>
      <w:proofErr w:type="spellEnd"/>
      <w:r w:rsidR="00C40B3A">
        <w:t xml:space="preserve"> decreased </w:t>
      </w:r>
      <w:del w:id="524" w:author="Andy Rominger" w:date="2014-11-13T13:23:00Z">
        <w:r>
          <w:delText xml:space="preserve">with age </w:delText>
        </w:r>
      </w:del>
      <w:r w:rsidR="00C40B3A">
        <w:t xml:space="preserve">while modularity increased </w:t>
      </w:r>
      <w:del w:id="525" w:author="Andy Rominger" w:date="2014-11-13T13:23:00Z">
        <w:r>
          <w:delText xml:space="preserve">across our </w:delText>
        </w:r>
      </w:del>
      <w:ins w:id="526" w:author="Andy Rominger" w:date="2014-11-13T13:23:00Z">
        <w:r w:rsidR="00C40B3A">
          <w:t xml:space="preserve">with age (Fig. </w:t>
        </w:r>
        <w:r w:rsidR="00AC50B7">
          <w:t>4</w:t>
        </w:r>
        <w:r w:rsidR="00C40B3A">
          <w:t xml:space="preserve">), indicating a possible shift from assembly driven by </w:t>
        </w:r>
        <w:r w:rsidR="00C40B3A">
          <w:rPr>
            <w:i/>
          </w:rPr>
          <w:t>ex situ</w:t>
        </w:r>
        <w:r w:rsidR="00C40B3A">
          <w:t xml:space="preserve"> immigration early on, to one based on </w:t>
        </w:r>
        <w:r w:rsidR="00C40B3A">
          <w:rPr>
            <w:i/>
          </w:rPr>
          <w:t>in situ</w:t>
        </w:r>
        <w:r w:rsidR="00C40B3A">
          <w:t xml:space="preserve"> co-diversification with host plants (</w:t>
        </w:r>
        <w:proofErr w:type="spellStart"/>
        <w:r w:rsidR="00C40B3A">
          <w:t>Bascompte</w:t>
        </w:r>
        <w:proofErr w:type="spellEnd"/>
        <w:r w:rsidR="00C40B3A">
          <w:t xml:space="preserve"> &amp; </w:t>
        </w:r>
        <w:proofErr w:type="spellStart"/>
        <w:r w:rsidR="00C40B3A">
          <w:t>Jordano</w:t>
        </w:r>
        <w:proofErr w:type="spellEnd"/>
        <w:r w:rsidR="00C40B3A">
          <w:t xml:space="preserve">, 2007; </w:t>
        </w:r>
        <w:proofErr w:type="spellStart"/>
        <w:r w:rsidR="00C40B3A">
          <w:t>Donatti</w:t>
        </w:r>
        <w:proofErr w:type="spellEnd"/>
        <w:r w:rsidR="00C40B3A">
          <w:t xml:space="preserve"> </w:t>
        </w:r>
        <w:r w:rsidR="00C40B3A">
          <w:rPr>
            <w:i/>
          </w:rPr>
          <w:t>et al.</w:t>
        </w:r>
        <w:r w:rsidR="00C40B3A">
          <w:t xml:space="preserve">, 2011). This possibility is further strengthened by the observation that single </w:t>
        </w:r>
      </w:ins>
      <w:r w:rsidR="00C40B3A">
        <w:t xml:space="preserve">island </w:t>
      </w:r>
      <w:del w:id="527" w:author="Andy Rominger" w:date="2014-11-13T13:23:00Z">
        <w:r>
          <w:delText xml:space="preserve">chronosequence (Fig. </w:delText>
        </w:r>
      </w:del>
      <w:ins w:id="528" w:author="Andy Rominger" w:date="2014-11-13T13:23:00Z">
        <w:r w:rsidR="00C40B3A">
          <w:t xml:space="preserve">endemics show more specialization compared to more broadly distributed species (Fig. </w:t>
        </w:r>
      </w:ins>
      <w:r w:rsidR="00C40B3A">
        <w:t xml:space="preserve">3). </w:t>
      </w:r>
      <w:del w:id="529" w:author="Andy Rominger" w:date="2014-11-13T13:23:00Z">
        <w:r>
          <w:delText>The</w:delText>
        </w:r>
      </w:del>
      <w:ins w:id="530" w:author="Andy Rominger" w:date="2014-11-13T13:23:00Z">
        <w:r w:rsidR="00C40B3A">
          <w:t xml:space="preserve">At intermediate modularity and </w:t>
        </w:r>
        <w:proofErr w:type="spellStart"/>
        <w:r w:rsidR="00C40B3A">
          <w:t>nestedness</w:t>
        </w:r>
        <w:proofErr w:type="spellEnd"/>
        <w:r w:rsidR="00C40B3A">
          <w:t>, the</w:t>
        </w:r>
      </w:ins>
      <w:r w:rsidR="00C40B3A">
        <w:t xml:space="preserve"> distributions of the number of links assigned to each </w:t>
      </w:r>
      <w:del w:id="531" w:author="Andy Rominger" w:date="2014-11-13T13:23:00Z">
        <w:r>
          <w:delText>Hemiptera</w:delText>
        </w:r>
      </w:del>
      <w:proofErr w:type="spellStart"/>
      <w:ins w:id="532" w:author="Andy Rominger" w:date="2014-11-13T13:23:00Z">
        <w:r w:rsidR="00C40B3A">
          <w:t>hemipteran</w:t>
        </w:r>
      </w:ins>
      <w:proofErr w:type="spellEnd"/>
      <w:r w:rsidR="00C40B3A">
        <w:t xml:space="preserve"> species showed the </w:t>
      </w:r>
      <w:del w:id="533" w:author="Andy Rominger" w:date="2014-11-13T13:23:00Z">
        <w:r>
          <w:delText>greatest</w:delText>
        </w:r>
      </w:del>
      <w:ins w:id="534" w:author="Andy Rominger" w:date="2014-11-13T13:23:00Z">
        <w:r w:rsidR="00C40B3A">
          <w:t>least</w:t>
        </w:r>
      </w:ins>
      <w:r w:rsidR="00C40B3A">
        <w:t xml:space="preserve"> deviation from </w:t>
      </w:r>
      <w:del w:id="535" w:author="Andy Rominger" w:date="2014-11-13T13:23:00Z">
        <w:r>
          <w:delText xml:space="preserve">maximum entropy predictions on the youngest and oldest sites. In the middle-aged sites in Kohala and on Maui, deviations are not different than expected by chance. Moreover, endemics show more specialization compared to more generalist species (Fig. </w:delText>
        </w:r>
        <w:r w:rsidR="00FB6F3B">
          <w:delText>4</w:delText>
        </w:r>
        <w:r>
          <w:delText>). Together, these analyses begin to reveal the dynamics of ecological and</w:delText>
        </w:r>
      </w:del>
      <w:ins w:id="536" w:author="Andy Rominger" w:date="2014-11-13T13:23:00Z">
        <w:r w:rsidR="00C40B3A">
          <w:t>the METE prediction (Fig. 3), suggesting that at the transition from primary succession to</w:t>
        </w:r>
      </w:ins>
      <w:r w:rsidR="00C40B3A">
        <w:t xml:space="preserve"> evolutionary assembly</w:t>
      </w:r>
      <w:del w:id="537" w:author="Andy Rominger" w:date="2014-11-13T13:23:00Z">
        <w:r>
          <w:delText xml:space="preserve"> over time</w:delText>
        </w:r>
      </w:del>
      <w:ins w:id="538" w:author="Andy Rominger" w:date="2014-11-13T13:23:00Z">
        <w:r w:rsidR="00C40B3A">
          <w:t>, these plant-herbivore communities reach statistical steady state</w:t>
        </w:r>
      </w:ins>
      <w:r w:rsidR="00C40B3A">
        <w:t>.</w:t>
      </w:r>
    </w:p>
    <w:p w14:paraId="3C381A6B" w14:textId="40D12120" w:rsidR="000923B3" w:rsidRDefault="00D81A03">
      <w:pPr>
        <w:pStyle w:val="Heading2"/>
        <w:spacing w:line="480" w:lineRule="auto"/>
        <w:contextualSpacing/>
        <w:pPrChange w:id="539" w:author="Andy Rominger" w:date="2014-11-13T13:23:00Z">
          <w:pPr>
            <w:pStyle w:val="Heading2"/>
            <w:spacing w:line="480" w:lineRule="auto"/>
          </w:pPr>
        </w:pPrChange>
      </w:pPr>
      <w:bookmarkStart w:id="540" w:name="development-of-genetic-discontinuity-at-"/>
      <w:del w:id="541" w:author="Andy Rominger" w:date="2014-11-13T13:23:00Z">
        <w:r>
          <w:delText>Population structure</w:delText>
        </w:r>
      </w:del>
      <w:ins w:id="542" w:author="Andy Rominger" w:date="2014-11-13T13:23:00Z">
        <w:r w:rsidR="00C40B3A">
          <w:t>Development of genetic discontinuity</w:t>
        </w:r>
      </w:ins>
      <w:r w:rsidR="00C40B3A">
        <w:t xml:space="preserve"> at different trophic levels</w:t>
      </w:r>
    </w:p>
    <w:bookmarkEnd w:id="540"/>
    <w:p w14:paraId="4F5A3DDB" w14:textId="28B6D2B0" w:rsidR="000923B3" w:rsidRDefault="00C40B3A">
      <w:pPr>
        <w:spacing w:line="480" w:lineRule="auto"/>
        <w:ind w:firstLine="720"/>
        <w:contextualSpacing/>
        <w:pPrChange w:id="543" w:author="Andy Rominger" w:date="2014-11-13T13:23:00Z">
          <w:pPr>
            <w:spacing w:line="480" w:lineRule="auto"/>
            <w:ind w:firstLine="720"/>
          </w:pPr>
        </w:pPrChange>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del w:id="544" w:author="Andy Rominger" w:date="2014-11-13T13:23:00Z">
        <w:r w:rsidR="00D81A03">
          <w:delText>cricket detritivores</w:delText>
        </w:r>
      </w:del>
      <w:proofErr w:type="spellStart"/>
      <w:ins w:id="545" w:author="Andy Rominger" w:date="2014-11-13T13:23:00Z">
        <w:r>
          <w:t>detritivorous</w:t>
        </w:r>
        <w:proofErr w:type="spellEnd"/>
        <w:r>
          <w:t xml:space="preserve"> crickets</w:t>
        </w:r>
      </w:ins>
      <w:r>
        <w:t xml:space="preserve"> and predatory spiders (Table </w:t>
      </w:r>
      <w:r w:rsidR="00F847D3">
        <w:t>1</w:t>
      </w:r>
      <w:r>
        <w:t>, Fig</w:t>
      </w:r>
      <w:ins w:id="546" w:author="Andy Rominger" w:date="2014-11-13T13:23:00Z">
        <w:r>
          <w:t>.</w:t>
        </w:r>
      </w:ins>
      <w:r>
        <w:t xml:space="preserve">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w:t>
      </w:r>
      <w:del w:id="547" w:author="Andy Rominger" w:date="2014-11-13T13:23:00Z">
        <w:r w:rsidR="00D81A03">
          <w:delText xml:space="preserve">various </w:delText>
        </w:r>
      </w:del>
      <w:r>
        <w:t xml:space="preserve">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(Gillespie, 2004; Roderick &amp; Percy, 2008), and sexual signaling (</w:t>
      </w:r>
      <w:proofErr w:type="spellStart"/>
      <w:r>
        <w:t>Mendelson</w:t>
      </w:r>
      <w:proofErr w:type="spellEnd"/>
      <w:r>
        <w:t xml:space="preserve"> &amp; Shaw, 2005; Percy &amp; Kennedy, 2006; </w:t>
      </w:r>
      <w:proofErr w:type="spellStart"/>
      <w:r>
        <w:t>Magnacca</w:t>
      </w:r>
      <w:proofErr w:type="spellEnd"/>
      <w:r>
        <w:t xml:space="preserve"> </w:t>
      </w:r>
      <w:r>
        <w:rPr>
          <w:i/>
        </w:rPr>
        <w:t>et al.</w:t>
      </w:r>
      <w:r>
        <w:t xml:space="preserve">, 2008; Goodman </w:t>
      </w:r>
      <w:r>
        <w:rPr>
          <w:i/>
        </w:rPr>
        <w:t>et al.</w:t>
      </w:r>
      <w:r>
        <w:t>, in review).</w:t>
      </w:r>
    </w:p>
    <w:p w14:paraId="7FDB40F5" w14:textId="77777777" w:rsidR="0056586E" w:rsidRDefault="00C40B3A" w:rsidP="00FA5FF5">
      <w:pPr>
        <w:spacing w:line="480" w:lineRule="auto"/>
        <w:ind w:firstLine="720"/>
        <w:rPr>
          <w:del w:id="548" w:author="Andy Rominger" w:date="2014-11-13T13:23:00Z"/>
        </w:rPr>
      </w:pPr>
      <w:r>
        <w:t xml:space="preserve">The sap-feeding </w:t>
      </w:r>
      <w:proofErr w:type="spellStart"/>
      <w:r>
        <w:t>Hemiptera</w:t>
      </w:r>
      <w:proofErr w:type="spellEnd"/>
      <w:r>
        <w:t xml:space="preserve"> group </w:t>
      </w:r>
      <w:proofErr w:type="spellStart"/>
      <w:r>
        <w:rPr>
          <w:i/>
        </w:rPr>
        <w:t>Nesosydne</w:t>
      </w:r>
      <w:proofErr w:type="spellEnd"/>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w:t>
      </w:r>
      <w:del w:id="549" w:author="Andy Rominger" w:date="2014-11-13T13:23:00Z">
        <w:r w:rsidR="00D81A03">
          <w:delText>certainly</w:delText>
        </w:r>
      </w:del>
      <w:ins w:id="550" w:author="Andy Rominger" w:date="2014-11-13T13:23:00Z">
        <w:r>
          <w:t>also</w:t>
        </w:r>
      </w:ins>
      <w:r>
        <w:t xml:space="preserve"> involved </w:t>
      </w:r>
      <w:del w:id="551" w:author="Andy Rominger" w:date="2014-11-13T13:23:00Z">
        <w:r w:rsidR="00D81A03">
          <w:delText xml:space="preserve">at some point </w:delText>
        </w:r>
      </w:del>
      <w:r>
        <w:t xml:space="preserve">in the process of diversification in this group (Roderick &amp; Percy, 2008). </w:t>
      </w:r>
      <w:del w:id="552" w:author="Andy Rominger" w:date="2014-11-13T13:23:00Z">
        <w:r w:rsidR="00D81A03">
          <w:delText xml:space="preserve">While this stage has not yet been identified with phylogentic methods in </w:delText>
        </w:r>
        <w:r w:rsidR="00D81A03">
          <w:rPr>
            <w:i/>
          </w:rPr>
          <w:delText>Nesosydne</w:delText>
        </w:r>
        <w:r w:rsidR="00D81A03">
          <w:delText xml:space="preserve"> it has been in the parallel leafhopper</w:delText>
        </w:r>
      </w:del>
      <w:ins w:id="553" w:author="Andy Rominger" w:date="2014-11-13T13:23:00Z">
        <w:r>
          <w:t>In a similar</w:t>
        </w:r>
      </w:ins>
      <w:r>
        <w:t xml:space="preserve"> radiation</w:t>
      </w:r>
      <w:ins w:id="554" w:author="Andy Rominger" w:date="2014-11-13T13:23:00Z">
        <w:r>
          <w:t xml:space="preserve"> of leafhoppers</w:t>
        </w:r>
      </w:ins>
      <w:r>
        <w:t xml:space="preserve">, </w:t>
      </w:r>
      <w:proofErr w:type="spellStart"/>
      <w:r>
        <w:rPr>
          <w:i/>
        </w:rPr>
        <w:t>Nesophrosyne</w:t>
      </w:r>
      <w:proofErr w:type="spellEnd"/>
      <w:r>
        <w:t xml:space="preserve"> (Bennett &amp; O’Grady, 2013</w:t>
      </w:r>
      <w:del w:id="555" w:author="Andy Rominger" w:date="2014-11-13T13:23:00Z">
        <w:r w:rsidR="00D81A03">
          <w:delText>). This work found that</w:delText>
        </w:r>
      </w:del>
      <w:ins w:id="556" w:author="Andy Rominger" w:date="2014-11-13T13:23:00Z">
        <w:r>
          <w:t>),</w:t>
        </w:r>
      </w:ins>
      <w:r>
        <w:t xml:space="preserve"> host plant specialization </w:t>
      </w:r>
      <w:del w:id="557" w:author="Andy Rominger" w:date="2014-11-13T13:23:00Z">
        <w:r w:rsidR="00D81A03">
          <w:delText>drove</w:delText>
        </w:r>
      </w:del>
      <w:ins w:id="558" w:author="Andy Rominger" w:date="2014-11-13T13:23:00Z">
        <w:r>
          <w:t>was implicated in driving</w:t>
        </w:r>
      </w:ins>
      <w:r>
        <w:t xml:space="preserve"> species radiations up until approximately 1 million years ago, when plant niches were mostly exhausted on Maui</w:t>
      </w:r>
      <w:del w:id="559" w:author="Andy Rominger" w:date="2014-11-13T13:23:00Z">
        <w:r w:rsidR="00D81A03">
          <w:delText>. Following</w:delText>
        </w:r>
      </w:del>
      <w:ins w:id="560" w:author="Andy Rominger" w:date="2014-11-13T13:23:00Z">
        <w:r>
          <w:t>; following</w:t>
        </w:r>
      </w:ins>
      <w:r>
        <w:t xml:space="preserve"> this period, speciation, largely on the Hawaii Island, shifted to geographic mechanisms of diversification. Our network analysis indicates that specialization and modularity begin to show pronounced signals in network data on Maui (Figs. </w:t>
      </w:r>
      <w:ins w:id="561" w:author="Andy Rominger" w:date="2014-11-13T13:23:00Z">
        <w:r w:rsidR="00AC50B7">
          <w:t>4</w:t>
        </w:r>
        <w:r>
          <w:t xml:space="preserve">, </w:t>
        </w:r>
      </w:ins>
      <w:r>
        <w:t>3</w:t>
      </w:r>
      <w:del w:id="562" w:author="Andy Rominger" w:date="2014-11-13T13:23:00Z">
        <w:r w:rsidR="00D81A03">
          <w:delText xml:space="preserve">, </w:delText>
        </w:r>
        <w:r w:rsidR="00FB6F3B">
          <w:delText>4</w:delText>
        </w:r>
      </w:del>
      <w:r>
        <w:t xml:space="preserve">), in agreement with the </w:t>
      </w:r>
      <w:proofErr w:type="spellStart"/>
      <w:r>
        <w:rPr>
          <w:i/>
        </w:rPr>
        <w:t>Nesophrosyne</w:t>
      </w:r>
      <w:proofErr w:type="spellEnd"/>
      <w:r>
        <w:t xml:space="preserve"> results and indicating that an approximate age of 1 million years may be necessary for host plant specialization to become the dominant process in the sequence of diversification.</w:t>
      </w:r>
    </w:p>
    <w:p w14:paraId="2F1EDCDE" w14:textId="77777777" w:rsidR="0056586E" w:rsidRDefault="00D81A03" w:rsidP="00FA5FF5">
      <w:pPr>
        <w:spacing w:line="480" w:lineRule="auto"/>
        <w:ind w:firstLine="720"/>
        <w:rPr>
          <w:del w:id="563" w:author="Andy Rominger" w:date="2014-11-13T13:23:00Z"/>
        </w:rPr>
      </w:pPr>
      <w:del w:id="564" w:author="Andy Rominger" w:date="2014-11-13T13:23:00Z">
        <w:r>
          <w:delText>The</w:delText>
        </w:r>
      </w:del>
      <w:ins w:id="565" w:author="Andy Rominger" w:date="2014-11-13T13:23:00Z">
        <w:r w:rsidR="00C40B3A">
          <w:t xml:space="preserve"> Other taxa at lower trophic levels, such as the herbivorous</w:t>
        </w:r>
      </w:ins>
      <w:r w:rsidR="00C40B3A">
        <w:t xml:space="preserve"> </w:t>
      </w:r>
      <w:proofErr w:type="spellStart"/>
      <w:r w:rsidR="00C40B3A">
        <w:rPr>
          <w:i/>
        </w:rPr>
        <w:t>Trioza</w:t>
      </w:r>
      <w:proofErr w:type="spellEnd"/>
      <w:r w:rsidR="00C40B3A">
        <w:t xml:space="preserve"> </w:t>
      </w:r>
      <w:del w:id="566" w:author="Andy Rominger" w:date="2014-11-13T13:23:00Z">
        <w:r>
          <w:delText xml:space="preserve">group of </w:delText>
        </w:r>
      </w:del>
      <w:proofErr w:type="spellStart"/>
      <w:r w:rsidR="00C40B3A">
        <w:t>psyllids</w:t>
      </w:r>
      <w:proofErr w:type="spellEnd"/>
      <w:del w:id="567" w:author="Andy Rominger" w:date="2014-11-13T13:23:00Z">
        <w:r>
          <w:delText xml:space="preserve"> (Hemiptera: Triozidae)</w:delText>
        </w:r>
      </w:del>
      <w:ins w:id="568" w:author="Andy Rominger" w:date="2014-11-13T13:23:00Z">
        <w:r w:rsidR="00C40B3A">
          <w:t xml:space="preserve">, </w:t>
        </w:r>
        <w:proofErr w:type="spellStart"/>
        <w:r w:rsidR="00C40B3A">
          <w:t>detritivorous</w:t>
        </w:r>
        <w:proofErr w:type="spellEnd"/>
        <w:r w:rsidR="00C40B3A">
          <w:t xml:space="preserve"> </w:t>
        </w:r>
        <w:proofErr w:type="spellStart"/>
        <w:r w:rsidR="00C40B3A">
          <w:rPr>
            <w:i/>
          </w:rPr>
          <w:t>Laupala</w:t>
        </w:r>
        <w:proofErr w:type="spellEnd"/>
        <w:r w:rsidR="00C40B3A">
          <w:t xml:space="preserve"> crickets</w:t>
        </w:r>
      </w:ins>
      <w:r w:rsidR="00C40B3A">
        <w:t xml:space="preserve"> and </w:t>
      </w:r>
      <w:del w:id="569" w:author="Andy Rominger" w:date="2014-11-13T13:23:00Z">
        <w:r>
          <w:delText xml:space="preserve">other herbivorous, </w:delText>
        </w:r>
      </w:del>
      <w:proofErr w:type="spellStart"/>
      <w:r w:rsidR="00C40B3A">
        <w:t>fungivorous</w:t>
      </w:r>
      <w:proofErr w:type="spellEnd"/>
      <w:r w:rsidR="00C40B3A">
        <w:t xml:space="preserve"> </w:t>
      </w:r>
      <w:del w:id="570" w:author="Andy Rominger" w:date="2014-11-13T13:23:00Z">
        <w:r>
          <w:delText>and detritivorous insect groups</w:delText>
        </w:r>
      </w:del>
      <w:ins w:id="571" w:author="Andy Rominger" w:date="2014-11-13T13:23:00Z">
        <w:r w:rsidR="00C40B3A">
          <w:rPr>
            <w:i/>
          </w:rPr>
          <w:t>Drosophila</w:t>
        </w:r>
        <w:r w:rsidR="00C40B3A">
          <w:t>,</w:t>
        </w:r>
      </w:ins>
      <w:r w:rsidR="00C40B3A">
        <w:t xml:space="preserve"> show similar signals of geographic isolation combined with ecological and sexual processes driving genetic divergence and diversification across sites as young as those on the Hawaii Island (Percy, 2003; Percy &amp; Kennedy, 2006; </w:t>
      </w:r>
      <w:proofErr w:type="spellStart"/>
      <w:r w:rsidR="00C40B3A">
        <w:t>Mendelson</w:t>
      </w:r>
      <w:proofErr w:type="spellEnd"/>
      <w:r w:rsidR="00C40B3A">
        <w:t xml:space="preserve"> &amp; Shaw, 2005; </w:t>
      </w:r>
      <w:proofErr w:type="spellStart"/>
      <w:r w:rsidR="00C40B3A">
        <w:t>Magnacca</w:t>
      </w:r>
      <w:proofErr w:type="spellEnd"/>
      <w:r w:rsidR="00C40B3A">
        <w:t xml:space="preserve"> </w:t>
      </w:r>
      <w:r w:rsidR="00C40B3A">
        <w:rPr>
          <w:i/>
        </w:rPr>
        <w:t>et al.</w:t>
      </w:r>
      <w:r w:rsidR="00C40B3A">
        <w:t xml:space="preserve">, 2008; O’Grady </w:t>
      </w:r>
      <w:r w:rsidR="00C40B3A">
        <w:rPr>
          <w:i/>
        </w:rPr>
        <w:t>et al.</w:t>
      </w:r>
      <w:r w:rsidR="00C40B3A">
        <w:t>, 2011).</w:t>
      </w:r>
    </w:p>
    <w:p w14:paraId="47501330" w14:textId="77777777" w:rsidR="0056586E" w:rsidRDefault="00D81A03" w:rsidP="00FA5FF5">
      <w:pPr>
        <w:spacing w:line="480" w:lineRule="auto"/>
        <w:ind w:firstLine="720"/>
        <w:rPr>
          <w:del w:id="572" w:author="Andy Rominger" w:date="2014-11-13T13:23:00Z"/>
        </w:rPr>
      </w:pPr>
      <w:del w:id="573" w:author="Andy Rominger" w:date="2014-11-13T13:23:00Z">
        <w:r>
          <w:delText>Our analysis suggests that the mechanisms implicated in the diversification of predators, notably</w:delText>
        </w:r>
      </w:del>
      <w:ins w:id="574" w:author="Andy Rominger" w:date="2014-11-13T13:23:00Z">
        <w:r w:rsidR="00C40B3A">
          <w:t xml:space="preserve"> As a contrast,</w:t>
        </w:r>
      </w:ins>
      <w:r w:rsidR="00C40B3A">
        <w:t xml:space="preserve"> spiders, </w:t>
      </w:r>
      <w:ins w:id="575" w:author="Andy Rominger" w:date="2014-11-13T13:23:00Z">
        <w:r w:rsidR="00C40B3A">
          <w:t xml:space="preserve">which </w:t>
        </w:r>
      </w:ins>
      <w:r w:rsidR="00C40B3A">
        <w:t xml:space="preserve">are </w:t>
      </w:r>
      <w:del w:id="576" w:author="Andy Rominger" w:date="2014-11-13T13:23:00Z">
        <w:r>
          <w:delText xml:space="preserve">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not show major ecological differentiation, such as </w:delText>
        </w:r>
        <w:r>
          <w:rPr>
            <w:i/>
          </w:rPr>
          <w:delText>Orsonwelles</w:delText>
        </w:r>
        <w:r>
          <w:delText xml:space="preserve"> spiders, differentiation appears to have been driven almost entirely by geographic isolation (Hormiga </w:delText>
        </w:r>
        <w:r>
          <w:rPr>
            <w:i/>
          </w:rPr>
          <w:delText>et al.</w:delText>
        </w:r>
        <w:r>
          <w:delText>, 2003), and on a much</w:delText>
        </w:r>
      </w:del>
      <w:ins w:id="577" w:author="Andy Rominger" w:date="2014-11-13T13:23:00Z">
        <w:r w:rsidR="00C40B3A">
          <w:t>predatory, only develop genetic discontinuities at</w:t>
        </w:r>
      </w:ins>
      <w:r w:rsidR="00C40B3A">
        <w:t xml:space="preserve"> larger spatial and temporal </w:t>
      </w:r>
      <w:del w:id="578" w:author="Andy Rominger" w:date="2014-11-13T13:23:00Z">
        <w:r>
          <w:delText>scale than those found for herbivores, fungivores, and detritivores.</w:delText>
        </w:r>
      </w:del>
    </w:p>
    <w:p w14:paraId="5403E33C" w14:textId="08F68C04" w:rsidR="000923B3" w:rsidRDefault="00D81A03" w:rsidP="0079799F">
      <w:pPr>
        <w:spacing w:line="480" w:lineRule="auto"/>
        <w:ind w:firstLine="720"/>
      </w:pPr>
      <w:del w:id="579" w:author="Andy Rominger" w:date="2014-11-13T13:23:00Z">
        <w:r>
          <w:delTex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w:delText>
        </w:r>
      </w:del>
      <w:proofErr w:type="gramStart"/>
      <w:ins w:id="580" w:author="Andy Rominger" w:date="2014-11-13T13:23:00Z">
        <w:r w:rsidR="00C40B3A">
          <w:t>scales</w:t>
        </w:r>
        <w:proofErr w:type="gramEnd"/>
        <w:r w:rsidR="00C40B3A">
          <w:t>.</w:t>
        </w:r>
      </w:ins>
      <w:r w:rsidR="00C40B3A">
        <w:t xml:space="preserve"> Most important in the context of community assembly is that endemic sap-feeding herbivores developed structure quickly </w:t>
      </w:r>
      <w:del w:id="581" w:author="Rosemary Gillespie" w:date="2014-11-15T13:59:00Z">
        <w:r w:rsidR="00C40B3A" w:rsidDel="00EC6828">
          <w:delText>(</w:delText>
        </w:r>
      </w:del>
      <w:ins w:id="582" w:author="Rosemary Gillespie" w:date="2014-11-15T13:59:00Z">
        <w:r w:rsidR="00EC6828">
          <w:t xml:space="preserve"> - </w:t>
        </w:r>
      </w:ins>
      <w:r w:rsidR="00C40B3A">
        <w:t>on the order of less than 0.1 million years</w:t>
      </w:r>
      <w:ins w:id="583" w:author="Rosemary Gillespie" w:date="2014-11-15T13:59:00Z">
        <w:r w:rsidR="00EC6828">
          <w:t xml:space="preserve"> </w:t>
        </w:r>
        <w:r w:rsidR="00EC6828" w:rsidRPr="00EC6828">
          <w:t xml:space="preserve">(assuming timing of speciation is reflected by divergence in </w:t>
        </w:r>
        <w:proofErr w:type="spellStart"/>
        <w:r w:rsidR="00EC6828" w:rsidRPr="00EC6828">
          <w:t>mtDNA</w:t>
        </w:r>
      </w:ins>
      <w:proofErr w:type="spellEnd"/>
      <w:r w:rsidR="00C40B3A">
        <w:t xml:space="preserve">; Table </w:t>
      </w:r>
      <w:r w:rsidR="00F847D3">
        <w:t>1</w:t>
      </w:r>
      <w:r w:rsidR="00C40B3A">
        <w:t xml:space="preserve">), with predatory spiders showing local </w:t>
      </w:r>
      <w:proofErr w:type="spellStart"/>
      <w:r w:rsidR="00C40B3A">
        <w:t>endemicity</w:t>
      </w:r>
      <w:proofErr w:type="spellEnd"/>
      <w:r w:rsidR="00C40B3A">
        <w:t xml:space="preserve"> more slowly (Table </w:t>
      </w:r>
      <w:r w:rsidR="00F847D3">
        <w:t>1</w:t>
      </w:r>
      <w:r w:rsidR="00C40B3A">
        <w:t>).</w:t>
      </w:r>
      <w:ins w:id="584" w:author="Rosemary Gillespie" w:date="2014-11-15T13:58:00Z">
        <w:r w:rsidR="00EC6828" w:rsidRPr="00EC6828">
          <w:t xml:space="preserve"> </w:t>
        </w:r>
      </w:ins>
      <w:del w:id="585" w:author="Rosemary Gillespie" w:date="2014-11-15T14:00:00Z">
        <w:r w:rsidDel="00EC6828">
          <w:delText xml:space="preserve"> </w:delText>
        </w:r>
      </w:del>
      <w:del w:id="586" w:author="Andy Rominger" w:date="2014-11-13T13:23:00Z">
        <w:r>
          <w:delText xml:space="preserve">Furthermore, among those lineages that show adaptive diversification, ecological differences appear early in the process of differentiation (Percy, 2003; Gillespie, 2004; Blackledge &amp; Gillespie, 2004; Percy &amp; Kennedy, 2006; Magnacca </w:delText>
        </w:r>
        <w:r>
          <w:rPr>
            <w:i/>
          </w:rPr>
          <w:delText>et al.</w:delText>
        </w:r>
        <w:r>
          <w:delText xml:space="preserve">, 2008; O’Grady </w:delText>
        </w:r>
        <w:r>
          <w:rPr>
            <w:i/>
          </w:rPr>
          <w:delText>et al.</w:delText>
        </w:r>
        <w:r>
          <w:delText xml:space="preserve">, 2011; Goodman </w:delText>
        </w:r>
        <w:r>
          <w:rPr>
            <w:i/>
          </w:rPr>
          <w:delText>et al.</w:delText>
        </w:r>
        <w:r>
          <w:delText>, 2012).</w:delText>
        </w:r>
      </w:del>
    </w:p>
    <w:p w14:paraId="3431451F" w14:textId="77777777" w:rsidR="000923B3" w:rsidRDefault="00C40B3A">
      <w:pPr>
        <w:pStyle w:val="Heading2"/>
        <w:spacing w:line="480" w:lineRule="auto"/>
        <w:contextualSpacing/>
        <w:pPrChange w:id="587" w:author="Andy Rominger" w:date="2014-11-13T13:23:00Z">
          <w:pPr>
            <w:pStyle w:val="Heading2"/>
            <w:spacing w:line="480" w:lineRule="auto"/>
          </w:pPr>
        </w:pPrChange>
      </w:pPr>
      <w:bookmarkStart w:id="588" w:name="macroecological-metrics-network-structur"/>
      <w:proofErr w:type="spellStart"/>
      <w:ins w:id="589" w:author="Andy Rominger" w:date="2014-11-13T13:23:00Z">
        <w:r>
          <w:t>Macroecological</w:t>
        </w:r>
        <w:proofErr w:type="spellEnd"/>
        <w:r>
          <w:t xml:space="preserve"> metrics: </w:t>
        </w:r>
      </w:ins>
      <w:r>
        <w:t>Network structure</w:t>
      </w:r>
      <w:ins w:id="590" w:author="Andy Rominger" w:date="2014-11-13T13:23:00Z">
        <w:r>
          <w:t xml:space="preserve"> and steady state</w:t>
        </w:r>
      </w:ins>
    </w:p>
    <w:bookmarkEnd w:id="588"/>
    <w:p w14:paraId="6135854F" w14:textId="0EA2CF62" w:rsidR="000923B3" w:rsidRDefault="00D81A03">
      <w:pPr>
        <w:spacing w:line="480" w:lineRule="auto"/>
        <w:ind w:firstLine="720"/>
        <w:contextualSpacing/>
        <w:pPrChange w:id="591" w:author="Andy Rominger" w:date="2014-11-13T13:23:00Z">
          <w:pPr>
            <w:spacing w:line="480" w:lineRule="auto"/>
            <w:ind w:firstLine="720"/>
          </w:pPr>
        </w:pPrChange>
      </w:pPr>
      <w:del w:id="592" w:author="Andy Rominger" w:date="2014-11-13T13:23:00Z">
        <w:r>
          <w:delText>Given</w:delText>
        </w:r>
      </w:del>
      <w:ins w:id="593" w:author="Andy Rominger" w:date="2014-11-13T13:23:00Z">
        <w:r w:rsidR="00C40B3A">
          <w:t>On</w:t>
        </w:r>
      </w:ins>
      <w:r w:rsidR="00C40B3A">
        <w:t xml:space="preserve"> the </w:t>
      </w:r>
      <w:del w:id="594" w:author="Andy Rominger" w:date="2014-11-13T13:23:00Z">
        <w:r>
          <w:delText>timescale provided by the genetic analysis</w:delText>
        </w:r>
      </w:del>
      <w:ins w:id="595" w:author="Andy Rominger" w:date="2014-11-13T13:23:00Z">
        <w:r w:rsidR="00C40B3A">
          <w:t>geologically youngest volcano, Kilauea</w:t>
        </w:r>
      </w:ins>
      <w:r w:rsidR="00C40B3A">
        <w:t xml:space="preserve">, ecological assembly should </w:t>
      </w:r>
      <w:del w:id="596" w:author="Andy Rominger" w:date="2014-11-13T13:23:00Z">
        <w:r>
          <w:delText>dominate ecological communities at the youngest site, Kilauea.</w:delText>
        </w:r>
      </w:del>
      <w:ins w:id="597" w:author="Andy Rominger" w:date="2014-11-13T13:23:00Z">
        <w:r w:rsidR="00C40B3A">
          <w:t>be the dominant process there.</w:t>
        </w:r>
      </w:ins>
      <w:r w:rsidR="00C40B3A">
        <w:t xml:space="preserve"> The results of network analysis </w:t>
      </w:r>
      <w:del w:id="598" w:author="Andy Rominger" w:date="2014-11-13T13:23:00Z">
        <w:r>
          <w:delText>are consistent with</w:delText>
        </w:r>
      </w:del>
      <w:ins w:id="599" w:author="Andy Rominger" w:date="2014-11-13T13:23:00Z">
        <w:r w:rsidR="00C40B3A">
          <w:t>support</w:t>
        </w:r>
      </w:ins>
      <w:r w:rsidR="00C40B3A">
        <w:t xml:space="preserve"> this hypothesis with Kilauea showing substantial </w:t>
      </w:r>
      <w:proofErr w:type="spellStart"/>
      <w:r w:rsidR="00C40B3A">
        <w:t>nestedness</w:t>
      </w:r>
      <w:proofErr w:type="spellEnd"/>
      <w:r w:rsidR="00C40B3A">
        <w:t xml:space="preserve"> and limited modularity (Fig. </w:t>
      </w:r>
      <w:del w:id="600" w:author="Andy Rominger" w:date="2014-11-13T13:23:00Z">
        <w:r w:rsidR="00FB6F3B">
          <w:delText>3</w:delText>
        </w:r>
      </w:del>
      <w:ins w:id="601" w:author="Andy Rominger" w:date="2014-11-13T13:23:00Z">
        <w:r w:rsidR="00AC50B7">
          <w:t>4</w:t>
        </w:r>
      </w:ins>
      <w:r w:rsidR="00C40B3A">
        <w:t xml:space="preserve">). </w:t>
      </w:r>
      <w:proofErr w:type="spellStart"/>
      <w:r w:rsidR="00C40B3A">
        <w:t>Nestedness</w:t>
      </w:r>
      <w:proofErr w:type="spellEnd"/>
      <w:r w:rsidR="00C40B3A">
        <w:t xml:space="preserve"> is likely to result if new species arriving by immigration have a high probability to eat or be eaten by the generalist species already present at the site (</w:t>
      </w:r>
      <w:proofErr w:type="spellStart"/>
      <w:r w:rsidR="006E792F">
        <w:t>Bascompte</w:t>
      </w:r>
      <w:proofErr w:type="spellEnd"/>
      <w:r w:rsidR="006E792F">
        <w:t xml:space="preserve"> &amp; </w:t>
      </w:r>
      <w:proofErr w:type="spellStart"/>
      <w:r w:rsidR="006E792F">
        <w:t>Jordano</w:t>
      </w:r>
      <w:proofErr w:type="spellEnd"/>
      <w:r w:rsidR="006E792F">
        <w:t>, 2007</w:t>
      </w:r>
      <w:r w:rsidR="00C40B3A">
        <w:t>). In this way we might expect Kilauea to also conform to the statistical steady state predication of maximum entropy. However, the observed deviations from maximum entropy at Kilauea are largely driven by a surplus of singleton links (Fig</w:t>
      </w:r>
      <w:del w:id="602" w:author="Andy Rominger" w:date="2014-11-13T13:23:00Z">
        <w:r>
          <w:delText xml:space="preserve"> </w:delText>
        </w:r>
        <w:r w:rsidR="00FB6F3B">
          <w:delText>4</w:delText>
        </w:r>
      </w:del>
      <w:ins w:id="603" w:author="Andy Rominger" w:date="2014-11-13T13:23:00Z">
        <w:r w:rsidR="00C40B3A">
          <w:t>. 3</w:t>
        </w:r>
      </w:ins>
      <w:r w:rsidR="00C40B3A">
        <w:t xml:space="preserve">). These in turn likely result from incomplete assembly, and thus lower species richness, of the plant and herbivore biotas. </w:t>
      </w:r>
      <w:ins w:id="604" w:author="Andy Rominger" w:date="2014-11-13T13:23:00Z">
        <w:r w:rsidR="00C40B3A">
          <w:t xml:space="preserve">Future research should focus on the observation from genetic analysis that indicates discontinuities can arise within species on short timescales that, in some taxa, include the greater landscape of Kilauea (Table </w:t>
        </w:r>
        <w:r w:rsidR="00F847D3">
          <w:t>1</w:t>
        </w:r>
        <w:r w:rsidR="00C40B3A">
          <w:t xml:space="preserve">). </w:t>
        </w:r>
      </w:ins>
      <w:r w:rsidR="00C40B3A">
        <w:t xml:space="preserve">Conversely, </w:t>
      </w:r>
      <w:proofErr w:type="spellStart"/>
      <w:r w:rsidR="00C40B3A">
        <w:t>Kohala</w:t>
      </w:r>
      <w:proofErr w:type="spellEnd"/>
      <w:r w:rsidR="00C40B3A">
        <w:t xml:space="preserve"> shows a statistically significant agreement with maximum entropy perhaps because the </w:t>
      </w:r>
      <w:del w:id="605" w:author="Andy Rominger" w:date="2014-11-13T13:23:00Z">
        <w:r>
          <w:delText>Kohalas</w:delText>
        </w:r>
      </w:del>
      <w:proofErr w:type="spellStart"/>
      <w:ins w:id="606" w:author="Andy Rominger" w:date="2014-11-13T13:23:00Z">
        <w:r w:rsidR="00C40B3A">
          <w:t>Kohala</w:t>
        </w:r>
        <w:proofErr w:type="spellEnd"/>
        <w:r w:rsidR="00C40B3A">
          <w:t xml:space="preserve"> site</w:t>
        </w:r>
      </w:ins>
      <w:r w:rsidR="00C40B3A">
        <w:t xml:space="preserve">, at intermediate age (150 </w:t>
      </w:r>
      <w:proofErr w:type="spellStart"/>
      <w:r w:rsidR="00C40B3A">
        <w:t>ky</w:t>
      </w:r>
      <w:proofErr w:type="spellEnd"/>
      <w:r w:rsidR="00C40B3A">
        <w:t xml:space="preserve">), </w:t>
      </w:r>
      <w:del w:id="607" w:author="Andy Rominger" w:date="2014-11-13T13:23:00Z">
        <w:r>
          <w:delText>have</w:delText>
        </w:r>
      </w:del>
      <w:ins w:id="608" w:author="Andy Rominger" w:date="2014-11-13T13:23:00Z">
        <w:r w:rsidR="00C40B3A">
          <w:t>has</w:t>
        </w:r>
      </w:ins>
      <w:r w:rsidR="00C40B3A">
        <w:t xml:space="preserve"> experienced complete ecological succession but </w:t>
      </w:r>
      <w:del w:id="609" w:author="Andy Rominger" w:date="2014-11-13T13:23:00Z">
        <w:r>
          <w:delText>are</w:delText>
        </w:r>
      </w:del>
      <w:ins w:id="610" w:author="Andy Rominger" w:date="2014-11-13T13:23:00Z">
        <w:r w:rsidR="00C40B3A">
          <w:t>is</w:t>
        </w:r>
      </w:ins>
      <w:r w:rsidR="00C40B3A">
        <w:t xml:space="preserve"> still too young to be driven away from statistical steady state by specialization and rapid </w:t>
      </w:r>
      <w:r w:rsidR="00C40B3A">
        <w:rPr>
          <w:rPrChange w:id="611" w:author="Andy Rominger" w:date="2014-11-13T13:23:00Z">
            <w:rPr>
              <w:i/>
            </w:rPr>
          </w:rPrChange>
        </w:rPr>
        <w:t>in situ</w:t>
      </w:r>
      <w:r w:rsidR="00C40B3A">
        <w:t xml:space="preserve"> diversification driven by host plant preference</w:t>
      </w:r>
      <w:del w:id="612" w:author="Andy Rominger" w:date="2014-11-13T13:23:00Z">
        <w:r>
          <w:delText>.</w:delText>
        </w:r>
      </w:del>
    </w:p>
    <w:p w14:paraId="5D4819BD" w14:textId="768C696C" w:rsidR="000923B3" w:rsidRDefault="00C40B3A">
      <w:pPr>
        <w:spacing w:line="480" w:lineRule="auto"/>
        <w:ind w:firstLine="720"/>
        <w:contextualSpacing/>
        <w:pPrChange w:id="613" w:author="Andy Rominger" w:date="2014-11-13T13:23:00Z">
          <w:pPr>
            <w:spacing w:line="480" w:lineRule="auto"/>
            <w:ind w:firstLine="720"/>
          </w:pPr>
        </w:pPrChange>
      </w:pPr>
      <w:r>
        <w:t xml:space="preserve">The older Maui and Kauai sites show strong deviations from expectations of maximum entropy theory (Fig. </w:t>
      </w:r>
      <w:del w:id="614" w:author="Andy Rominger" w:date="2014-11-13T13:23:00Z">
        <w:r w:rsidR="00FB6F3B">
          <w:delText>3</w:delText>
        </w:r>
      </w:del>
      <w:ins w:id="615" w:author="Andy Rominger" w:date="2014-11-13T13:23:00Z">
        <w:r w:rsidR="00AC50B7">
          <w:t>4</w:t>
        </w:r>
      </w:ins>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w:t>
      </w:r>
      <w:del w:id="616" w:author="Andy Rominger" w:date="2014-11-13T13:23:00Z">
        <w:r w:rsidR="00D81A03">
          <w:delText>in</w:delText>
        </w:r>
      </w:del>
      <w:ins w:id="617" w:author="Andy Rominger" w:date="2014-11-13T13:23:00Z">
        <w:r>
          <w:t>to</w:t>
        </w:r>
      </w:ins>
      <w:r>
        <w:t xml:space="preserve"> physical systems whose change through time is simple and </w:t>
      </w:r>
      <w:del w:id="618" w:author="Andy Rominger" w:date="2014-11-13T13:23:00Z">
        <w:r w:rsidR="00D81A03">
          <w:delText>purely Markovian</w:delText>
        </w:r>
      </w:del>
      <w:ins w:id="619" w:author="Andy Rominger" w:date="2014-11-13T13:23:00Z">
        <w:r>
          <w:t>lacks the evolutionary memory of biological systems</w:t>
        </w:r>
      </w:ins>
      <w:r>
        <w:t xml:space="preserve">, potentially a far cry from the complex change through time </w:t>
      </w:r>
      <w:del w:id="620" w:author="Andy Rominger" w:date="2014-11-13T13:23:00Z">
        <w:r w:rsidR="00D81A03">
          <w:delText>undergone</w:delText>
        </w:r>
      </w:del>
      <w:ins w:id="621" w:author="Andy Rominger" w:date="2014-11-13T13:23:00Z">
        <w:r>
          <w:t>produced</w:t>
        </w:r>
      </w:ins>
      <w:r>
        <w:t xml:space="preserve"> by </w:t>
      </w:r>
      <w:del w:id="622" w:author="Andy Rominger" w:date="2014-11-13T13:23:00Z">
        <w:r w:rsidR="00D81A03">
          <w:delText>biological systems as they change</w:delText>
        </w:r>
      </w:del>
      <w:ins w:id="623" w:author="Andy Rominger" w:date="2014-11-13T13:23:00Z">
        <w:r>
          <w:t>speciation, extinction</w:t>
        </w:r>
      </w:ins>
      <w:r>
        <w:t xml:space="preserve"> and </w:t>
      </w:r>
      <w:del w:id="624" w:author="Andy Rominger" w:date="2014-11-13T13:23:00Z">
        <w:r w:rsidR="00D81A03">
          <w:delText>adapt</w:delText>
        </w:r>
      </w:del>
      <w:ins w:id="625" w:author="Andy Rominger" w:date="2014-11-13T13:23:00Z">
        <w:r>
          <w:t>adaption</w:t>
        </w:r>
      </w:ins>
      <w:r>
        <w:t xml:space="preserve"> to </w:t>
      </w:r>
      <w:del w:id="626" w:author="Andy Rominger" w:date="2014-11-13T13:23:00Z">
        <w:r w:rsidR="00D81A03">
          <w:delText>their</w:delText>
        </w:r>
      </w:del>
      <w:ins w:id="627" w:author="Andy Rominger" w:date="2014-11-13T13:23:00Z">
        <w:r>
          <w:t>novel</w:t>
        </w:r>
      </w:ins>
      <w:r>
        <w:t xml:space="preserve"> ecosystems. Maui and Kauai show strong evidence of evolutionary assembly driven by specialization and diversification on host plants, particularly demonstrated by decreased </w:t>
      </w:r>
      <w:proofErr w:type="spellStart"/>
      <w:r>
        <w:t>nestedness</w:t>
      </w:r>
      <w:proofErr w:type="spellEnd"/>
      <w:r>
        <w:t xml:space="preserve"> and increased modularity (Fig. </w:t>
      </w:r>
      <w:del w:id="628" w:author="Andy Rominger" w:date="2014-11-13T13:23:00Z">
        <w:r w:rsidR="00FB6F3B">
          <w:delText>3</w:delText>
        </w:r>
      </w:del>
      <w:ins w:id="629" w:author="Andy Rominger" w:date="2014-11-13T13:23:00Z">
        <w:r w:rsidR="00AC50B7">
          <w:t>4</w:t>
        </w:r>
      </w:ins>
      <w:r>
        <w:t>). Modularity is known to result from coevolution selectively driving the traits of interacting species towards convergence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32105309" w14:textId="7A13E541" w:rsidR="000923B3" w:rsidRDefault="00C40B3A">
      <w:pPr>
        <w:spacing w:line="480" w:lineRule="auto"/>
        <w:ind w:firstLine="720"/>
        <w:contextualSpacing/>
        <w:pPrChange w:id="630" w:author="Andy Rominger" w:date="2014-11-13T13:23:00Z">
          <w:pPr>
            <w:spacing w:line="480" w:lineRule="auto"/>
            <w:ind w:firstLine="720"/>
          </w:pPr>
        </w:pPrChange>
      </w:pPr>
      <w:r>
        <w:t xml:space="preserve">The analysis of island endemic and cosmopolitan (archipelago-wide) </w:t>
      </w:r>
      <w:proofErr w:type="spellStart"/>
      <w:r>
        <w:t>Hemiptera</w:t>
      </w:r>
      <w:proofErr w:type="spellEnd"/>
      <w:r>
        <w:t xml:space="preserve"> species sheds further light on the evolution of the networks they form. Endemics are always more specialized than cosmopolitans, further supporting the hypothesis that </w:t>
      </w:r>
      <w:r>
        <w:rPr>
          <w:rPrChange w:id="631" w:author="Andy Rominger" w:date="2014-11-13T13:23:00Z">
            <w:rPr>
              <w:i/>
            </w:rPr>
          </w:rPrChange>
        </w:rPr>
        <w:t>in situ</w:t>
      </w:r>
      <w:r>
        <w:t xml:space="preserve"> diversification and evolutionary assembly favor coevolution. </w:t>
      </w:r>
      <w:del w:id="632" w:author="Andy Rominger" w:date="2014-11-13T13:23:00Z">
        <w:r w:rsidR="00D81A03">
          <w:delText>In</w:delText>
        </w:r>
      </w:del>
      <w:ins w:id="633" w:author="Andy Rominger" w:date="2014-11-13T13:23:00Z">
        <w:r>
          <w:t>At</w:t>
        </w:r>
      </w:ins>
      <w:r>
        <w:t xml:space="preserve"> the </w:t>
      </w:r>
      <w:del w:id="634" w:author="Andy Rominger" w:date="2014-11-13T13:23:00Z">
        <w:r w:rsidR="00D81A03">
          <w:delText>Kohalas</w:delText>
        </w:r>
      </w:del>
      <w:proofErr w:type="spellStart"/>
      <w:ins w:id="635" w:author="Andy Rominger" w:date="2014-11-13T13:23:00Z">
        <w:r>
          <w:t>Kohala</w:t>
        </w:r>
        <w:proofErr w:type="spellEnd"/>
        <w:r>
          <w:t xml:space="preserve"> </w:t>
        </w:r>
        <w:proofErr w:type="gramStart"/>
        <w:r>
          <w:t xml:space="preserve">site </w:t>
        </w:r>
      </w:ins>
      <w:r>
        <w:t>,</w:t>
      </w:r>
      <w:proofErr w:type="gramEnd"/>
      <w:r>
        <w:t xml:space="preserve"> which </w:t>
      </w:r>
      <w:del w:id="636" w:author="Andy Rominger" w:date="2014-11-13T13:23:00Z">
        <w:r w:rsidR="00D81A03">
          <w:delText>show</w:delText>
        </w:r>
      </w:del>
      <w:ins w:id="637" w:author="Andy Rominger" w:date="2014-11-13T13:23:00Z">
        <w:r>
          <w:t>showed</w:t>
        </w:r>
      </w:ins>
      <w:r>
        <w:t xml:space="preserve"> the best fit to maximum entropy theory, endemic and cosmopolitan species alike show increased generalization (i.e. higher degree; Fig </w:t>
      </w:r>
      <w:del w:id="638" w:author="Andy Rominger" w:date="2014-11-13T13:23:00Z">
        <w:r w:rsidR="00FB6F3B">
          <w:delText>4</w:delText>
        </w:r>
      </w:del>
      <w:ins w:id="639" w:author="Andy Rominger" w:date="2014-11-13T13:23:00Z">
        <w:r>
          <w:t>3</w:t>
        </w:r>
      </w:ins>
      <w:r>
        <w:t>), while at the youngest site Kilauea</w:t>
      </w:r>
      <w:ins w:id="640" w:author="Andy Rominger" w:date="2014-11-13T13:23:00Z">
        <w:r>
          <w:t>,</w:t>
        </w:r>
      </w:ins>
      <w:r>
        <w:t xml:space="preserve"> specialist endemics are limited by low plant diversity and thus show more apparent specialization (Fig </w:t>
      </w:r>
      <w:del w:id="641" w:author="Andy Rominger" w:date="2014-11-13T13:23:00Z">
        <w:r w:rsidR="00FB6F3B">
          <w:delText>4</w:delText>
        </w:r>
      </w:del>
      <w:ins w:id="642" w:author="Andy Rominger" w:date="2014-11-13T13:23:00Z">
        <w:r>
          <w:t>3</w:t>
        </w:r>
      </w:ins>
      <w:r>
        <w:t>). Conversely at the oldest site on Kauai, where plant diversity is not limiting (</w:t>
      </w:r>
      <w:proofErr w:type="spellStart"/>
      <w:r>
        <w:t>Kitayama</w:t>
      </w:r>
      <w:proofErr w:type="spellEnd"/>
      <w:r>
        <w:t xml:space="preserve"> &amp; Mueller-</w:t>
      </w:r>
      <w:proofErr w:type="spellStart"/>
      <w:r>
        <w:t>Dombois</w:t>
      </w:r>
      <w:proofErr w:type="spellEnd"/>
      <w:r>
        <w:t xml:space="preserve">, 1995), endemics again show decreased degree and thus genuine specialization (Fig. </w:t>
      </w:r>
      <w:del w:id="643" w:author="Andy Rominger" w:date="2014-11-13T13:23:00Z">
        <w:r w:rsidR="00FB6F3B">
          <w:delText>4</w:delText>
        </w:r>
      </w:del>
      <w:ins w:id="644" w:author="Andy Rominger" w:date="2014-11-13T13:23:00Z">
        <w:r>
          <w:t>3</w:t>
        </w:r>
      </w:ins>
      <w:r>
        <w:t>). On Maui</w:t>
      </w:r>
      <w:ins w:id="645" w:author="Andy Rominger" w:date="2014-11-13T13:23:00Z">
        <w:r>
          <w:t>,</w:t>
        </w:r>
      </w:ins>
      <w:r>
        <w:t xml:space="preserve"> endemics show statistically significant increases in apparent generalization but this pattern disappears when analyzing the data at the resolution of plant genera, thus </w:t>
      </w:r>
      <w:del w:id="646" w:author="Andy Rominger" w:date="2014-11-13T13:23:00Z">
        <w:r w:rsidR="00D81A03">
          <w:delText>indicating</w:delText>
        </w:r>
      </w:del>
      <w:ins w:id="647" w:author="Andy Rominger" w:date="2014-11-13T13:23:00Z">
        <w:r>
          <w:t>suggesting</w:t>
        </w:r>
      </w:ins>
      <w:r>
        <w:t xml:space="preserve"> that </w:t>
      </w:r>
      <w:del w:id="648" w:author="Andy Rominger" w:date="2014-11-13T13:23:00Z">
        <w:r w:rsidR="00D81A03">
          <w:delText xml:space="preserve">Maui endemic </w:delText>
        </w:r>
      </w:del>
      <w:proofErr w:type="spellStart"/>
      <w:r>
        <w:t>Hemiptera</w:t>
      </w:r>
      <w:proofErr w:type="spellEnd"/>
      <w:r>
        <w:t xml:space="preserve"> </w:t>
      </w:r>
      <w:ins w:id="649" w:author="Andy Rominger" w:date="2014-11-13T13:23:00Z">
        <w:r>
          <w:t xml:space="preserve">species endemic to Maui </w:t>
        </w:r>
      </w:ins>
      <w:r>
        <w:t>are no more generalized on plant genera but instead</w:t>
      </w:r>
      <w:ins w:id="650" w:author="Andy Rominger" w:date="2014-11-13T13:23:00Z">
        <w:r>
          <w:t xml:space="preserve"> may</w:t>
        </w:r>
      </w:ins>
      <w:r>
        <w:t xml:space="preserve"> benefit from the diversification of plant species within genera on Maui.</w:t>
      </w:r>
    </w:p>
    <w:p w14:paraId="684EDDBB" w14:textId="77777777" w:rsidR="000C101E" w:rsidRDefault="000C101E" w:rsidP="00FA5FF5">
      <w:pPr>
        <w:pStyle w:val="Heading2"/>
        <w:spacing w:line="480" w:lineRule="auto"/>
        <w:ind w:firstLine="720"/>
        <w:rPr>
          <w:del w:id="651" w:author="Andy Rominger" w:date="2014-11-13T13:23:00Z"/>
        </w:rPr>
      </w:pPr>
      <w:bookmarkStart w:id="652" w:name="future-research"/>
    </w:p>
    <w:p w14:paraId="374E3EE9" w14:textId="77777777" w:rsidR="000923B3" w:rsidRDefault="00C40B3A">
      <w:pPr>
        <w:pStyle w:val="Heading2"/>
        <w:spacing w:line="480" w:lineRule="auto"/>
        <w:contextualSpacing/>
        <w:pPrChange w:id="653" w:author="Andy Rominger" w:date="2014-11-13T13:23:00Z">
          <w:pPr>
            <w:pStyle w:val="Heading2"/>
            <w:spacing w:line="480" w:lineRule="auto"/>
          </w:pPr>
        </w:pPrChange>
      </w:pPr>
      <w:r>
        <w:t>Future Research</w:t>
      </w:r>
    </w:p>
    <w:bookmarkEnd w:id="652"/>
    <w:p w14:paraId="0187DE67" w14:textId="77777777" w:rsidR="000C101E" w:rsidRDefault="00D81A03" w:rsidP="005934B5">
      <w:pPr>
        <w:spacing w:line="480" w:lineRule="auto"/>
        <w:ind w:firstLine="720"/>
        <w:rPr>
          <w:del w:id="654" w:author="Andy Rominger" w:date="2014-11-13T13:23:00Z"/>
        </w:rPr>
      </w:pPr>
      <w:del w:id="655" w:author="Andy Rominger" w:date="2014-11-13T13:23:00Z">
        <w:r>
          <w:delText xml:space="preserve">These </w:delText>
        </w:r>
      </w:del>
      <w:ins w:id="656" w:author="Andy Rominger" w:date="2014-11-13T13:23:00Z">
        <w:r w:rsidR="00C40B3A">
          <w:t xml:space="preserve">The </w:t>
        </w:r>
      </w:ins>
      <w:r w:rsidR="00C40B3A">
        <w:t xml:space="preserve">analyses </w:t>
      </w:r>
      <w:ins w:id="657" w:author="Andy Rominger" w:date="2014-11-13T13:23:00Z">
        <w:r w:rsidR="00C40B3A">
          <w:t xml:space="preserve">presented here </w:t>
        </w:r>
      </w:ins>
      <w:r w:rsidR="00C40B3A">
        <w:t xml:space="preserve">indicate strong patterns of a dynamic assembly process </w:t>
      </w:r>
      <w:del w:id="658" w:author="Andy Rominger" w:date="2014-11-13T13:23:00Z">
        <w:r>
          <w:delText>despite being limited</w:delText>
        </w:r>
      </w:del>
      <w:ins w:id="659" w:author="Andy Rominger" w:date="2014-11-13T13:23:00Z">
        <w:r w:rsidR="00C40B3A">
          <w:t>leading</w:t>
        </w:r>
      </w:ins>
      <w:r w:rsidR="00C40B3A">
        <w:t xml:space="preserve"> to </w:t>
      </w:r>
      <w:del w:id="660" w:author="Andy Rominger" w:date="2014-11-13T13:23:00Z">
        <w:r>
          <w:delText xml:space="preserve">available data. In ongoing work we are obtaining more detailed </w:delText>
        </w:r>
      </w:del>
      <w:ins w:id="661" w:author="Andy Rominger" w:date="2014-11-13T13:23:00Z">
        <w:r w:rsidR="00C40B3A">
          <w:t xml:space="preserve">contrasting hypotheses concerning the relative importance of </w:t>
        </w:r>
      </w:ins>
      <w:r w:rsidR="00C40B3A">
        <w:t xml:space="preserve">ecological and evolutionary </w:t>
      </w:r>
      <w:del w:id="662" w:author="Andy Rominger" w:date="2014-11-13T13:23:00Z">
        <w:r>
          <w:delText>data sets, which will allow us to understand the biodiversity dynamics in greater depth.</w:delText>
        </w:r>
        <w:bookmarkStart w:id="663" w:name="assembly-of-species-into-communities"/>
      </w:del>
    </w:p>
    <w:p w14:paraId="546BC931" w14:textId="77777777" w:rsidR="0056586E" w:rsidRDefault="00D81A03" w:rsidP="005934B5">
      <w:pPr>
        <w:pStyle w:val="Heading3"/>
        <w:spacing w:line="480" w:lineRule="auto"/>
        <w:rPr>
          <w:del w:id="664" w:author="Andy Rominger" w:date="2014-11-13T13:23:00Z"/>
        </w:rPr>
      </w:pPr>
      <w:del w:id="665" w:author="Andy Rominger" w:date="2014-11-13T13:23:00Z">
        <w:r>
          <w:delText>Assembly of species into communities</w:delText>
        </w:r>
      </w:del>
    </w:p>
    <w:bookmarkEnd w:id="663"/>
    <w:p w14:paraId="4FD044CA" w14:textId="73E01B66" w:rsidR="000923B3" w:rsidRDefault="00D81A03">
      <w:pPr>
        <w:spacing w:line="480" w:lineRule="auto"/>
        <w:ind w:firstLine="720"/>
        <w:contextualSpacing/>
        <w:pPrChange w:id="666" w:author="Andy Rominger" w:date="2014-11-13T13:23:00Z">
          <w:pPr>
            <w:spacing w:line="480" w:lineRule="auto"/>
            <w:ind w:firstLine="720"/>
          </w:pPr>
        </w:pPrChange>
      </w:pPr>
      <w:del w:id="667" w:author="Andy Rominger" w:date="2014-11-13T13:23:00Z">
        <w:r>
          <w:delText xml:space="preserve">In terms of the distribution of abundance and body size of arthropod species, Gruner (2007) provided some key insights into changes in arboreal arthropods from </w:delText>
        </w:r>
        <w:r>
          <w:rPr>
            <w:i/>
          </w:rPr>
          <w:delText>Metrosideros polymorpha</w:delText>
        </w:r>
        <w:r>
          <w:delTex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w:delText>
        </w:r>
      </w:del>
      <w:proofErr w:type="gramStart"/>
      <w:r w:rsidR="00C40B3A">
        <w:t>depending</w:t>
      </w:r>
      <w:proofErr w:type="gramEnd"/>
      <w:r w:rsidR="00C40B3A">
        <w:t xml:space="preserve"> on </w:t>
      </w:r>
      <w:del w:id="668" w:author="Andy Rominger" w:date="2014-11-13T13:23:00Z">
        <w:r>
          <w:delText>their unique eco-</w:delText>
        </w:r>
      </w:del>
      <w:ins w:id="669" w:author="Andy Rominger" w:date="2014-11-13T13:23:00Z">
        <w:r w:rsidR="00C40B3A">
          <w:t xml:space="preserve">the </w:t>
        </w:r>
      </w:ins>
      <w:r w:rsidR="00C40B3A">
        <w:t xml:space="preserve">evolutionary </w:t>
      </w:r>
      <w:del w:id="670" w:author="Andy Rominger" w:date="2014-11-13T13:23:00Z">
        <w:r>
          <w:delText xml:space="preserve">histories (Rominger </w:delText>
        </w:r>
        <w:r>
          <w:rPr>
            <w:i/>
          </w:rPr>
          <w:delText>et al.</w:delText>
        </w:r>
        <w:r>
          <w:delText>, in preparation). For example, predators, whose assemblages are likely more dominated by immigration and</w:delText>
        </w:r>
      </w:del>
      <w:ins w:id="671" w:author="Andy Rominger" w:date="2014-11-13T13:23:00Z">
        <w:r w:rsidR="00C40B3A">
          <w:t>age of the community under observation. In future work we will tackle these hypotheses using detailed quantitative</w:t>
        </w:r>
      </w:ins>
      <w:r w:rsidR="00C40B3A">
        <w:t xml:space="preserve"> ecological </w:t>
      </w:r>
      <w:del w:id="672" w:author="Andy Rominger" w:date="2014-11-13T13:23:00Z">
        <w:r>
          <w:delText xml:space="preserve">assebly (Fig. </w:delText>
        </w:r>
        <w:r w:rsidR="00FB6F3B">
          <w:delText>2</w:delText>
        </w:r>
        <w:r>
          <w:delText xml:space="preserve">) never show strong deviations from maximum entropy predictions whereas herbivores show increasing deviation with age, in agreement with the network results of this paper (Fig. </w:delText>
        </w:r>
        <w:r w:rsidR="00FB6F3B">
          <w:delText>4</w:delText>
        </w:r>
        <w:r>
          <w:delText xml:space="preserve">) (Rominger </w:delText>
        </w:r>
        <w:r>
          <w:rPr>
            <w:i/>
          </w:rPr>
          <w:delText>et al.</w:delText>
        </w:r>
        <w:r>
          <w:delText>, in preparation).</w:delText>
        </w:r>
      </w:del>
      <w:ins w:id="673" w:author="Andy Rominger" w:date="2014-11-13T13:23:00Z">
        <w:r w:rsidR="00C40B3A">
          <w:t>and genomic data collected from across the Hawaiian archipelago.</w:t>
        </w:r>
      </w:ins>
    </w:p>
    <w:p w14:paraId="03EBD28D" w14:textId="77777777" w:rsidR="000923B3" w:rsidRDefault="00C40B3A" w:rsidP="001D3F76">
      <w:pPr>
        <w:numPr>
          <w:ilvl w:val="0"/>
          <w:numId w:val="4"/>
        </w:numPr>
        <w:spacing w:line="480" w:lineRule="auto"/>
        <w:ind w:left="990" w:hanging="450"/>
        <w:contextualSpacing/>
        <w:rPr>
          <w:ins w:id="674" w:author="Andy Rominger" w:date="2014-11-13T13:23:00Z"/>
        </w:rPr>
      </w:pPr>
      <w:ins w:id="675" w:author="Andy Rominger" w:date="2014-11-13T13:23:00Z">
        <w:r>
          <w:t>In younger communities we hypothesize that</w:t>
        </w:r>
      </w:ins>
    </w:p>
    <w:p w14:paraId="08F9248C" w14:textId="77777777" w:rsidR="000923B3" w:rsidRDefault="00C40B3A" w:rsidP="00A5520E">
      <w:pPr>
        <w:numPr>
          <w:ilvl w:val="1"/>
          <w:numId w:val="7"/>
        </w:numPr>
        <w:spacing w:line="480" w:lineRule="auto"/>
        <w:contextualSpacing/>
        <w:rPr>
          <w:ins w:id="676" w:author="Andy Rominger" w:date="2014-11-13T13:23:00Z"/>
        </w:rPr>
      </w:pPr>
      <w:proofErr w:type="gramStart"/>
      <w:ins w:id="677" w:author="Andy Rominger" w:date="2014-11-13T13:23:00Z">
        <w:r>
          <w:t>during</w:t>
        </w:r>
        <w:proofErr w:type="gramEnd"/>
        <w:r>
          <w:t xml:space="preserve">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ins>
    </w:p>
    <w:p w14:paraId="58FBC09C" w14:textId="77777777" w:rsidR="000923B3" w:rsidRDefault="00C40B3A" w:rsidP="00A5520E">
      <w:pPr>
        <w:numPr>
          <w:ilvl w:val="1"/>
          <w:numId w:val="7"/>
        </w:numPr>
        <w:spacing w:line="480" w:lineRule="auto"/>
        <w:contextualSpacing/>
        <w:rPr>
          <w:ins w:id="678" w:author="Andy Rominger" w:date="2014-11-13T13:23:00Z"/>
        </w:rPr>
      </w:pPr>
      <w:proofErr w:type="gramStart"/>
      <w:ins w:id="679" w:author="Andy Rominger" w:date="2014-11-13T13:23:00Z">
        <w:r>
          <w:t>the</w:t>
        </w:r>
        <w:proofErr w:type="gramEnd"/>
        <w:r>
          <w:t xml:space="preserve"> exception will be communities still undergoing primary succession, which will change rapidly through time and represent non–random samples of source pools;</w:t>
        </w:r>
      </w:ins>
    </w:p>
    <w:p w14:paraId="4D1911E3" w14:textId="26762DC7" w:rsidR="000923B3" w:rsidRDefault="00C40B3A">
      <w:pPr>
        <w:numPr>
          <w:ilvl w:val="1"/>
          <w:numId w:val="7"/>
        </w:numPr>
        <w:spacing w:line="480" w:lineRule="auto"/>
        <w:contextualSpacing/>
        <w:pPrChange w:id="680" w:author="Andy Rominger" w:date="2014-11-13T13:23:00Z">
          <w:pPr>
            <w:numPr>
              <w:numId w:val="13"/>
            </w:numPr>
            <w:spacing w:line="480" w:lineRule="auto"/>
            <w:ind w:left="360" w:hanging="360"/>
          </w:pPr>
        </w:pPrChange>
      </w:pPr>
      <w:proofErr w:type="gramStart"/>
      <w:ins w:id="681" w:author="Andy Rominger" w:date="2014-11-13T13:23:00Z">
        <w:r>
          <w:t>we</w:t>
        </w:r>
      </w:ins>
      <w:moveToRangeStart w:id="682" w:author="Andy Rominger" w:date="2014-11-13T13:23:00Z" w:name="move277504335"/>
      <w:proofErr w:type="gramEnd"/>
      <w:moveTo w:id="683" w:author="Andy Rominger" w:date="2014-11-13T13:23:00Z">
        <w:r>
          <w:t xml:space="preserve"> also predict that these communities will exhibit a nested network structure, assuming new species will eat or be eaten by the generalist species (</w:t>
        </w:r>
      </w:moveTo>
      <w:proofErr w:type="spellStart"/>
      <w:r w:rsidR="006E792F">
        <w:t>Bascompte</w:t>
      </w:r>
      <w:proofErr w:type="spellEnd"/>
      <w:r w:rsidR="006E792F">
        <w:t xml:space="preserve"> &amp; </w:t>
      </w:r>
      <w:proofErr w:type="spellStart"/>
      <w:r w:rsidR="006E792F">
        <w:t>Jordano</w:t>
      </w:r>
      <w:proofErr w:type="spellEnd"/>
      <w:r w:rsidR="006E792F">
        <w:t>, 2007</w:t>
      </w:r>
      <w:moveTo w:id="684" w:author="Andy Rominger" w:date="2014-11-13T13:23:00Z">
        <w:r>
          <w:t>) already present in the community.</w:t>
        </w:r>
      </w:moveTo>
    </w:p>
    <w:moveToRangeEnd w:id="682"/>
    <w:p w14:paraId="778817A8" w14:textId="77777777" w:rsidR="0056586E" w:rsidRDefault="00D81A03" w:rsidP="00FA5FF5">
      <w:pPr>
        <w:spacing w:line="480" w:lineRule="auto"/>
        <w:ind w:firstLine="720"/>
        <w:rPr>
          <w:del w:id="685" w:author="Andy Rominger" w:date="2014-11-13T13:23:00Z"/>
        </w:rPr>
      </w:pPr>
      <w:del w:id="686" w:author="Andy Rominger" w:date="2014-11-13T13:23:00Z">
        <w:r>
          <w:delText>What is clear from this work is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delText>
        </w:r>
      </w:del>
    </w:p>
    <w:p w14:paraId="55D01CE9" w14:textId="77777777" w:rsidR="000923B3" w:rsidRDefault="00C40B3A" w:rsidP="001D3F76">
      <w:pPr>
        <w:numPr>
          <w:ilvl w:val="0"/>
          <w:numId w:val="4"/>
        </w:numPr>
        <w:spacing w:line="480" w:lineRule="auto"/>
        <w:ind w:left="990" w:hanging="450"/>
        <w:contextualSpacing/>
        <w:rPr>
          <w:ins w:id="687" w:author="Andy Rominger" w:date="2014-11-13T13:23:00Z"/>
        </w:rPr>
      </w:pPr>
      <w:ins w:id="688" w:author="Andy Rominger" w:date="2014-11-13T13:23:00Z">
        <w:r>
          <w:t>Following the same logic, in older communities we hypothesize that</w:t>
        </w:r>
      </w:ins>
    </w:p>
    <w:p w14:paraId="2BF2029E" w14:textId="77777777" w:rsidR="000923B3" w:rsidRDefault="00C40B3A" w:rsidP="00A5520E">
      <w:pPr>
        <w:numPr>
          <w:ilvl w:val="1"/>
          <w:numId w:val="8"/>
        </w:numPr>
        <w:spacing w:line="480" w:lineRule="auto"/>
        <w:contextualSpacing/>
        <w:rPr>
          <w:ins w:id="689" w:author="Andy Rominger" w:date="2014-11-13T13:23:00Z"/>
        </w:rPr>
      </w:pPr>
      <w:proofErr w:type="gramStart"/>
      <w:ins w:id="690" w:author="Andy Rominger" w:date="2014-11-13T13:23:00Z">
        <w:r>
          <w:t>during</w:t>
        </w:r>
        <w:proofErr w:type="gramEnd"/>
        <w:r>
          <w:t xml:space="preserve">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ins>
    </w:p>
    <w:p w14:paraId="7E5B376B" w14:textId="77777777" w:rsidR="000923B3" w:rsidRDefault="00C40B3A" w:rsidP="00A5520E">
      <w:pPr>
        <w:numPr>
          <w:ilvl w:val="1"/>
          <w:numId w:val="8"/>
        </w:numPr>
        <w:spacing w:line="480" w:lineRule="auto"/>
        <w:contextualSpacing/>
        <w:rPr>
          <w:ins w:id="691" w:author="Andy Rominger" w:date="2014-11-13T13:23:00Z"/>
        </w:rPr>
      </w:pPr>
      <w:proofErr w:type="gramStart"/>
      <w:ins w:id="692" w:author="Andy Rominger" w:date="2014-11-13T13:23:00Z">
        <w:r>
          <w:t>networks</w:t>
        </w:r>
        <w:proofErr w:type="gramEnd"/>
        <w:r>
          <w:t xml:space="preserve"> in such communities should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ins>
    </w:p>
    <w:p w14:paraId="0C6A03C7" w14:textId="77777777" w:rsidR="000923B3" w:rsidRDefault="00C40B3A" w:rsidP="001D3F76">
      <w:pPr>
        <w:numPr>
          <w:ilvl w:val="0"/>
          <w:numId w:val="4"/>
        </w:numPr>
        <w:spacing w:line="480" w:lineRule="auto"/>
        <w:ind w:left="990" w:hanging="450"/>
        <w:contextualSpacing/>
        <w:rPr>
          <w:ins w:id="693" w:author="Andy Rominger" w:date="2014-11-13T13:23:00Z"/>
        </w:rPr>
      </w:pPr>
      <w:ins w:id="694" w:author="Andy Rominger" w:date="2014-11-13T13:23:00Z">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ins>
    </w:p>
    <w:p w14:paraId="5A1F9F2A" w14:textId="77777777" w:rsidR="000923B3" w:rsidRDefault="00C40B3A">
      <w:pPr>
        <w:pStyle w:val="Heading3"/>
        <w:spacing w:line="480" w:lineRule="auto"/>
        <w:contextualSpacing/>
        <w:pPrChange w:id="695" w:author="Andy Rominger" w:date="2014-11-13T13:23:00Z">
          <w:pPr>
            <w:pStyle w:val="Heading3"/>
            <w:spacing w:line="480" w:lineRule="auto"/>
          </w:pPr>
        </w:pPrChange>
      </w:pPr>
      <w:bookmarkStart w:id="696" w:name="evolutionary-data-diversification-within"/>
      <w:ins w:id="697" w:author="Andy Rominger" w:date="2014-11-13T13:23:00Z">
        <w:r>
          <w:t xml:space="preserve">Evolutionary data: </w:t>
        </w:r>
      </w:ins>
      <w:r>
        <w:t>Diversification within species</w:t>
      </w:r>
    </w:p>
    <w:bookmarkEnd w:id="696"/>
    <w:p w14:paraId="3B006EC2" w14:textId="77777777" w:rsidR="0056586E" w:rsidRDefault="00D81A03" w:rsidP="00FA5FF5">
      <w:pPr>
        <w:spacing w:line="480" w:lineRule="auto"/>
        <w:ind w:firstLine="720"/>
        <w:rPr>
          <w:del w:id="698" w:author="Andy Rominger" w:date="2014-11-13T13:23:00Z"/>
        </w:rPr>
      </w:pPr>
      <w:del w:id="699" w:author="Andy Rominger" w:date="2014-11-13T13:23:00Z">
        <w:r>
          <w:delTex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delText>
        </w:r>
      </w:del>
    </w:p>
    <w:p w14:paraId="0A29FF1A" w14:textId="29632021" w:rsidR="000923B3" w:rsidRDefault="00D81A03">
      <w:pPr>
        <w:spacing w:line="480" w:lineRule="auto"/>
        <w:ind w:firstLine="720"/>
        <w:contextualSpacing/>
        <w:pPrChange w:id="700" w:author="Andy Rominger" w:date="2014-11-13T13:23:00Z">
          <w:pPr>
            <w:spacing w:line="480" w:lineRule="auto"/>
            <w:ind w:firstLine="720"/>
          </w:pPr>
        </w:pPrChange>
      </w:pPr>
      <w:del w:id="701" w:author="Andy Rominger" w:date="2014-11-13T13:23:00Z">
        <w:r>
          <w:delText>What is clear from the</w:delText>
        </w:r>
      </w:del>
      <w:ins w:id="702" w:author="Andy Rominger" w:date="2014-11-13T13:23:00Z">
        <w:r w:rsidR="00C40B3A">
          <w:t>The</w:t>
        </w:r>
      </w:ins>
      <w:r w:rsidR="00C40B3A">
        <w:t xml:space="preserve"> current study</w:t>
      </w:r>
      <w:del w:id="703" w:author="Andy Rominger" w:date="2014-11-13T13:23:00Z">
        <w:r>
          <w:delText>, besides showing</w:delText>
        </w:r>
      </w:del>
      <w:ins w:id="704" w:author="Andy Rominger" w:date="2014-11-13T13:23:00Z">
        <w:r w:rsidR="00C40B3A">
          <w:t xml:space="preserve"> demonstrates</w:t>
        </w:r>
      </w:ins>
      <w:r w:rsidR="00C40B3A">
        <w:t xml:space="preserve"> that taxa </w:t>
      </w:r>
      <w:ins w:id="705" w:author="Andy Rominger" w:date="2014-11-13T13:23:00Z">
        <w:r w:rsidR="00C40B3A">
          <w:t xml:space="preserve">of different trophic guilds </w:t>
        </w:r>
      </w:ins>
      <w:r w:rsidR="00C40B3A">
        <w:t xml:space="preserve">differ in the scale at which differentiation occurs, </w:t>
      </w:r>
      <w:del w:id="706" w:author="Andy Rominger" w:date="2014-11-13T13:23:00Z">
        <w:r>
          <w:delText>is</w:delText>
        </w:r>
      </w:del>
      <w:ins w:id="707" w:author="Andy Rominger" w:date="2014-11-13T13:23:00Z">
        <w:r w:rsidR="00C40B3A">
          <w:t>and highlights</w:t>
        </w:r>
      </w:ins>
      <w:r w:rsidR="00C40B3A">
        <w:t xml:space="preserve"> the importance of fragmentation of the landscape in facilitating differentiation.</w:t>
      </w:r>
      <w:del w:id="708" w:author="Andy Rominger" w:date="2014-11-13T13:23:00Z">
        <w:r>
          <w:delText xml:space="preserve"> The scale at which this fragmentation occurs is relative to the organism in question and plays a key role in dictating the effects of fragmentation.</w:delText>
        </w:r>
      </w:del>
      <w:r w:rsidR="00C40B3A">
        <w:t xml:space="preserve"> </w:t>
      </w:r>
      <w:del w:id="709" w:author="Andy Rominger" w:date="2014-11-15T19:54:00Z">
        <w:r w:rsidR="00C40B3A" w:rsidDel="00757F1A">
          <w:delText>For some taxa fragmentation clearly allows genetic separation. For others, in particular those that are more connected, the fragmentation can provide a way of enhancing adaptive differentiation (Gillespie &amp; Roderick, 2014).</w:delText>
        </w:r>
      </w:del>
      <w:ins w:id="710" w:author="Andy Rominger" w:date="2014-11-13T13:23:00Z">
        <w:r w:rsidR="00C40B3A">
          <w:t>Future work is aimed at gathering genomic SNP data for focal taxa within this system that represent different trophic levels. We will use it to understand taxonomic differences in the rate of differentiation, to assess the roles of genetic fusion and fission</w:t>
        </w:r>
      </w:ins>
      <w:ins w:id="711" w:author="Rosemary Gillespie" w:date="2014-11-15T12:31:00Z">
        <w:r w:rsidR="007F53A8">
          <w:t xml:space="preserve"> (Gillespie and Roderick 2014)</w:t>
        </w:r>
      </w:ins>
      <w:ins w:id="712" w:author="Andy Rominger" w:date="2014-11-13T13:23:00Z">
        <w:r w:rsidR="00C40B3A">
          <w:t xml:space="preserve">, and to detail the relative rates of speciation and extinction across the island </w:t>
        </w:r>
        <w:proofErr w:type="spellStart"/>
        <w:r w:rsidR="00C40B3A">
          <w:t>chronosequence</w:t>
        </w:r>
        <w:proofErr w:type="spellEnd"/>
        <w:r w:rsidR="00C40B3A">
          <w:t>.</w:t>
        </w:r>
      </w:ins>
      <w:ins w:id="713" w:author="Rosemary Gillespie" w:date="2014-11-15T12:35:00Z">
        <w:r w:rsidR="001F2623">
          <w:t xml:space="preserve"> When coupled with ecological data on abundances and interactions, the population genetic data will allow us to explore explicit aspects of the Geographic Mosaic Theory of evolution</w:t>
        </w:r>
      </w:ins>
      <w:ins w:id="714" w:author="Rosemary Gillespie" w:date="2014-11-15T12:42:00Z">
        <w:r w:rsidR="001F2623">
          <w:t>, such as trait remixing and selection mosaics.</w:t>
        </w:r>
      </w:ins>
      <w:ins w:id="715" w:author="Rosemary Gillespie" w:date="2014-11-15T12:45:00Z">
        <w:r w:rsidR="00181DD1">
          <w:t xml:space="preserve"> </w:t>
        </w:r>
        <w:proofErr w:type="gramStart"/>
        <w:r w:rsidR="00181DD1">
          <w:t>(Thompson et al. 2013).</w:t>
        </w:r>
      </w:ins>
      <w:proofErr w:type="gramEnd"/>
      <w:ins w:id="716" w:author="Rosemary Gillespie" w:date="2014-11-15T12:35:00Z">
        <w:r w:rsidR="001F2623">
          <w:t xml:space="preserve"> </w:t>
        </w:r>
      </w:ins>
    </w:p>
    <w:p w14:paraId="2D961E56" w14:textId="77777777" w:rsidR="0056586E" w:rsidRDefault="00D81A03" w:rsidP="00FA5FF5">
      <w:pPr>
        <w:spacing w:line="480" w:lineRule="auto"/>
        <w:ind w:firstLine="720"/>
        <w:rPr>
          <w:del w:id="717" w:author="Andy Rominger" w:date="2014-11-13T13:23:00Z"/>
        </w:rPr>
      </w:pPr>
      <w:bookmarkStart w:id="718" w:name="ecological-data-assembly-of-species-into"/>
      <w:del w:id="719" w:author="Andy Rominger" w:date="2014-11-13T13:23:00Z">
        <w:r>
          <w:delText xml:space="preserve">Clearly, more work is needed in order to understand the role of genetic mixing and hybridization among recently diverged populations and the potential role of such effects in fostering adaptive radiation (Nosil &amp; Crespi, 2006; Seehausen </w:delText>
        </w:r>
        <w:r>
          <w:rPr>
            <w:i/>
          </w:rPr>
          <w:delText>et al.</w:delText>
        </w:r>
        <w:r>
          <w:delText>, 2014). Particularly intriguing will be to determine the extent to which novel genetic combinations might facilitate differentiation associated with ecological shifts, and the timeframe over which this tends to occur in different lineages.</w:delText>
        </w:r>
      </w:del>
    </w:p>
    <w:p w14:paraId="272E39F0" w14:textId="77777777" w:rsidR="000923B3" w:rsidRDefault="00C40B3A" w:rsidP="00A5520E">
      <w:pPr>
        <w:pStyle w:val="Heading3"/>
        <w:spacing w:line="480" w:lineRule="auto"/>
        <w:contextualSpacing/>
        <w:rPr>
          <w:ins w:id="720" w:author="Andy Rominger" w:date="2014-11-13T13:23:00Z"/>
        </w:rPr>
      </w:pPr>
      <w:ins w:id="721" w:author="Andy Rominger" w:date="2014-11-13T13:23:00Z">
        <w:r>
          <w:t>Ecological data: Assembly of species into communities</w:t>
        </w:r>
      </w:ins>
    </w:p>
    <w:bookmarkEnd w:id="718"/>
    <w:p w14:paraId="33717A57" w14:textId="2B759D3C" w:rsidR="000923B3" w:rsidRDefault="00C40B3A" w:rsidP="0030227D">
      <w:pPr>
        <w:spacing w:line="480" w:lineRule="auto"/>
        <w:ind w:firstLine="720"/>
        <w:contextualSpacing/>
        <w:rPr>
          <w:ins w:id="722" w:author="Andy Rominger" w:date="2014-11-13T13:23:00Z"/>
        </w:rPr>
      </w:pPr>
      <w:ins w:id="723" w:author="Andy Rominger" w:date="2014-11-13T13:23:00Z">
        <w:r>
          <w:t xml:space="preserve">Our results show that the island </w:t>
        </w:r>
        <w:proofErr w:type="spellStart"/>
        <w:r>
          <w:t>chronosequence</w:t>
        </w:r>
        <w:proofErr w:type="spellEnd"/>
        <w:r>
          <w:t xml:space="preserve"> can reveal that ecological processes dominate in younger environments, with evolutionary processes becoming more important later. However, in order to </w:t>
        </w:r>
      </w:ins>
      <w:ins w:id="724" w:author="Andy Rominger" w:date="2014-11-15T19:50:00Z">
        <w:r w:rsidR="00757F1A">
          <w:t xml:space="preserve">build a more rigorous </w:t>
        </w:r>
      </w:ins>
      <w:ins w:id="725" w:author="Andy Rominger" w:date="2014-11-13T13:23:00Z">
        <w:r>
          <w:t xml:space="preserve">understand of the assembly process future work is focusing on conducting broad sampling of all macroscopic arthropod taxa at a </w:t>
        </w:r>
      </w:ins>
      <w:ins w:id="726" w:author="Andy Rominger" w:date="2014-11-15T19:51:00Z">
        <w:r w:rsidR="00757F1A">
          <w:t xml:space="preserve">large </w:t>
        </w:r>
      </w:ins>
      <w:ins w:id="727" w:author="Andy Rominger" w:date="2014-11-13T13:23:00Z">
        <w:r>
          <w:t>number of sites across the age gradient, thus allowing assessment of changes in overall species composition and diversity across all players in the time-calibrated landscape (</w:t>
        </w:r>
        <w:proofErr w:type="spellStart"/>
        <w:r>
          <w:rPr>
            <w:i/>
          </w:rPr>
          <w:t>sensu</w:t>
        </w:r>
        <w:proofErr w:type="spellEnd"/>
        <w:r>
          <w:t xml:space="preserve"> </w:t>
        </w:r>
        <w:proofErr w:type="spellStart"/>
        <w:r>
          <w:t>Gruner</w:t>
        </w:r>
        <w:proofErr w:type="spellEnd"/>
        <w:r>
          <w:t>, 2007).</w:t>
        </w:r>
      </w:ins>
    </w:p>
    <w:p w14:paraId="236F2064" w14:textId="47C97BD0" w:rsidR="000923B3" w:rsidRDefault="00C40B3A" w:rsidP="0030227D">
      <w:pPr>
        <w:spacing w:line="480" w:lineRule="auto"/>
        <w:ind w:firstLine="720"/>
        <w:contextualSpacing/>
        <w:rPr>
          <w:ins w:id="728" w:author="Andy Rominger" w:date="2014-11-13T13:23:00Z"/>
        </w:rPr>
      </w:pPr>
      <w:ins w:id="729" w:author="Andy Rominger" w:date="2014-11-13T13:23:00Z">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ins>
      <w:ins w:id="730" w:author="Andy Rominger" w:date="2014-11-15T19:48:00Z">
        <w:r w:rsidR="00B204F0">
          <w:t>may</w:t>
        </w:r>
      </w:ins>
      <w:ins w:id="731" w:author="Andy Rominger" w:date="2014-11-13T13:23:00Z">
        <w:r>
          <w:t xml:space="preserve"> never show strong deviations from METE predictions whereas herbivores </w:t>
        </w:r>
      </w:ins>
      <w:ins w:id="732" w:author="Andy Rominger" w:date="2014-11-15T19:49:00Z">
        <w:r w:rsidR="00B204F0">
          <w:t>could</w:t>
        </w:r>
      </w:ins>
      <w:ins w:id="733" w:author="Andy Rominger" w:date="2014-11-13T13:23:00Z">
        <w:r>
          <w:t xml:space="preserve"> show increasing deviation with age in agreement with the network results of this paper (Fig. 3).</w:t>
        </w:r>
      </w:ins>
    </w:p>
    <w:p w14:paraId="5C5C11A9" w14:textId="77777777" w:rsidR="00E80704" w:rsidRDefault="00E80704" w:rsidP="0030227D">
      <w:pPr>
        <w:spacing w:line="480" w:lineRule="auto"/>
        <w:ind w:firstLine="720"/>
        <w:contextualSpacing/>
        <w:rPr>
          <w:ins w:id="734" w:author="Andy Rominger" w:date="2014-11-13T13:23:00Z"/>
        </w:rPr>
      </w:pPr>
    </w:p>
    <w:p w14:paraId="793A6C6C" w14:textId="486C7772" w:rsidR="000923B3" w:rsidRDefault="00C40B3A" w:rsidP="0030227D">
      <w:pPr>
        <w:spacing w:line="480" w:lineRule="auto"/>
        <w:ind w:firstLine="720"/>
        <w:contextualSpacing/>
        <w:rPr>
          <w:ins w:id="735" w:author="Andy Rominger" w:date="2014-11-13T13:23:00Z"/>
        </w:rPr>
      </w:pPr>
      <w:ins w:id="736" w:author="Andy Rominger" w:date="2014-11-13T13:23:00Z">
        <w:r>
          <w:t>The current study provides a framework for the use of chronologically arranged oceanic island systems to examine the interplay between evolutionary and ecological processes in shaping biodiversity</w:t>
        </w:r>
        <w:del w:id="737" w:author="Rosemary Gillespie" w:date="2014-11-15T18:29:00Z">
          <w:r w:rsidDel="004E3663">
            <w:delText>.</w:delText>
          </w:r>
        </w:del>
      </w:ins>
      <w:ins w:id="738" w:author="Rosemary Gillespie" w:date="2014-11-15T18:29:00Z">
        <w:r w:rsidR="004E3663">
          <w:t xml:space="preserve"> and</w:t>
        </w:r>
      </w:ins>
      <w:ins w:id="739" w:author="Andy Rominger" w:date="2014-11-13T13:23:00Z">
        <w:r>
          <w:t xml:space="preserve"> </w:t>
        </w:r>
        <w:del w:id="740" w:author="Rosemary Gillespie" w:date="2014-11-15T18:28:00Z">
          <w:r w:rsidDel="004E3663">
            <w:delText xml:space="preserve">We analyze preliminary molecular and community–level data together in the context of ecological theory to </w:delText>
          </w:r>
        </w:del>
        <w:r>
          <w:t>demonstrate</w:t>
        </w:r>
      </w:ins>
      <w:ins w:id="741" w:author="Rosemary Gillespie" w:date="2014-11-15T18:29:00Z">
        <w:r w:rsidR="004E3663">
          <w:t>s</w:t>
        </w:r>
      </w:ins>
      <w:ins w:id="742" w:author="Andy Rominger" w:date="2014-11-13T13:23:00Z">
        <w:r>
          <w:t xml:space="preserve"> how this approach can provide insights into </w:t>
        </w:r>
        <w:del w:id="743" w:author="Rosemary Gillespie" w:date="2014-11-15T18:29:00Z">
          <w:r w:rsidDel="004E3663">
            <w:delText>how</w:delText>
          </w:r>
        </w:del>
      </w:ins>
      <w:ins w:id="744" w:author="Rosemary Gillespie" w:date="2014-11-15T18:29:00Z">
        <w:r w:rsidR="004E3663">
          <w:t>the development of</w:t>
        </w:r>
      </w:ins>
      <w:ins w:id="745" w:author="Andy Rominger" w:date="2014-11-13T13:23:00Z">
        <w:r>
          <w:t xml:space="preserve"> communities </w:t>
        </w:r>
        <w:del w:id="746" w:author="Rosemary Gillespie" w:date="2014-11-15T18:29:00Z">
          <w:r w:rsidDel="004E3663">
            <w:delText xml:space="preserve">develop </w:delText>
          </w:r>
        </w:del>
        <w:r>
          <w:t>over ecological–evolutionary time, and the dynamic feedbacks involved in assembly.</w:t>
        </w:r>
      </w:ins>
    </w:p>
    <w:p w14:paraId="515E721B" w14:textId="77777777" w:rsidR="000923B3" w:rsidRDefault="00C40B3A">
      <w:pPr>
        <w:pStyle w:val="Heading1"/>
        <w:spacing w:line="480" w:lineRule="auto"/>
        <w:contextualSpacing/>
        <w:pPrChange w:id="747" w:author="Andy Rominger" w:date="2014-11-13T13:23:00Z">
          <w:pPr>
            <w:pStyle w:val="Heading1"/>
            <w:spacing w:line="480" w:lineRule="auto"/>
          </w:pPr>
        </w:pPrChange>
      </w:pPr>
      <w:bookmarkStart w:id="748" w:name="acknowledgement"/>
      <w:r>
        <w:t>Acknowledgement</w:t>
      </w:r>
    </w:p>
    <w:bookmarkEnd w:id="748"/>
    <w:p w14:paraId="2F4C4DDA" w14:textId="365B5170" w:rsidR="000923B3" w:rsidRDefault="00C40B3A">
      <w:pPr>
        <w:spacing w:line="480" w:lineRule="auto"/>
        <w:ind w:firstLine="720"/>
        <w:contextualSpacing/>
        <w:pPrChange w:id="749" w:author="Andy Rominger" w:date="2014-11-13T13:23:00Z">
          <w:pPr>
            <w:spacing w:line="480" w:lineRule="auto"/>
            <w:ind w:firstLine="720"/>
          </w:pPr>
        </w:pPrChange>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w:t>
      </w:r>
      <w:ins w:id="750" w:author="Andy Rominger" w:date="2014-11-13T13:23:00Z">
        <w:r>
          <w:t xml:space="preserve">Robert </w:t>
        </w:r>
        <w:proofErr w:type="spellStart"/>
        <w:r>
          <w:t>Ricklefs</w:t>
        </w:r>
        <w:proofErr w:type="spellEnd"/>
        <w:r>
          <w:t xml:space="preserve">, </w:t>
        </w:r>
      </w:ins>
      <w:r>
        <w:t xml:space="preserve">Lauren </w:t>
      </w:r>
      <w:del w:id="751" w:author="Andy Rominger" w:date="2014-11-13T13:23:00Z">
        <w:r w:rsidR="00D81A03">
          <w:delText>Ponsisio</w:delText>
        </w:r>
      </w:del>
      <w:proofErr w:type="spellStart"/>
      <w:ins w:id="752" w:author="Andy Rominger" w:date="2014-11-13T13:23:00Z">
        <w:r>
          <w:t>Ponisio</w:t>
        </w:r>
      </w:ins>
      <w:proofErr w:type="spellEnd"/>
      <w:r>
        <w:t xml:space="preserve"> and Anna Hiller for thoughtful commentary. We are very grateful to </w:t>
      </w:r>
      <w:proofErr w:type="spellStart"/>
      <w:r>
        <w:t>Guida</w:t>
      </w:r>
      <w:proofErr w:type="spellEnd"/>
      <w:r>
        <w:t xml:space="preserve"> Santos</w:t>
      </w:r>
      <w:del w:id="753" w:author="Andy Rominger" w:date="2014-11-13T13:23:00Z">
        <w:r w:rsidR="00D81A03">
          <w:delText xml:space="preserve"> and </w:delText>
        </w:r>
      </w:del>
      <w:ins w:id="754" w:author="Andy Rominger" w:date="2014-11-13T13:23:00Z">
        <w:r>
          <w:t xml:space="preserve">, </w:t>
        </w:r>
      </w:ins>
      <w:r>
        <w:t xml:space="preserve">Richard Field </w:t>
      </w:r>
      <w:ins w:id="755" w:author="Andy Rominger" w:date="2014-11-13T13:23:00Z">
        <w:r>
          <w:t xml:space="preserve">and Robert </w:t>
        </w:r>
        <w:proofErr w:type="spellStart"/>
        <w:r>
          <w:t>Ricklefs</w:t>
        </w:r>
        <w:proofErr w:type="spellEnd"/>
        <w:r>
          <w:t xml:space="preserve"> </w:t>
        </w:r>
      </w:ins>
      <w:r>
        <w:t xml:space="preserve">for </w:t>
      </w:r>
      <w:del w:id="756" w:author="Andy Rominger" w:date="2014-11-13T13:23:00Z">
        <w:r w:rsidR="00D81A03">
          <w:delText>organizing an excellent symposium at the INTECOL 2013 conference in London.</w:delText>
        </w:r>
      </w:del>
      <w:ins w:id="757" w:author="Andy Rominger" w:date="2014-11-13T13:23:00Z">
        <w:r>
          <w:t>inviting us to contribute to this special issue.</w:t>
        </w:r>
      </w:ins>
      <w:r>
        <w:t xml:space="preserve"> The </w:t>
      </w:r>
      <w:proofErr w:type="gramStart"/>
      <w:r>
        <w:t>research was supported by the National Science Foundation DEB 1241253</w:t>
      </w:r>
      <w:proofErr w:type="gramEnd"/>
      <w:r>
        <w:t>.</w:t>
      </w:r>
    </w:p>
    <w:p w14:paraId="6850178B" w14:textId="77777777" w:rsidR="0056586E" w:rsidRDefault="0056586E" w:rsidP="00FA5FF5">
      <w:pPr>
        <w:spacing w:line="480" w:lineRule="auto"/>
        <w:ind w:firstLine="720"/>
        <w:rPr>
          <w:del w:id="758" w:author="Andy Rominger" w:date="2014-11-13T13:23:00Z"/>
        </w:rPr>
      </w:pPr>
      <w:bookmarkStart w:id="759" w:name="biosketch"/>
    </w:p>
    <w:p w14:paraId="218A5166" w14:textId="574750DC" w:rsidR="0056586E" w:rsidRDefault="00D81A03" w:rsidP="005934B5">
      <w:pPr>
        <w:spacing w:line="480" w:lineRule="auto"/>
        <w:ind w:left="720" w:hanging="720"/>
        <w:rPr>
          <w:del w:id="760" w:author="Andy Rominger" w:date="2014-11-13T13:23:00Z"/>
        </w:rPr>
      </w:pPr>
      <w:del w:id="761" w:author="Andy Rominger" w:date="2014-11-13T13:23:00Z">
        <w:r>
          <w:delText xml:space="preserve">ReferecnesArnold, S.J., Pfrender, M.E. &amp; Jones, A.G. (2001) The adaptive landscape as a conceptual bridge between micro-and macroevolution. </w:delText>
        </w:r>
        <w:r>
          <w:rPr>
            <w:i/>
          </w:rPr>
          <w:delText>Genetica</w:delText>
        </w:r>
        <w:r>
          <w:delText xml:space="preserve">, </w:delText>
        </w:r>
        <w:r>
          <w:rPr>
            <w:b/>
          </w:rPr>
          <w:delText>112</w:delText>
        </w:r>
        <w:r>
          <w:delText>, 9–32.</w:delText>
        </w:r>
      </w:del>
    </w:p>
    <w:p w14:paraId="3E022801" w14:textId="77777777" w:rsidR="0056586E" w:rsidRDefault="00D81A03" w:rsidP="005934B5">
      <w:pPr>
        <w:spacing w:line="480" w:lineRule="auto"/>
        <w:ind w:left="720" w:hanging="720"/>
        <w:rPr>
          <w:del w:id="762" w:author="Andy Rominger" w:date="2014-11-13T13:23:00Z"/>
        </w:rPr>
      </w:pPr>
      <w:del w:id="763" w:author="Andy Rominger" w:date="2014-11-13T13:23:00Z">
        <w:r>
          <w:delText xml:space="preserve">Harmon, L., Melville, J., Larson, A. &amp; Losos, J. (2008) The role of geography and ecological opportunity in the diversification of day geckos (phelsuma). </w:delText>
        </w:r>
        <w:r>
          <w:rPr>
            <w:i/>
          </w:rPr>
          <w:delText>Systematic Biology</w:delText>
        </w:r>
        <w:r>
          <w:delText xml:space="preserve">, </w:delText>
        </w:r>
        <w:r>
          <w:rPr>
            <w:b/>
          </w:rPr>
          <w:delText>57</w:delText>
        </w:r>
        <w:r>
          <w:delText>, 562–573.</w:delText>
        </w:r>
      </w:del>
    </w:p>
    <w:p w14:paraId="6698E7D5" w14:textId="77777777" w:rsidR="0056586E" w:rsidRDefault="00D81A03" w:rsidP="005934B5">
      <w:pPr>
        <w:spacing w:line="480" w:lineRule="auto"/>
        <w:ind w:left="720" w:hanging="720"/>
        <w:rPr>
          <w:del w:id="764" w:author="Andy Rominger" w:date="2014-11-13T13:23:00Z"/>
        </w:rPr>
      </w:pPr>
      <w:del w:id="765" w:author="Andy Rominger" w:date="2014-11-13T13:23:00Z">
        <w:r>
          <w:delText xml:space="preserve">Odling-Smee, F.J., Laland, K.N. &amp; Feldman, M.W. (2003) </w:delText>
        </w:r>
        <w:r>
          <w:rPr>
            <w:i/>
          </w:rPr>
          <w:delText>Niche construction: the neglected process in evolution</w:delText>
        </w:r>
        <w:r>
          <w:delText>, Princeton University Press.</w:delText>
        </w:r>
      </w:del>
    </w:p>
    <w:p w14:paraId="05675BE0" w14:textId="77777777" w:rsidR="0056586E" w:rsidRDefault="00D81A03" w:rsidP="005934B5">
      <w:pPr>
        <w:spacing w:line="480" w:lineRule="auto"/>
        <w:ind w:left="720" w:hanging="720"/>
        <w:rPr>
          <w:del w:id="766" w:author="Andy Rominger" w:date="2014-11-13T13:23:00Z"/>
        </w:rPr>
      </w:pPr>
      <w:del w:id="767" w:author="Andy Rominger" w:date="2014-11-13T13:23:00Z">
        <w:r>
          <w:delText xml:space="preserve">Wallace, A.R. (1862) </w:delText>
        </w:r>
        <w:r>
          <w:rPr>
            <w:i/>
          </w:rPr>
          <w:delText>Contributions to the theory of natural selection</w:delText>
        </w:r>
        <w:r>
          <w:delText>, Macmillan; Company.</w:delText>
        </w:r>
      </w:del>
    </w:p>
    <w:p w14:paraId="693C592B" w14:textId="77777777" w:rsidR="0056586E" w:rsidRDefault="00D81A03" w:rsidP="005934B5">
      <w:pPr>
        <w:spacing w:line="480" w:lineRule="auto"/>
        <w:ind w:left="720" w:hanging="720"/>
        <w:rPr>
          <w:del w:id="768" w:author="Andy Rominger" w:date="2014-11-13T13:23:00Z"/>
        </w:rPr>
      </w:pPr>
      <w:del w:id="769" w:author="Andy Rominger" w:date="2014-11-13T13:23:00Z">
        <w:r>
          <w:delText xml:space="preserve">Wellenreuther, M., Barrett, P. &amp; Clements, K. (2008) The evolution of habitat specialisation in a group of marine triplefin fishes. </w:delText>
        </w:r>
        <w:r>
          <w:rPr>
            <w:i/>
          </w:rPr>
          <w:delText>Evolutionary Ecology</w:delText>
        </w:r>
        <w:r>
          <w:delText xml:space="preserve">, </w:delText>
        </w:r>
        <w:r>
          <w:rPr>
            <w:b/>
          </w:rPr>
          <w:delText>23</w:delText>
        </w:r>
        <w:r>
          <w:delText>, 557–568.</w:delText>
        </w:r>
      </w:del>
    </w:p>
    <w:p w14:paraId="44B56D41" w14:textId="77777777" w:rsidR="0056586E" w:rsidRDefault="00D81A03" w:rsidP="005934B5">
      <w:pPr>
        <w:spacing w:line="480" w:lineRule="auto"/>
        <w:ind w:left="720" w:hanging="720"/>
        <w:rPr>
          <w:del w:id="770" w:author="Andy Rominger" w:date="2014-11-13T13:23:00Z"/>
        </w:rPr>
      </w:pPr>
      <w:del w:id="771" w:author="Andy Rominger" w:date="2014-11-13T13:23:00Z">
        <w:r>
          <w:delText xml:space="preserve">Yoder, J., Clancey, E., Des Roches, S., Eastman, J., Gentry, L., Godsoe, W., Hagey, T., Jochimsen, D., Oswald, B., Robertson, J., Sarver, B., Schenk, J., Spear, S. &amp; Harmon, L. (2010) Ecological opportunity and the origin of adaptive radiations. </w:delText>
        </w:r>
        <w:r>
          <w:rPr>
            <w:i/>
          </w:rPr>
          <w:delText>Journal of Evolutionary Biology</w:delText>
        </w:r>
        <w:r>
          <w:delText xml:space="preserve">, </w:delText>
        </w:r>
        <w:r>
          <w:rPr>
            <w:b/>
          </w:rPr>
          <w:delText>23</w:delText>
        </w:r>
        <w:r>
          <w:delText>, 1581–1596.</w:delText>
        </w:r>
      </w:del>
    </w:p>
    <w:p w14:paraId="7F2D34DF" w14:textId="77777777" w:rsidR="00D81A03" w:rsidRDefault="00D81A03" w:rsidP="00FA5FF5">
      <w:pPr>
        <w:spacing w:before="0" w:after="200" w:line="480" w:lineRule="auto"/>
        <w:ind w:firstLine="720"/>
        <w:rPr>
          <w:del w:id="772" w:author="Andy Rominger" w:date="2014-11-13T13:23:00Z"/>
        </w:rPr>
      </w:pPr>
      <w:del w:id="773" w:author="Andy Rominger" w:date="2014-11-13T13:23:00Z">
        <w:r>
          <w:br w:type="page"/>
        </w:r>
      </w:del>
    </w:p>
    <w:p w14:paraId="1D536815" w14:textId="572A48B5" w:rsidR="000923B3" w:rsidRDefault="00C40B3A">
      <w:pPr>
        <w:pStyle w:val="Heading1"/>
        <w:spacing w:line="480" w:lineRule="auto"/>
        <w:contextualSpacing/>
        <w:pPrChange w:id="774" w:author="Andy Rominger" w:date="2014-11-13T13:23:00Z">
          <w:pPr>
            <w:pStyle w:val="Heading1"/>
            <w:spacing w:line="480" w:lineRule="auto"/>
          </w:pPr>
        </w:pPrChange>
      </w:pPr>
      <w:r>
        <w:t>Biosketch</w:t>
      </w:r>
    </w:p>
    <w:bookmarkEnd w:id="759"/>
    <w:p w14:paraId="56F9949E" w14:textId="63344A37" w:rsidR="00A5520E" w:rsidRPr="00AE46E7" w:rsidRDefault="00C40B3A">
      <w:pPr>
        <w:spacing w:line="480" w:lineRule="auto"/>
        <w:ind w:firstLine="720"/>
        <w:contextualSpacing/>
        <w:rPr>
          <w:rPrChange w:id="775" w:author="Andy Rominger" w:date="2014-11-13T13:23:00Z">
            <w:rPr>
              <w:rFonts w:ascii="Times" w:hAnsi="Times"/>
              <w:b/>
              <w:caps/>
              <w:color w:val="000000" w:themeColor="text1"/>
              <w:sz w:val="28"/>
            </w:rPr>
          </w:rPrChange>
        </w:rPr>
        <w:pPrChange w:id="776" w:author="Andy Rominger" w:date="2014-11-13T13:23:00Z">
          <w:pPr>
            <w:spacing w:before="0" w:after="200" w:line="480" w:lineRule="auto"/>
          </w:pPr>
        </w:pPrChange>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Islands. </w:t>
      </w:r>
      <w:del w:id="777" w:author="Andy Rominger" w:date="2014-11-15T17:35:00Z">
        <w:r w:rsidDel="00EE1FF4">
          <w:delText xml:space="preserve">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w:delText>
        </w:r>
        <w:r w:rsidDel="00EE1FF4">
          <w:rPr>
            <w:i/>
            <w:rPrChange w:id="778" w:author="Andy Rominger" w:date="2014-11-13T13:23:00Z">
              <w:rPr/>
            </w:rPrChange>
          </w:rPr>
          <w:delText>Laupala</w:delText>
        </w:r>
        <w:r w:rsidDel="00EE1FF4">
          <w:delText xml:space="preserve"> crickets; Ewing on nitidulid beetles, Goodman and Roderick on Hawaiian planthoppers; Percy on endemic psyllids; O’Grady and Price on Hawaiian </w:delText>
        </w:r>
        <w:r w:rsidDel="00EE1FF4">
          <w:rPr>
            <w:i/>
            <w:rPrChange w:id="779" w:author="Andy Rominger" w:date="2014-11-13T13:23:00Z">
              <w:rPr/>
            </w:rPrChange>
          </w:rPr>
          <w:delText>Drosophila</w:delText>
        </w:r>
        <w:r w:rsidDel="00EE1FF4">
          <w:delText>; and Cotoras with Gillespie on spiders.</w:delText>
        </w:r>
      </w:del>
      <w:bookmarkStart w:id="780" w:name="figure-captions"/>
      <w:r w:rsidR="00A5520E">
        <w:br w:type="page"/>
      </w:r>
    </w:p>
    <w:p w14:paraId="6A4C8B9E" w14:textId="660E8B0E" w:rsidR="000923B3" w:rsidRDefault="00C40B3A">
      <w:pPr>
        <w:pStyle w:val="Heading1"/>
        <w:spacing w:line="480" w:lineRule="auto"/>
        <w:contextualSpacing/>
        <w:pPrChange w:id="781" w:author="Andy Rominger" w:date="2014-11-13T13:23:00Z">
          <w:pPr>
            <w:pStyle w:val="Heading1"/>
            <w:spacing w:line="480" w:lineRule="auto"/>
          </w:pPr>
        </w:pPrChange>
      </w:pPr>
      <w:r>
        <w:t>Figure captions</w:t>
      </w:r>
    </w:p>
    <w:bookmarkEnd w:id="780"/>
    <w:p w14:paraId="159523C3" w14:textId="77777777" w:rsidR="000923B3" w:rsidRDefault="00C40B3A">
      <w:pPr>
        <w:spacing w:line="480" w:lineRule="auto"/>
        <w:contextualSpacing/>
        <w:pPrChange w:id="782" w:author="Andy Rominger" w:date="2014-11-13T13:23:00Z">
          <w:pPr>
            <w:spacing w:line="480" w:lineRule="auto"/>
          </w:pPr>
        </w:pPrChange>
      </w:pPr>
      <w:r>
        <w:rPr>
          <w:b/>
        </w:rPr>
        <w:t>Figure 1.</w:t>
      </w:r>
      <w:r>
        <w:t xml:space="preserve"> </w:t>
      </w:r>
      <w:proofErr w:type="gramStart"/>
      <w:r>
        <w:t>Substrate age map of the islands of Kauai, Maui and Hawaii Island.</w:t>
      </w:r>
      <w:proofErr w:type="gramEnd"/>
      <w:r>
        <w:t xml:space="preserve">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ins w:id="783" w:author="Andy Rominger" w:date="2014-11-13T13:23:00Z"/>
          <w:b/>
        </w:rPr>
      </w:pPr>
    </w:p>
    <w:p w14:paraId="1589B0E1" w14:textId="64FD7D5A" w:rsidR="000923B3" w:rsidRDefault="00065C4F">
      <w:pPr>
        <w:spacing w:line="480" w:lineRule="auto"/>
        <w:contextualSpacing/>
        <w:pPrChange w:id="784" w:author="Andy Rominger" w:date="2014-11-13T13:23:00Z">
          <w:pPr>
            <w:spacing w:line="480" w:lineRule="auto"/>
          </w:pPr>
        </w:pPrChange>
      </w:pPr>
      <w:r w:rsidRPr="00065C4F">
        <w:rPr>
          <w:b/>
        </w:rPr>
        <w:t>Figure 2.</w:t>
      </w:r>
      <w:r>
        <w:rPr>
          <w:rPrChange w:id="785" w:author="Andy Rominger" w:date="2014-11-13T13:23:00Z">
            <w:rPr>
              <w:b/>
            </w:rPr>
          </w:rPrChange>
        </w:rPr>
        <w:t xml:space="preserve"> </w:t>
      </w:r>
      <w:proofErr w:type="gramStart"/>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among sites within volcanoes with volcano age for insects and spiders.</w:t>
      </w:r>
      <w:proofErr w:type="gramEnd"/>
      <w:r w:rsidR="00C40B3A">
        <w:t xml:space="preserve"> The plant-feeding groups, specifically the sap-feeding </w:t>
      </w:r>
      <w:proofErr w:type="spellStart"/>
      <w:r w:rsidR="00C40B3A">
        <w:t>Hemiptera</w:t>
      </w:r>
      <w:proofErr w:type="spellEnd"/>
      <w:r w:rsidR="00C40B3A">
        <w:t xml:space="preserve">, show high genetic structure among sites on young volcanoes </w:t>
      </w:r>
      <w:ins w:id="786" w:author="Andy Rominger" w:date="2014-11-13T13:23:00Z">
        <w:r w:rsidR="00C40B3A">
          <w:t xml:space="preserve">relative to older volcanoes </w:t>
        </w:r>
      </w:ins>
      <w:r w:rsidR="00C40B3A">
        <w:t xml:space="preserve">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ins w:id="787" w:author="Andy Rominger" w:date="2014-11-15T17:22:00Z">
        <w:r w:rsidR="00BB493E">
          <w:t>s</w:t>
        </w:r>
      </w:ins>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5FE1781D" w14:textId="6AA7AA49" w:rsidR="00A5520E" w:rsidRDefault="00D81A03" w:rsidP="00A5520E">
      <w:pPr>
        <w:spacing w:line="480" w:lineRule="auto"/>
        <w:contextualSpacing/>
        <w:rPr>
          <w:ins w:id="788" w:author="Andy Rominger" w:date="2014-11-13T13:23:00Z"/>
          <w:b/>
        </w:rPr>
      </w:pPr>
      <w:del w:id="789" w:author="Andy Rominger" w:date="2014-11-13T13:23:00Z">
        <w:r>
          <w:rPr>
            <w:b/>
          </w:rPr>
          <w:delText>Figure 3.</w:delText>
        </w:r>
      </w:del>
    </w:p>
    <w:p w14:paraId="3D3CAF93" w14:textId="77777777" w:rsidR="000923B3" w:rsidRDefault="00065C4F">
      <w:pPr>
        <w:spacing w:line="480" w:lineRule="auto"/>
        <w:contextualSpacing/>
        <w:pPrChange w:id="790" w:author="Andy Rominger" w:date="2014-11-13T13:23:00Z">
          <w:pPr>
            <w:spacing w:line="480" w:lineRule="auto"/>
          </w:pPr>
        </w:pPrChange>
      </w:pPr>
      <w:ins w:id="791" w:author="Andy Rominger" w:date="2014-11-13T13:23:00Z">
        <w:r w:rsidRPr="00065C4F">
          <w:rPr>
            <w:b/>
          </w:rPr>
          <w:t>Figure 3.</w:t>
        </w:r>
      </w:ins>
      <w:moveFromRangeStart w:id="792" w:author="Andy Rominger" w:date="2014-11-13T13:23:00Z" w:name="move277504369"/>
      <w:moveFrom w:id="793" w:author="Andy Rominger" w:date="2014-11-13T13:23:00Z">
        <w:r w:rsidRPr="00065C4F">
          <w:rPr>
            <w:b/>
          </w:rPr>
          <w:t xml:space="preserve"> </w:t>
        </w:r>
        <w:r w:rsidR="00C40B3A">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From>
    </w:p>
    <w:p w14:paraId="5E5374B0" w14:textId="573A12AE" w:rsidR="000923B3" w:rsidRDefault="00065C4F">
      <w:pPr>
        <w:spacing w:line="480" w:lineRule="auto"/>
        <w:contextualSpacing/>
        <w:pPrChange w:id="794" w:author="Andy Rominger" w:date="2014-11-13T13:23:00Z">
          <w:pPr>
            <w:spacing w:line="480" w:lineRule="auto"/>
          </w:pPr>
        </w:pPrChange>
      </w:pPr>
      <w:moveFromRangeStart w:id="795" w:author="Andy Rominger" w:date="2014-11-13T13:23:00Z" w:name="move277504370"/>
      <w:moveFromRangeEnd w:id="792"/>
      <w:moveFrom w:id="796" w:author="Andy Rominger" w:date="2014-11-13T13:23:00Z">
        <w:r w:rsidRPr="00065C4F">
          <w:rPr>
            <w:b/>
          </w:rPr>
          <w:t>Figure 4.</w:t>
        </w:r>
      </w:moveFrom>
      <w:moveFromRangeEnd w:id="795"/>
      <w:r>
        <w:rPr>
          <w:rPrChange w:id="797" w:author="Andy Rominger" w:date="2014-11-13T13:23:00Z">
            <w:rPr>
              <w:b/>
            </w:rPr>
          </w:rPrChange>
        </w:rPr>
        <w:t xml:space="preserve"> </w:t>
      </w:r>
      <w:proofErr w:type="gramStart"/>
      <w:r w:rsidR="00C40B3A">
        <w:t xml:space="preserve">Patterns in degree distributions </w:t>
      </w:r>
      <w:ins w:id="798" w:author="Andy Rominger" w:date="2014-11-15T17:18:00Z">
        <w:r w:rsidR="00BB493E">
          <w:t xml:space="preserve">(distribution of number of links assigned to each herbivore) </w:t>
        </w:r>
      </w:ins>
      <w:r w:rsidR="00C40B3A">
        <w:t>across sites and different biogeographic classifications of taxa.</w:t>
      </w:r>
      <w:proofErr w:type="gramEnd"/>
      <w:r w:rsidR="00C40B3A">
        <w:t xml:space="preserve"> Top panels show that networks deviate most from </w:t>
      </w:r>
      <w:proofErr w:type="spellStart"/>
      <w:r w:rsidR="00C40B3A">
        <w:t>MaxEnt</w:t>
      </w:r>
      <w:proofErr w:type="spellEnd"/>
      <w:r w:rsidR="00C40B3A">
        <w:t xml:space="preserve"> on youngest and oldest sites. Inset figures show the distribution of simulated mean squared errors; if the red line falls within the gray region (95% confidence interval) the data conform to maximum entropy; thus the observed minor deviation on </w:t>
      </w:r>
      <w:proofErr w:type="spellStart"/>
      <w:r w:rsidR="00C40B3A">
        <w:t>Kohala</w:t>
      </w:r>
      <w:proofErr w:type="spellEnd"/>
      <w:r w:rsidR="00C40B3A">
        <w:t xml:space="preserve"> is not different than expected by chance. </w:t>
      </w:r>
      <w:proofErr w:type="spellStart"/>
      <w:r w:rsidR="00C40B3A">
        <w:t>Kohala</w:t>
      </w:r>
      <w:proofErr w:type="spellEnd"/>
      <w:r w:rsidR="00C40B3A">
        <w:t xml:space="preserve"> shows minimal modularity, and maximal </w:t>
      </w:r>
      <w:proofErr w:type="spellStart"/>
      <w:r w:rsidR="00C40B3A">
        <w:t>connectance</w:t>
      </w:r>
      <w:proofErr w:type="spellEnd"/>
      <w:r w:rsidR="00C40B3A">
        <w:t xml:space="preserve">. The bottom panel shows the number of links for island endemics versus island cosmopolitans. Endemics show lower linkage overall, but significantly increase on the middle aged site Maui (highlighted with dotted box). </w:t>
      </w:r>
      <w:proofErr w:type="spellStart"/>
      <w:r w:rsidR="00C40B3A">
        <w:t>Kohala</w:t>
      </w:r>
      <w:proofErr w:type="spellEnd"/>
      <w:r w:rsidR="00C40B3A">
        <w:t xml:space="preserve">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ins w:id="799" w:author="Andy Rominger" w:date="2014-11-13T13:23:00Z"/>
          <w:b/>
        </w:rPr>
      </w:pPr>
    </w:p>
    <w:p w14:paraId="42B072AF" w14:textId="77B3B326" w:rsidR="000923B3" w:rsidRDefault="00065C4F">
      <w:pPr>
        <w:spacing w:line="480" w:lineRule="auto"/>
        <w:contextualSpacing/>
        <w:pPrChange w:id="800" w:author="Andy Rominger" w:date="2014-11-13T13:23:00Z">
          <w:pPr>
            <w:spacing w:line="480" w:lineRule="auto"/>
          </w:pPr>
        </w:pPrChange>
      </w:pPr>
      <w:moveToRangeStart w:id="801" w:author="Andy Rominger" w:date="2014-11-13T13:23:00Z" w:name="move277504370"/>
      <w:moveTo w:id="802" w:author="Andy Rominger" w:date="2014-11-13T13:23:00Z">
        <w:r w:rsidRPr="00065C4F">
          <w:rPr>
            <w:b/>
          </w:rPr>
          <w:t>Figure 4.</w:t>
        </w:r>
        <w:moveToRangeStart w:id="803" w:author="Andy Rominger" w:date="2014-11-13T13:23:00Z" w:name="move277504369"/>
        <w:moveToRangeEnd w:id="801"/>
        <w:r w:rsidRPr="00065C4F">
          <w:rPr>
            <w:b/>
          </w:rPr>
          <w:t xml:space="preserve"> </w:t>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moveTo>
      <w:ins w:id="804" w:author="Andy Rominger" w:date="2014-11-15T17:29:00Z">
        <w:r w:rsidR="00156B69">
          <w:t>represent 95% confidence intervals</w:t>
        </w:r>
      </w:ins>
      <w:moveTo w:id="805" w:author="Andy Rominger" w:date="2014-11-13T13:23:00Z">
        <w:del w:id="806" w:author="Andy Rominger" w:date="2014-11-15T17:29:00Z">
          <w:r w:rsidR="00C40B3A" w:rsidDel="00156B69">
            <w:delText>come</w:delText>
          </w:r>
        </w:del>
        <w:r w:rsidR="00C40B3A">
          <w:t xml:space="preserve"> from a null model simulation. While the sign of the </w:t>
        </w:r>
        <w:proofErr w:type="gramStart"/>
        <w:r w:rsidR="00C40B3A">
          <w:t>z-score</w:t>
        </w:r>
        <w:proofErr w:type="gramEnd"/>
        <w:r w:rsidR="00C40B3A">
          <w:t xml:space="preserve"> depends on null model and method of calculating modules (see supplemental figure) the overall trend is robust. Some level of </w:t>
        </w:r>
        <w:proofErr w:type="spellStart"/>
        <w:r w:rsidR="00C40B3A">
          <w:t>nestedness</w:t>
        </w:r>
        <w:proofErr w:type="spellEnd"/>
        <w:r w:rsidR="00C40B3A">
          <w:t xml:space="preserve"> is likely a statistical property of these networks, however </w:t>
        </w:r>
        <w:proofErr w:type="gramStart"/>
        <w:r w:rsidR="00C40B3A">
          <w:t>it could also be driven by stabilizing ecological mechanisms</w:t>
        </w:r>
        <w:proofErr w:type="gramEnd"/>
        <w:r w:rsidR="00C40B3A">
          <w:t>. Modularity is thought to be a sign of coevolution driving convergence in traits of plants and herbivores. Note the very interesting peaks on Maui where adaptive diversification may be at its maximum.</w:t>
        </w:r>
      </w:moveTo>
    </w:p>
    <w:p w14:paraId="518898B3" w14:textId="77777777" w:rsidR="00A5520E" w:rsidRDefault="00A5520E">
      <w:pPr>
        <w:spacing w:before="0" w:after="200"/>
        <w:rPr>
          <w:ins w:id="807" w:author="Andy Rominger" w:date="2014-11-13T13:23:00Z"/>
          <w:rFonts w:ascii="Times" w:eastAsiaTheme="majorEastAsia" w:hAnsi="Times" w:cstheme="majorBidi"/>
          <w:b/>
          <w:bCs/>
          <w:caps/>
          <w:color w:val="000000" w:themeColor="text1"/>
          <w:sz w:val="28"/>
          <w:szCs w:val="28"/>
        </w:rPr>
      </w:pPr>
      <w:bookmarkStart w:id="808" w:name="figures"/>
      <w:moveToRangeEnd w:id="803"/>
      <w:ins w:id="809" w:author="Andy Rominger" w:date="2014-11-13T13:23:00Z">
        <w:r>
          <w:br w:type="page"/>
        </w:r>
      </w:ins>
    </w:p>
    <w:bookmarkEnd w:id="808"/>
    <w:p w14:paraId="32FE825F" w14:textId="27AD5661" w:rsidR="00A94D02" w:rsidRDefault="00A94D02" w:rsidP="00463A10">
      <w:pPr>
        <w:pStyle w:val="Heading1"/>
        <w:spacing w:line="480" w:lineRule="auto"/>
        <w:contextualSpacing/>
        <w:rPr>
          <w:ins w:id="810" w:author="Andy Rominger" w:date="2014-11-13T13:23:00Z"/>
        </w:rPr>
      </w:pPr>
      <w:ins w:id="811" w:author="Andy Rominger" w:date="2014-11-13T13:23:00Z">
        <w:r>
          <w:t>References</w:t>
        </w:r>
      </w:ins>
    </w:p>
    <w:p w14:paraId="68DC4230" w14:textId="77777777" w:rsidR="00A94D02" w:rsidRDefault="00A94D02" w:rsidP="006E792F">
      <w:pPr>
        <w:spacing w:line="480" w:lineRule="auto"/>
        <w:ind w:firstLine="720"/>
        <w:contextualSpacing/>
      </w:pPr>
    </w:p>
    <w:p w14:paraId="64E416CF" w14:textId="77777777" w:rsidR="000923B3" w:rsidRDefault="00C40B3A" w:rsidP="006E792F">
      <w:pPr>
        <w:spacing w:line="480" w:lineRule="auto"/>
        <w:ind w:left="720" w:hanging="720"/>
        <w:contextualSpacing/>
      </w:pPr>
      <w:r>
        <w:t>Almeida-</w:t>
      </w:r>
      <w:proofErr w:type="spellStart"/>
      <w:r>
        <w:t>Neto</w:t>
      </w:r>
      <w:proofErr w:type="spellEnd"/>
      <w:r>
        <w:t xml:space="preserve">, M., </w:t>
      </w:r>
      <w:proofErr w:type="spellStart"/>
      <w:r>
        <w:t>Gumarães</w:t>
      </w:r>
      <w:proofErr w:type="spellEnd"/>
      <w:r>
        <w:t xml:space="preserve">, P., </w:t>
      </w:r>
      <w:proofErr w:type="spellStart"/>
      <w:r>
        <w:t>Gumarães</w:t>
      </w:r>
      <w:proofErr w:type="spellEnd"/>
      <w:r>
        <w:t xml:space="preserve">, P., Loyola, </w:t>
      </w:r>
      <w:proofErr w:type="gramStart"/>
      <w:r>
        <w:t xml:space="preserve">R. &amp; Ulrich, W. (2008) A consistent metric for </w:t>
      </w:r>
      <w:proofErr w:type="spellStart"/>
      <w:r>
        <w:t>nestedness</w:t>
      </w:r>
      <w:proofErr w:type="spellEnd"/>
      <w:r>
        <w:t xml:space="preserve"> analysis in ecological systems</w:t>
      </w:r>
      <w:proofErr w:type="gramEnd"/>
      <w:r>
        <w:t xml:space="preserve">: reconciling concept and measurement. </w:t>
      </w:r>
      <w:proofErr w:type="spellStart"/>
      <w:r>
        <w:rPr>
          <w:i/>
        </w:rPr>
        <w:t>Oikos</w:t>
      </w:r>
      <w:proofErr w:type="spellEnd"/>
      <w:r>
        <w:t xml:space="preserve">, </w:t>
      </w:r>
      <w:r>
        <w:rPr>
          <w:b/>
        </w:rPr>
        <w:t>117</w:t>
      </w:r>
      <w:r>
        <w:t>, 1227–1239.</w:t>
      </w:r>
    </w:p>
    <w:p w14:paraId="1D4BE834" w14:textId="77777777" w:rsidR="000923B3" w:rsidRDefault="00C40B3A" w:rsidP="006E792F">
      <w:pPr>
        <w:spacing w:line="480" w:lineRule="auto"/>
        <w:ind w:left="720" w:hanging="720"/>
        <w:contextualSpacing/>
      </w:pPr>
      <w:proofErr w:type="spellStart"/>
      <w:ins w:id="812" w:author="Andy Rominger" w:date="2014-11-13T13:23:00Z">
        <w:r>
          <w:t>Bascompte</w:t>
        </w:r>
        <w:proofErr w:type="spellEnd"/>
        <w:r>
          <w:t xml:space="preserve">, J. &amp; </w:t>
        </w:r>
        <w:proofErr w:type="spellStart"/>
        <w:r>
          <w:t>Jordano</w:t>
        </w:r>
        <w:proofErr w:type="spellEnd"/>
        <w:r>
          <w:t xml:space="preserve">, P. (2007) Plant-animal mutualistic networks: the architecture of biodiversity. </w:t>
        </w:r>
        <w:proofErr w:type="spellStart"/>
        <w:r>
          <w:rPr>
            <w:i/>
          </w:rPr>
          <w:t>Annu</w:t>
        </w:r>
        <w:proofErr w:type="spellEnd"/>
        <w:r>
          <w:rPr>
            <w:i/>
          </w:rPr>
          <w:t xml:space="preserve">. Rev. Ecol. </w:t>
        </w:r>
        <w:proofErr w:type="spellStart"/>
        <w:r>
          <w:rPr>
            <w:i/>
          </w:rPr>
          <w:t>Evol</w:t>
        </w:r>
        <w:proofErr w:type="spellEnd"/>
        <w:r>
          <w:rPr>
            <w:i/>
          </w:rPr>
          <w:t>. Syst.</w:t>
        </w:r>
        <w:r>
          <w:t xml:space="preserve">, </w:t>
        </w:r>
        <w:r>
          <w:rPr>
            <w:b/>
          </w:rPr>
          <w:t>38</w:t>
        </w:r>
        <w:r>
          <w:t>, 567–93.</w:t>
        </w:r>
      </w:ins>
    </w:p>
    <w:p w14:paraId="24071D70" w14:textId="77777777" w:rsidR="000923B3" w:rsidRDefault="00C40B3A" w:rsidP="006E792F">
      <w:pPr>
        <w:spacing w:line="480" w:lineRule="auto"/>
        <w:ind w:left="720" w:hanging="720"/>
        <w:contextualSpacing/>
      </w:pPr>
      <w:ins w:id="813" w:author="Andy Rominger" w:date="2014-11-13T13:23:00Z">
        <w:r>
          <w:t xml:space="preserve">Bennett, G.M. &amp; O’Grady, P.M. (2013) Historical biogeography and ecological opportunity in the adaptive radiation of native </w:t>
        </w:r>
        <w:proofErr w:type="spellStart"/>
        <w:proofErr w:type="gramStart"/>
        <w:r>
          <w:t>hawaiian</w:t>
        </w:r>
        <w:proofErr w:type="spellEnd"/>
        <w:proofErr w:type="gramEnd"/>
        <w:r>
          <w:t xml:space="preserve"> leafhoppers (</w:t>
        </w:r>
        <w:proofErr w:type="spellStart"/>
        <w:r>
          <w:t>cicadellidae</w:t>
        </w:r>
        <w:proofErr w:type="spellEnd"/>
        <w:r>
          <w:t xml:space="preserve">: </w:t>
        </w:r>
        <w:proofErr w:type="spellStart"/>
        <w:r>
          <w:t>Nesophrosyne</w:t>
        </w:r>
        <w:proofErr w:type="spellEnd"/>
        <w:r>
          <w:t xml:space="preserve">). </w:t>
        </w:r>
        <w:r>
          <w:rPr>
            <w:i/>
          </w:rPr>
          <w:t>Journal of Biogeography</w:t>
        </w:r>
        <w:r>
          <w:t xml:space="preserve">, </w:t>
        </w:r>
        <w:r>
          <w:rPr>
            <w:b/>
          </w:rPr>
          <w:t>40</w:t>
        </w:r>
        <w:r>
          <w:t>, 1512–1523.</w:t>
        </w:r>
      </w:ins>
    </w:p>
    <w:p w14:paraId="1D3BE053" w14:textId="77777777" w:rsidR="000923B3" w:rsidRDefault="00C40B3A" w:rsidP="006E792F">
      <w:pPr>
        <w:spacing w:line="480" w:lineRule="auto"/>
        <w:ind w:left="720" w:hanging="720"/>
        <w:contextualSpacing/>
      </w:pPr>
      <w:ins w:id="814" w:author="Andy Rominger" w:date="2014-11-13T13:23:00Z">
        <w:r>
          <w:t xml:space="preserve">Borer, E.T., </w:t>
        </w:r>
        <w:proofErr w:type="spellStart"/>
        <w:r>
          <w:t>Seabloom</w:t>
        </w:r>
        <w:proofErr w:type="spellEnd"/>
        <w:r>
          <w:t xml:space="preserve">, E.W., </w:t>
        </w:r>
        <w:proofErr w:type="spellStart"/>
        <w:r>
          <w:t>Gruner</w:t>
        </w:r>
        <w:proofErr w:type="spellEnd"/>
        <w:r>
          <w:t xml:space="preserve">, D.S., </w:t>
        </w:r>
        <w:proofErr w:type="spellStart"/>
        <w:r>
          <w:t>Harpole</w:t>
        </w:r>
        <w:proofErr w:type="spellEnd"/>
        <w:r>
          <w:t xml:space="preserve">, W.S., </w:t>
        </w:r>
        <w:proofErr w:type="spellStart"/>
        <w:r>
          <w:t>Hillebrand</w:t>
        </w:r>
        <w:proofErr w:type="spellEnd"/>
        <w:r>
          <w:t xml:space="preserve">, H., Lind, E.M., Adler, P.B., </w:t>
        </w:r>
        <w:proofErr w:type="spellStart"/>
        <w:r>
          <w:t>Alberti</w:t>
        </w:r>
        <w:proofErr w:type="spellEnd"/>
        <w:r>
          <w:t xml:space="preserve">, J., Anderson, T.M., Bakker, J.D. &amp; others (2014) Herbivores and nutrients control grassland plant diversity via light limitation. </w:t>
        </w:r>
        <w:r>
          <w:rPr>
            <w:i/>
          </w:rPr>
          <w:t>Nature</w:t>
        </w:r>
        <w:r>
          <w:t>.</w:t>
        </w:r>
      </w:ins>
    </w:p>
    <w:p w14:paraId="1D19953E" w14:textId="77777777" w:rsidR="000923B3" w:rsidRDefault="00C40B3A" w:rsidP="006E792F">
      <w:pPr>
        <w:spacing w:line="480" w:lineRule="auto"/>
        <w:ind w:left="720" w:hanging="720"/>
        <w:contextualSpacing/>
      </w:pPr>
      <w:ins w:id="815" w:author="Andy Rominger" w:date="2014-11-13T13:23:00Z">
        <w:r>
          <w:t xml:space="preserve">Brose, U., Williams, R.J. &amp; Martinez, N.D. (2006) </w:t>
        </w:r>
        <w:proofErr w:type="spellStart"/>
        <w:r>
          <w:t>Allometric</w:t>
        </w:r>
        <w:proofErr w:type="spellEnd"/>
        <w:r>
          <w:t xml:space="preserve"> scaling enhances stability in complex food webs. </w:t>
        </w:r>
        <w:r>
          <w:rPr>
            <w:i/>
          </w:rPr>
          <w:t>Ecology Letters</w:t>
        </w:r>
        <w:r>
          <w:t xml:space="preserve">, </w:t>
        </w:r>
        <w:r>
          <w:rPr>
            <w:b/>
          </w:rPr>
          <w:t>9</w:t>
        </w:r>
        <w:r>
          <w:t>, 1228–1236.</w:t>
        </w:r>
      </w:ins>
    </w:p>
    <w:p w14:paraId="797F21C5" w14:textId="77777777" w:rsidR="000923B3" w:rsidRDefault="00C40B3A" w:rsidP="006E792F">
      <w:pPr>
        <w:spacing w:line="480" w:lineRule="auto"/>
        <w:ind w:left="720" w:hanging="720"/>
        <w:contextualSpacing/>
      </w:pPr>
      <w:proofErr w:type="spellStart"/>
      <w:ins w:id="816" w:author="Andy Rominger" w:date="2014-11-13T13:23:00Z">
        <w:r>
          <w:t>Cavender</w:t>
        </w:r>
        <w:proofErr w:type="spellEnd"/>
        <w:r>
          <w:t xml:space="preserve">-Bares, J., </w:t>
        </w:r>
        <w:proofErr w:type="spellStart"/>
        <w:r>
          <w:t>Kozak</w:t>
        </w:r>
        <w:proofErr w:type="spellEnd"/>
        <w:r>
          <w:t xml:space="preserve">, K.H., Fine, P.V. &amp; </w:t>
        </w:r>
        <w:proofErr w:type="spellStart"/>
        <w:r>
          <w:t>Kembel</w:t>
        </w:r>
        <w:proofErr w:type="spellEnd"/>
        <w:r>
          <w:t xml:space="preserve">, S.W. (2009) </w:t>
        </w:r>
        <w:proofErr w:type="gramStart"/>
        <w:r>
          <w:t>The</w:t>
        </w:r>
        <w:proofErr w:type="gramEnd"/>
        <w:r>
          <w:t xml:space="preserve"> merging of community ecology and phylogenetic biology. </w:t>
        </w:r>
        <w:r>
          <w:rPr>
            <w:i/>
          </w:rPr>
          <w:t>Ecology letters</w:t>
        </w:r>
        <w:r>
          <w:t xml:space="preserve">, </w:t>
        </w:r>
        <w:r>
          <w:rPr>
            <w:b/>
          </w:rPr>
          <w:t>12</w:t>
        </w:r>
        <w:r>
          <w:t>, 693–715.</w:t>
        </w:r>
      </w:ins>
    </w:p>
    <w:p w14:paraId="3A1B283E" w14:textId="77777777" w:rsidR="000923B3" w:rsidRDefault="00C40B3A" w:rsidP="006D5B6C">
      <w:pPr>
        <w:spacing w:line="480" w:lineRule="auto"/>
        <w:ind w:left="720" w:hanging="720"/>
        <w:contextualSpacing/>
      </w:pPr>
      <w:proofErr w:type="spellStart"/>
      <w:ins w:id="817" w:author="Andy Rominger" w:date="2014-11-13T13:23:00Z">
        <w:r>
          <w:t>Csardi</w:t>
        </w:r>
        <w:proofErr w:type="spellEnd"/>
        <w:r>
          <w:t xml:space="preserve">, G. &amp; </w:t>
        </w:r>
        <w:proofErr w:type="spellStart"/>
        <w:r>
          <w:t>Nepusz</w:t>
        </w:r>
        <w:proofErr w:type="spellEnd"/>
        <w:r>
          <w:t xml:space="preserve">, T. (2006) The </w:t>
        </w:r>
        <w:proofErr w:type="spellStart"/>
        <w:r>
          <w:t>igraph</w:t>
        </w:r>
        <w:proofErr w:type="spellEnd"/>
        <w:r>
          <w:t xml:space="preserve"> software package for complex network research. </w:t>
        </w:r>
        <w:proofErr w:type="spellStart"/>
        <w:proofErr w:type="gramStart"/>
        <w:r>
          <w:rPr>
            <w:i/>
          </w:rPr>
          <w:t>InterJournal</w:t>
        </w:r>
        <w:proofErr w:type="spellEnd"/>
        <w:r>
          <w:t xml:space="preserve">, </w:t>
        </w:r>
        <w:r w:rsidRPr="006D5B6C">
          <w:rPr>
            <w:i/>
          </w:rPr>
          <w:t>Complex Systems</w:t>
        </w:r>
        <w:r>
          <w:t>, 1695.</w:t>
        </w:r>
      </w:ins>
      <w:proofErr w:type="gramEnd"/>
    </w:p>
    <w:p w14:paraId="3EE3A3BF" w14:textId="77777777" w:rsidR="000923B3" w:rsidRDefault="00C40B3A" w:rsidP="006D5B6C">
      <w:pPr>
        <w:spacing w:line="480" w:lineRule="auto"/>
        <w:ind w:left="720" w:hanging="720"/>
        <w:contextualSpacing/>
      </w:pPr>
      <w:proofErr w:type="spellStart"/>
      <w:ins w:id="818" w:author="Andy Rominger" w:date="2014-11-13T13:23:00Z">
        <w:r>
          <w:t>Donatti</w:t>
        </w:r>
        <w:proofErr w:type="spellEnd"/>
        <w:r>
          <w:t xml:space="preserve">, C.I., </w:t>
        </w:r>
        <w:proofErr w:type="spellStart"/>
        <w:r>
          <w:t>Guimarães</w:t>
        </w:r>
        <w:proofErr w:type="spellEnd"/>
        <w:r>
          <w:t xml:space="preserve">, P.R., </w:t>
        </w:r>
        <w:proofErr w:type="spellStart"/>
        <w:r>
          <w:t>Galetti</w:t>
        </w:r>
        <w:proofErr w:type="spellEnd"/>
        <w:r>
          <w:t xml:space="preserve">, M., </w:t>
        </w:r>
        <w:proofErr w:type="spellStart"/>
        <w:r>
          <w:t>Pizo</w:t>
        </w:r>
        <w:proofErr w:type="spellEnd"/>
        <w:r>
          <w:t xml:space="preserve">, M.A., </w:t>
        </w:r>
        <w:proofErr w:type="spellStart"/>
        <w:r>
          <w:t>Marquitti</w:t>
        </w:r>
        <w:proofErr w:type="spellEnd"/>
        <w:r>
          <w:t xml:space="preserve">, F. &amp; </w:t>
        </w:r>
        <w:proofErr w:type="spellStart"/>
        <w:r>
          <w:t>Dirzo</w:t>
        </w:r>
        <w:proofErr w:type="spellEnd"/>
        <w:r>
          <w:t xml:space="preserve">, R. (2011) Analysis of a hyper-diverse seed dispersal network: modularity and underlying mechanisms. </w:t>
        </w:r>
        <w:r>
          <w:rPr>
            <w:i/>
          </w:rPr>
          <w:t xml:space="preserve">Ecol. </w:t>
        </w:r>
        <w:proofErr w:type="spellStart"/>
        <w:r>
          <w:rPr>
            <w:i/>
          </w:rPr>
          <w:t>Lett</w:t>
        </w:r>
        <w:proofErr w:type="spellEnd"/>
        <w:proofErr w:type="gramStart"/>
        <w:r>
          <w:rPr>
            <w:i/>
          </w:rPr>
          <w:t>.</w:t>
        </w:r>
        <w:r>
          <w:t>,</w:t>
        </w:r>
        <w:proofErr w:type="gramEnd"/>
        <w:r>
          <w:t xml:space="preserve"> </w:t>
        </w:r>
        <w:r>
          <w:rPr>
            <w:b/>
          </w:rPr>
          <w:t>14</w:t>
        </w:r>
        <w:r>
          <w:t>, 773–781.</w:t>
        </w:r>
      </w:ins>
    </w:p>
    <w:p w14:paraId="2D98F978" w14:textId="69FFF925" w:rsidR="000923B3" w:rsidRDefault="00C40B3A" w:rsidP="006D5B6C">
      <w:pPr>
        <w:spacing w:line="480" w:lineRule="auto"/>
        <w:ind w:left="720" w:hanging="720"/>
        <w:contextualSpacing/>
      </w:pPr>
      <w:ins w:id="819" w:author="Andy Rominger" w:date="2014-11-13T13:23:00Z">
        <w:r>
          <w:t xml:space="preserve">Eldon, J., Price, J.P., </w:t>
        </w:r>
        <w:proofErr w:type="spellStart"/>
        <w:r>
          <w:t>Magnacca</w:t>
        </w:r>
        <w:proofErr w:type="spellEnd"/>
        <w:r>
          <w:t xml:space="preserve">, K. &amp; Price, D.K. (2013) Patterns and processes in complex landscapes: testing alternative </w:t>
        </w:r>
        <w:proofErr w:type="spellStart"/>
        <w:r>
          <w:t>biogeographical</w:t>
        </w:r>
        <w:proofErr w:type="spellEnd"/>
        <w:r>
          <w:t xml:space="preserve"> hypotheses through integrated analysis of </w:t>
        </w:r>
        <w:proofErr w:type="spellStart"/>
        <w:r>
          <w:t>phylogeography</w:t>
        </w:r>
        <w:proofErr w:type="spellEnd"/>
        <w:r>
          <w:t xml:space="preserve"> and community ecology in </w:t>
        </w:r>
        <w:proofErr w:type="spellStart"/>
        <w:r>
          <w:t>hawai’i</w:t>
        </w:r>
        <w:proofErr w:type="spellEnd"/>
        <w:r>
          <w:t xml:space="preserve">. </w:t>
        </w:r>
        <w:r>
          <w:rPr>
            <w:i/>
          </w:rPr>
          <w:t>Molecular Ecology</w:t>
        </w:r>
        <w:r>
          <w:t xml:space="preserve">, </w:t>
        </w:r>
        <w:r>
          <w:rPr>
            <w:b/>
          </w:rPr>
          <w:t>22</w:t>
        </w:r>
        <w:r>
          <w:t>, 3613–3628.</w:t>
        </w:r>
      </w:ins>
    </w:p>
    <w:p w14:paraId="60A73A19" w14:textId="77777777" w:rsidR="000923B3" w:rsidRDefault="00C40B3A" w:rsidP="006D5B6C">
      <w:pPr>
        <w:spacing w:line="480" w:lineRule="auto"/>
        <w:ind w:left="720" w:hanging="720"/>
        <w:contextualSpacing/>
      </w:pPr>
      <w:proofErr w:type="spellStart"/>
      <w:ins w:id="820" w:author="Andy Rominger" w:date="2014-11-13T13:23:00Z">
        <w:r>
          <w:t>Excoffier</w:t>
        </w:r>
        <w:proofErr w:type="spellEnd"/>
        <w:r>
          <w:t xml:space="preserve">, L. &amp; </w:t>
        </w:r>
        <w:proofErr w:type="spellStart"/>
        <w:r>
          <w:t>Lischer</w:t>
        </w:r>
        <w:proofErr w:type="spellEnd"/>
        <w:r>
          <w:t xml:space="preserve">, H.E. (2010) </w:t>
        </w:r>
        <w:proofErr w:type="spellStart"/>
        <w:r>
          <w:t>Arlequin</w:t>
        </w:r>
        <w:proofErr w:type="spellEnd"/>
        <w:r>
          <w:t xml:space="preserve"> suite </w:t>
        </w:r>
        <w:proofErr w:type="spellStart"/>
        <w:r>
          <w:t>ver</w:t>
        </w:r>
        <w:proofErr w:type="spellEnd"/>
        <w:r>
          <w:t xml:space="preserve"> 3.5: a new series of programs to perform population genetics analyses under </w:t>
        </w:r>
        <w:proofErr w:type="spellStart"/>
        <w:r>
          <w:t>linux</w:t>
        </w:r>
        <w:proofErr w:type="spellEnd"/>
        <w:r>
          <w:t xml:space="preserve"> and windows. </w:t>
        </w:r>
        <w:r>
          <w:rPr>
            <w:i/>
          </w:rPr>
          <w:t>Molecular ecology resources</w:t>
        </w:r>
        <w:r>
          <w:t xml:space="preserve">, </w:t>
        </w:r>
        <w:r>
          <w:rPr>
            <w:b/>
          </w:rPr>
          <w:t>10</w:t>
        </w:r>
        <w:r>
          <w:t>, 564–567.</w:t>
        </w:r>
      </w:ins>
    </w:p>
    <w:p w14:paraId="0A6CB231" w14:textId="77777777" w:rsidR="000923B3" w:rsidRDefault="00C40B3A" w:rsidP="006D5B6C">
      <w:pPr>
        <w:spacing w:line="480" w:lineRule="auto"/>
        <w:ind w:left="720" w:hanging="720"/>
        <w:contextualSpacing/>
      </w:pPr>
      <w:ins w:id="821" w:author="Andy Rominger" w:date="2014-11-13T13:23:00Z">
        <w:r>
          <w:t xml:space="preserve">Gillespie, R. (2004) Community assembly through adaptive radiation in </w:t>
        </w:r>
        <w:proofErr w:type="spellStart"/>
        <w:proofErr w:type="gramStart"/>
        <w:r>
          <w:t>hawaiian</w:t>
        </w:r>
        <w:proofErr w:type="spellEnd"/>
        <w:proofErr w:type="gramEnd"/>
        <w:r>
          <w:t xml:space="preserve"> spiders. </w:t>
        </w:r>
        <w:r>
          <w:rPr>
            <w:i/>
          </w:rPr>
          <w:t>Science</w:t>
        </w:r>
        <w:r>
          <w:t xml:space="preserve">, </w:t>
        </w:r>
        <w:r>
          <w:rPr>
            <w:b/>
          </w:rPr>
          <w:t>303</w:t>
        </w:r>
        <w:r>
          <w:t>, 356–359.</w:t>
        </w:r>
      </w:ins>
    </w:p>
    <w:p w14:paraId="2A191B91" w14:textId="51AEBC11" w:rsidR="000923B3" w:rsidRDefault="00C40B3A" w:rsidP="006D5B6C">
      <w:pPr>
        <w:spacing w:line="480" w:lineRule="auto"/>
        <w:ind w:left="720" w:hanging="720"/>
        <w:contextualSpacing/>
      </w:pPr>
      <w:ins w:id="822" w:author="Andy Rominger" w:date="2014-11-13T13:23:00Z">
        <w:r>
          <w:t xml:space="preserve">Gillespie, R. &amp; Roderick, G. (2014) Geology and climate drive diversification. </w:t>
        </w:r>
        <w:r>
          <w:rPr>
            <w:i/>
          </w:rPr>
          <w:t>Nature</w:t>
        </w:r>
        <w:r>
          <w:t xml:space="preserve">, </w:t>
        </w:r>
        <w:r>
          <w:rPr>
            <w:b/>
          </w:rPr>
          <w:t>509</w:t>
        </w:r>
        <w:r>
          <w:t>, 207–298.</w:t>
        </w:r>
      </w:ins>
    </w:p>
    <w:p w14:paraId="52426829" w14:textId="280BC2C3" w:rsidR="000923B3" w:rsidRDefault="00C40B3A" w:rsidP="006D5B6C">
      <w:pPr>
        <w:spacing w:line="480" w:lineRule="auto"/>
        <w:ind w:left="720" w:hanging="720"/>
        <w:contextualSpacing/>
      </w:pPr>
      <w:proofErr w:type="gramStart"/>
      <w:ins w:id="823" w:author="Andy Rominger" w:date="2014-11-13T13:23:00Z">
        <w:r>
          <w:t>Gillespie, R.G. &amp; Baldwin, B.G. (2010) Island biogeography of remote archipelagoes.</w:t>
        </w:r>
        <w:proofErr w:type="gramEnd"/>
        <w:r>
          <w:t xml:space="preserve"> </w:t>
        </w:r>
        <w:r>
          <w:rPr>
            <w:i/>
          </w:rPr>
          <w:t>The theory of island biogeography revisited</w:t>
        </w:r>
        <w:r>
          <w:t>, 358–387.</w:t>
        </w:r>
      </w:ins>
    </w:p>
    <w:p w14:paraId="58A2DB6A" w14:textId="77777777" w:rsidR="000923B3" w:rsidRDefault="00C40B3A" w:rsidP="006D5B6C">
      <w:pPr>
        <w:spacing w:line="480" w:lineRule="auto"/>
        <w:ind w:left="720" w:hanging="720"/>
        <w:contextualSpacing/>
      </w:pPr>
      <w:ins w:id="824" w:author="Andy Rominger" w:date="2014-11-13T13:23:00Z">
        <w:r>
          <w:t xml:space="preserve">Goodman, K., Welter, S. &amp; Roderick, G. (2012) Genetic divergence is decoupled from ecological diversification in the </w:t>
        </w:r>
        <w:proofErr w:type="spellStart"/>
        <w:proofErr w:type="gramStart"/>
        <w:r>
          <w:t>hawaiian</w:t>
        </w:r>
        <w:proofErr w:type="spellEnd"/>
        <w:proofErr w:type="gramEnd"/>
        <w:r>
          <w:t xml:space="preserve"> </w:t>
        </w:r>
        <w:proofErr w:type="spellStart"/>
        <w:r>
          <w:t>nesosydne</w:t>
        </w:r>
        <w:proofErr w:type="spellEnd"/>
        <w:r>
          <w:t xml:space="preserve"> </w:t>
        </w:r>
        <w:proofErr w:type="spellStart"/>
        <w:r>
          <w:t>planthoppers</w:t>
        </w:r>
        <w:proofErr w:type="spellEnd"/>
        <w:r>
          <w:t xml:space="preserve">. </w:t>
        </w:r>
        <w:r>
          <w:rPr>
            <w:i/>
          </w:rPr>
          <w:t>Evolution</w:t>
        </w:r>
        <w:r>
          <w:t xml:space="preserve">, </w:t>
        </w:r>
        <w:r>
          <w:rPr>
            <w:b/>
          </w:rPr>
          <w:t>66</w:t>
        </w:r>
        <w:r>
          <w:t>, 2798–2814.</w:t>
        </w:r>
      </w:ins>
    </w:p>
    <w:p w14:paraId="7AC84846" w14:textId="77777777" w:rsidR="000923B3" w:rsidRDefault="00C40B3A" w:rsidP="006D5B6C">
      <w:pPr>
        <w:spacing w:line="480" w:lineRule="auto"/>
        <w:ind w:left="720" w:hanging="720"/>
        <w:contextualSpacing/>
      </w:pPr>
      <w:proofErr w:type="spellStart"/>
      <w:ins w:id="825" w:author="Andy Rominger" w:date="2014-11-13T13:23:00Z">
        <w:r>
          <w:t>Gruner</w:t>
        </w:r>
        <w:proofErr w:type="spellEnd"/>
        <w:r>
          <w:t xml:space="preserve">, D.S. (2007) Geological age, ecosystem development, and local resource constraints on arthropod community structure in the </w:t>
        </w:r>
        <w:proofErr w:type="spellStart"/>
        <w:proofErr w:type="gramStart"/>
        <w:r>
          <w:t>hawaiian</w:t>
        </w:r>
        <w:proofErr w:type="spellEnd"/>
        <w:r>
          <w:t xml:space="preserve"> islands</w:t>
        </w:r>
        <w:proofErr w:type="gramEnd"/>
        <w:r>
          <w:t xml:space="preserve">. </w:t>
        </w:r>
        <w:proofErr w:type="gramStart"/>
        <w:r>
          <w:rPr>
            <w:i/>
          </w:rPr>
          <w:t xml:space="preserve">Biological Journal of the </w:t>
        </w:r>
        <w:proofErr w:type="spellStart"/>
        <w:r>
          <w:rPr>
            <w:i/>
          </w:rPr>
          <w:t>Linnean</w:t>
        </w:r>
        <w:proofErr w:type="spellEnd"/>
        <w:r>
          <w:rPr>
            <w:i/>
          </w:rPr>
          <w:t xml:space="preserve"> Society</w:t>
        </w:r>
        <w:r>
          <w:t xml:space="preserve">, </w:t>
        </w:r>
        <w:r>
          <w:rPr>
            <w:b/>
          </w:rPr>
          <w:t>90</w:t>
        </w:r>
        <w:r>
          <w:t>, 551–570.</w:t>
        </w:r>
      </w:ins>
      <w:proofErr w:type="gramEnd"/>
    </w:p>
    <w:p w14:paraId="70898C4E" w14:textId="77777777" w:rsidR="000923B3" w:rsidRDefault="00C40B3A" w:rsidP="006D5B6C">
      <w:pPr>
        <w:spacing w:line="480" w:lineRule="auto"/>
        <w:ind w:left="720" w:hanging="720"/>
        <w:contextualSpacing/>
      </w:pPr>
      <w:ins w:id="826" w:author="Andy Rominger" w:date="2014-11-13T13:23:00Z">
        <w:r>
          <w:t xml:space="preserve">Harte, J. (2011) </w:t>
        </w:r>
        <w:r>
          <w:rPr>
            <w:i/>
          </w:rPr>
          <w:t>The maximum entropy theory of ecology</w:t>
        </w:r>
        <w:r>
          <w:t>, Oxford University Press.</w:t>
        </w:r>
      </w:ins>
    </w:p>
    <w:p w14:paraId="761943F8" w14:textId="0235944D" w:rsidR="000923B3" w:rsidRDefault="00C40B3A" w:rsidP="00463A10">
      <w:pPr>
        <w:spacing w:line="480" w:lineRule="auto"/>
        <w:ind w:left="720" w:hanging="720"/>
        <w:contextualSpacing/>
        <w:rPr>
          <w:ins w:id="827" w:author="Andy Rominger" w:date="2014-11-13T13:23:00Z"/>
        </w:rPr>
      </w:pPr>
      <w:ins w:id="828" w:author="Andy Rominger" w:date="2014-11-13T13:23:00Z">
        <w:r>
          <w:t xml:space="preserve">Hubbell, S.P. (2001) </w:t>
        </w:r>
        <w:r>
          <w:rPr>
            <w:i/>
          </w:rPr>
          <w:t>The unified neutral theory of biodi</w:t>
        </w:r>
        <w:r w:rsidR="009B2386">
          <w:rPr>
            <w:i/>
          </w:rPr>
          <w:t>versity and biogeography</w:t>
        </w:r>
        <w:r>
          <w:t>, Princeton University Press.</w:t>
        </w:r>
      </w:ins>
    </w:p>
    <w:p w14:paraId="42516CFE" w14:textId="77777777" w:rsidR="000923B3" w:rsidRDefault="00C40B3A" w:rsidP="00463A10">
      <w:pPr>
        <w:spacing w:line="480" w:lineRule="auto"/>
        <w:ind w:left="720" w:hanging="720"/>
        <w:contextualSpacing/>
        <w:rPr>
          <w:ins w:id="829" w:author="Andy Rominger" w:date="2014-11-13T13:23:00Z"/>
        </w:rPr>
      </w:pPr>
      <w:proofErr w:type="spellStart"/>
      <w:proofErr w:type="gramStart"/>
      <w:ins w:id="830" w:author="Andy Rominger" w:date="2014-11-13T13:23:00Z">
        <w:r>
          <w:t>Jetz</w:t>
        </w:r>
        <w:proofErr w:type="spellEnd"/>
        <w:r>
          <w:t xml:space="preserve">, W., Thomas, G., Joy, J., Hartmann, K. &amp; </w:t>
        </w:r>
        <w:proofErr w:type="spellStart"/>
        <w:r>
          <w:t>Mooers</w:t>
        </w:r>
        <w:proofErr w:type="spellEnd"/>
        <w:r>
          <w:t>, A. (2012) The global diversity of birds in space and time.</w:t>
        </w:r>
        <w:proofErr w:type="gramEnd"/>
        <w:r>
          <w:t xml:space="preserve"> </w:t>
        </w:r>
        <w:proofErr w:type="gramStart"/>
        <w:r>
          <w:rPr>
            <w:i/>
          </w:rPr>
          <w:t>Nature</w:t>
        </w:r>
        <w:r>
          <w:t xml:space="preserve">, </w:t>
        </w:r>
        <w:r>
          <w:rPr>
            <w:b/>
          </w:rPr>
          <w:t>491</w:t>
        </w:r>
        <w:r>
          <w:t>, 444–448.</w:t>
        </w:r>
        <w:proofErr w:type="gramEnd"/>
      </w:ins>
    </w:p>
    <w:p w14:paraId="4B72152D" w14:textId="0860A506" w:rsidR="000923B3" w:rsidRDefault="00C40B3A" w:rsidP="006D5B6C">
      <w:pPr>
        <w:spacing w:line="480" w:lineRule="auto"/>
        <w:ind w:left="720" w:hanging="720"/>
        <w:contextualSpacing/>
        <w:rPr>
          <w:ins w:id="831" w:author="Andy Rominger" w:date="2014-11-13T13:23:00Z"/>
        </w:rPr>
      </w:pPr>
      <w:proofErr w:type="spellStart"/>
      <w:ins w:id="832" w:author="Andy Rominger" w:date="2014-11-13T13:23:00Z">
        <w:r>
          <w:t>Kitayama</w:t>
        </w:r>
        <w:proofErr w:type="spellEnd"/>
        <w:r>
          <w:t>, K. &amp; Mueller-</w:t>
        </w:r>
        <w:proofErr w:type="spellStart"/>
        <w:r>
          <w:t>Dombois</w:t>
        </w:r>
        <w:proofErr w:type="spellEnd"/>
        <w:r>
          <w:t xml:space="preserve">, D. (1995) Vegetation changes along gradients of long-term soil development in the </w:t>
        </w:r>
        <w:proofErr w:type="spellStart"/>
        <w:proofErr w:type="gramStart"/>
        <w:r>
          <w:t>hawaiian</w:t>
        </w:r>
        <w:proofErr w:type="spellEnd"/>
        <w:proofErr w:type="gramEnd"/>
        <w:r>
          <w:t xml:space="preserve"> </w:t>
        </w:r>
        <w:proofErr w:type="spellStart"/>
        <w:r>
          <w:t>montane</w:t>
        </w:r>
        <w:proofErr w:type="spellEnd"/>
        <w:r>
          <w:t xml:space="preserve"> rainforest zone. </w:t>
        </w:r>
        <w:proofErr w:type="spellStart"/>
        <w:r>
          <w:rPr>
            <w:i/>
          </w:rPr>
          <w:t>Vegetatio</w:t>
        </w:r>
        <w:proofErr w:type="spellEnd"/>
        <w:r>
          <w:t xml:space="preserve">, </w:t>
        </w:r>
        <w:r>
          <w:rPr>
            <w:b/>
          </w:rPr>
          <w:t>120</w:t>
        </w:r>
        <w:r>
          <w:t>, 1–20.</w:t>
        </w:r>
      </w:ins>
    </w:p>
    <w:p w14:paraId="72A33B22" w14:textId="77777777" w:rsidR="000923B3" w:rsidRDefault="00C40B3A" w:rsidP="006D5B6C">
      <w:pPr>
        <w:spacing w:line="480" w:lineRule="auto"/>
        <w:ind w:left="720" w:hanging="720"/>
        <w:contextualSpacing/>
      </w:pPr>
      <w:proofErr w:type="spellStart"/>
      <w:ins w:id="833" w:author="Andy Rominger" w:date="2014-11-13T13:23:00Z">
        <w:r>
          <w:t>Magnacca</w:t>
        </w:r>
        <w:proofErr w:type="spellEnd"/>
        <w:r>
          <w:t xml:space="preserve">, K.N., Foote, D. &amp; O’Grady, P.M. (2008) A review of the endemic </w:t>
        </w:r>
        <w:proofErr w:type="spellStart"/>
        <w:proofErr w:type="gramStart"/>
        <w:r>
          <w:t>hawaiian</w:t>
        </w:r>
        <w:proofErr w:type="spellEnd"/>
        <w:proofErr w:type="gramEnd"/>
        <w:r>
          <w:t xml:space="preserve"> </w:t>
        </w:r>
        <w:proofErr w:type="spellStart"/>
        <w:r>
          <w:t>drosophilidae</w:t>
        </w:r>
        <w:proofErr w:type="spellEnd"/>
        <w:r>
          <w:t xml:space="preserve"> and their host plants. </w:t>
        </w:r>
        <w:proofErr w:type="spellStart"/>
        <w:r>
          <w:rPr>
            <w:i/>
          </w:rPr>
          <w:t>Zootaxa</w:t>
        </w:r>
        <w:proofErr w:type="spellEnd"/>
        <w:r>
          <w:t xml:space="preserve">, </w:t>
        </w:r>
        <w:r>
          <w:rPr>
            <w:b/>
          </w:rPr>
          <w:t>1728</w:t>
        </w:r>
        <w:r>
          <w:t>, 1–58.</w:t>
        </w:r>
      </w:ins>
    </w:p>
    <w:p w14:paraId="7B2074BE" w14:textId="77777777" w:rsidR="000923B3" w:rsidRDefault="00C40B3A" w:rsidP="006D5B6C">
      <w:pPr>
        <w:spacing w:line="480" w:lineRule="auto"/>
        <w:ind w:left="720" w:hanging="720"/>
        <w:contextualSpacing/>
      </w:pPr>
      <w:proofErr w:type="spellStart"/>
      <w:ins w:id="834" w:author="Andy Rominger" w:date="2014-11-13T13:23:00Z">
        <w:r>
          <w:t>Mendelson</w:t>
        </w:r>
        <w:proofErr w:type="spellEnd"/>
        <w:r>
          <w:t xml:space="preserve">, T.C. &amp; Shaw, K.L. (2005) Sexual </w:t>
        </w:r>
        <w:proofErr w:type="spellStart"/>
        <w:r>
          <w:t>behaviour</w:t>
        </w:r>
        <w:proofErr w:type="spellEnd"/>
        <w:r>
          <w:t xml:space="preserve">: rapid speciation in an arthropod. </w:t>
        </w:r>
        <w:r>
          <w:rPr>
            <w:i/>
          </w:rPr>
          <w:t>Nature</w:t>
        </w:r>
        <w:r>
          <w:t xml:space="preserve">, </w:t>
        </w:r>
        <w:r>
          <w:rPr>
            <w:b/>
          </w:rPr>
          <w:t>433</w:t>
        </w:r>
        <w:r>
          <w:t>, 375–376.</w:t>
        </w:r>
      </w:ins>
    </w:p>
    <w:p w14:paraId="272BA4B8" w14:textId="77777777" w:rsidR="000923B3" w:rsidRDefault="00C40B3A" w:rsidP="006D5B6C">
      <w:pPr>
        <w:spacing w:line="480" w:lineRule="auto"/>
        <w:ind w:left="720" w:hanging="720"/>
        <w:contextualSpacing/>
      </w:pPr>
      <w:proofErr w:type="spellStart"/>
      <w:ins w:id="835" w:author="Andy Rominger" w:date="2014-11-13T13:23:00Z">
        <w:r>
          <w:t>Mendelson</w:t>
        </w:r>
        <w:proofErr w:type="spellEnd"/>
        <w:r>
          <w:t xml:space="preserve">, T.C., Siegel, A.M. &amp; Shaw, K.L. (2004) </w:t>
        </w:r>
        <w:proofErr w:type="gramStart"/>
        <w:r>
          <w:t>Testing</w:t>
        </w:r>
        <w:proofErr w:type="gramEnd"/>
        <w:r>
          <w:t xml:space="preserve"> geographical pathways of speciation in a recent island radiation. </w:t>
        </w:r>
        <w:r>
          <w:rPr>
            <w:i/>
          </w:rPr>
          <w:t>Molecular ecology</w:t>
        </w:r>
        <w:r>
          <w:t xml:space="preserve">, </w:t>
        </w:r>
        <w:r>
          <w:rPr>
            <w:b/>
          </w:rPr>
          <w:t>13</w:t>
        </w:r>
        <w:r>
          <w:t>, 3787–3796.</w:t>
        </w:r>
      </w:ins>
    </w:p>
    <w:p w14:paraId="505AFEE2" w14:textId="77777777" w:rsidR="000923B3" w:rsidRDefault="00C40B3A" w:rsidP="006D5B6C">
      <w:pPr>
        <w:spacing w:line="480" w:lineRule="auto"/>
        <w:ind w:left="720" w:hanging="720"/>
        <w:contextualSpacing/>
      </w:pPr>
      <w:ins w:id="836" w:author="Andy Rominger" w:date="2014-11-13T13:23:00Z">
        <w:r>
          <w:t>Miller, M. (1997) Tools for population genetic analysis (</w:t>
        </w:r>
        <w:proofErr w:type="spellStart"/>
        <w:r>
          <w:t>tFPGA</w:t>
        </w:r>
        <w:proofErr w:type="spellEnd"/>
        <w:r>
          <w:t xml:space="preserve">), 1.3: a windows program for the analysis of </w:t>
        </w:r>
        <w:proofErr w:type="spellStart"/>
        <w:r>
          <w:t>allozyme</w:t>
        </w:r>
        <w:proofErr w:type="spellEnd"/>
        <w:r>
          <w:t xml:space="preserve"> and molecular population genetic data. </w:t>
        </w:r>
        <w:proofErr w:type="gramStart"/>
        <w:r>
          <w:t>distributed</w:t>
        </w:r>
        <w:proofErr w:type="gramEnd"/>
        <w:r>
          <w:t xml:space="preserve"> by the author: http://www.marksgeneticsoftware.net/tfpga.htm.</w:t>
        </w:r>
      </w:ins>
    </w:p>
    <w:p w14:paraId="4DF10E59" w14:textId="77777777" w:rsidR="000923B3" w:rsidRDefault="00C40B3A" w:rsidP="006D5B6C">
      <w:pPr>
        <w:spacing w:line="480" w:lineRule="auto"/>
        <w:ind w:left="720" w:hanging="720"/>
        <w:contextualSpacing/>
      </w:pPr>
      <w:proofErr w:type="gramStart"/>
      <w:ins w:id="837" w:author="Andy Rominger" w:date="2014-11-13T13:23:00Z">
        <w:r>
          <w:t>Newman, M. &amp; Girvan, M. (2004) Finding and evaluating community structure in networks.</w:t>
        </w:r>
        <w:proofErr w:type="gramEnd"/>
        <w:r>
          <w:t xml:space="preserve"> </w:t>
        </w:r>
        <w:proofErr w:type="gramStart"/>
        <w:r>
          <w:rPr>
            <w:i/>
          </w:rPr>
          <w:t>Physical Review E</w:t>
        </w:r>
        <w:r>
          <w:t xml:space="preserve">, </w:t>
        </w:r>
        <w:r>
          <w:rPr>
            <w:b/>
          </w:rPr>
          <w:t>69</w:t>
        </w:r>
        <w:r>
          <w:t>, 026113.</w:t>
        </w:r>
      </w:ins>
      <w:proofErr w:type="gramEnd"/>
    </w:p>
    <w:p w14:paraId="33C05BE7" w14:textId="77777777" w:rsidR="000923B3" w:rsidRDefault="00C40B3A" w:rsidP="006D5B6C">
      <w:pPr>
        <w:spacing w:line="480" w:lineRule="auto"/>
        <w:ind w:left="720" w:hanging="720"/>
        <w:contextualSpacing/>
      </w:pPr>
      <w:proofErr w:type="spellStart"/>
      <w:proofErr w:type="gramStart"/>
      <w:ins w:id="838" w:author="Andy Rominger" w:date="2014-11-13T13:23:00Z">
        <w:r>
          <w:t>Nuismer</w:t>
        </w:r>
        <w:proofErr w:type="spellEnd"/>
        <w:r>
          <w:t xml:space="preserve">, S.L., </w:t>
        </w:r>
        <w:proofErr w:type="spellStart"/>
        <w:r>
          <w:t>Jordano</w:t>
        </w:r>
        <w:proofErr w:type="spellEnd"/>
        <w:r>
          <w:t xml:space="preserve">, P. &amp; </w:t>
        </w:r>
        <w:proofErr w:type="spellStart"/>
        <w:r>
          <w:t>Bascompte</w:t>
        </w:r>
        <w:proofErr w:type="spellEnd"/>
        <w:r>
          <w:t>, J. (2013) Coevolution and the architecture of mutualistic networks.</w:t>
        </w:r>
        <w:proofErr w:type="gramEnd"/>
        <w:r>
          <w:t xml:space="preserve"> </w:t>
        </w:r>
        <w:proofErr w:type="gramStart"/>
        <w:r>
          <w:rPr>
            <w:i/>
          </w:rPr>
          <w:t>Evolution</w:t>
        </w:r>
        <w:r>
          <w:t xml:space="preserve">, </w:t>
        </w:r>
        <w:r>
          <w:rPr>
            <w:b/>
          </w:rPr>
          <w:t>67</w:t>
        </w:r>
        <w:r>
          <w:t>, 338–354.</w:t>
        </w:r>
      </w:ins>
      <w:proofErr w:type="gramEnd"/>
    </w:p>
    <w:p w14:paraId="75927226" w14:textId="77777777" w:rsidR="000923B3" w:rsidRDefault="00C40B3A" w:rsidP="006D5B6C">
      <w:pPr>
        <w:spacing w:line="480" w:lineRule="auto"/>
        <w:ind w:left="720" w:hanging="720"/>
        <w:contextualSpacing/>
      </w:pPr>
      <w:proofErr w:type="spellStart"/>
      <w:ins w:id="839" w:author="Andy Rominger" w:date="2014-11-13T13:23:00Z">
        <w:r>
          <w:t>Oksanen</w:t>
        </w:r>
        <w:proofErr w:type="spellEnd"/>
        <w:r>
          <w:t xml:space="preserve">, J., Blanchet, F.G., </w:t>
        </w:r>
        <w:proofErr w:type="spellStart"/>
        <w:r>
          <w:t>Kindt</w:t>
        </w:r>
        <w:proofErr w:type="spellEnd"/>
        <w:r>
          <w:t xml:space="preserve">, R., Legendre, P., Minchin, P.R., O’Hara, R.B., Simpson, G.L., </w:t>
        </w:r>
        <w:proofErr w:type="spellStart"/>
        <w:r>
          <w:t>Solymos</w:t>
        </w:r>
        <w:proofErr w:type="spellEnd"/>
        <w:r>
          <w:t xml:space="preserve">, P., Stevens, M.H.H. &amp; Wagner, H. (2013) </w:t>
        </w:r>
        <w:r>
          <w:rPr>
            <w:i/>
          </w:rPr>
          <w:t>vegan: Community ecology package</w:t>
        </w:r>
        <w:r>
          <w:t>,</w:t>
        </w:r>
      </w:ins>
    </w:p>
    <w:p w14:paraId="0E3215B7" w14:textId="77777777" w:rsidR="000923B3" w:rsidRDefault="00C40B3A" w:rsidP="006D5B6C">
      <w:pPr>
        <w:spacing w:line="480" w:lineRule="auto"/>
        <w:ind w:left="720" w:hanging="720"/>
        <w:contextualSpacing/>
      </w:pPr>
      <w:proofErr w:type="spellStart"/>
      <w:ins w:id="840" w:author="Andy Rominger" w:date="2014-11-13T13:23:00Z">
        <w:r>
          <w:t>Olesen</w:t>
        </w:r>
        <w:proofErr w:type="spellEnd"/>
        <w:r>
          <w:t xml:space="preserve">, J., </w:t>
        </w:r>
        <w:proofErr w:type="spellStart"/>
        <w:r>
          <w:t>Bascompte</w:t>
        </w:r>
        <w:proofErr w:type="spellEnd"/>
        <w:r>
          <w:t xml:space="preserve">, J., </w:t>
        </w:r>
        <w:proofErr w:type="spellStart"/>
        <w:r>
          <w:t>Dupont</w:t>
        </w:r>
        <w:proofErr w:type="spellEnd"/>
        <w:r>
          <w:t xml:space="preserve">, Y. &amp; </w:t>
        </w:r>
        <w:proofErr w:type="spellStart"/>
        <w:r>
          <w:t>Jordano</w:t>
        </w:r>
        <w:proofErr w:type="spellEnd"/>
        <w:r>
          <w:t xml:space="preserve">, P. (2007) </w:t>
        </w:r>
        <w:proofErr w:type="gramStart"/>
        <w:r>
          <w:t>The</w:t>
        </w:r>
        <w:proofErr w:type="gramEnd"/>
        <w:r>
          <w:t xml:space="preserve"> modularity of pollination networks. </w:t>
        </w:r>
        <w:r>
          <w:rPr>
            <w:i/>
          </w:rPr>
          <w:t xml:space="preserve">Proc. </w:t>
        </w:r>
        <w:proofErr w:type="spellStart"/>
        <w:r>
          <w:rPr>
            <w:i/>
          </w:rPr>
          <w:t>Natl</w:t>
        </w:r>
        <w:proofErr w:type="spellEnd"/>
        <w:r>
          <w:rPr>
            <w:i/>
          </w:rPr>
          <w:t xml:space="preserve"> Acad. Sci. USA</w:t>
        </w:r>
        <w:r>
          <w:t xml:space="preserve">, </w:t>
        </w:r>
        <w:r>
          <w:rPr>
            <w:b/>
          </w:rPr>
          <w:t>104</w:t>
        </w:r>
        <w:r>
          <w:t>, 19891–19896.</w:t>
        </w:r>
      </w:ins>
    </w:p>
    <w:p w14:paraId="3277D556" w14:textId="77777777" w:rsidR="000923B3" w:rsidRDefault="00C40B3A" w:rsidP="006D5B6C">
      <w:pPr>
        <w:spacing w:line="480" w:lineRule="auto"/>
        <w:ind w:left="720" w:hanging="720"/>
        <w:contextualSpacing/>
      </w:pPr>
      <w:ins w:id="841" w:author="Andy Rominger" w:date="2014-11-13T13:23:00Z">
        <w:r>
          <w:t xml:space="preserve">O’Grady, P.M., </w:t>
        </w:r>
        <w:proofErr w:type="spellStart"/>
        <w:r>
          <w:t>Lapoint</w:t>
        </w:r>
        <w:proofErr w:type="spellEnd"/>
        <w:r>
          <w:t xml:space="preserve">, R.T., </w:t>
        </w:r>
        <w:proofErr w:type="spellStart"/>
        <w:r>
          <w:t>Bonacum</w:t>
        </w:r>
        <w:proofErr w:type="spellEnd"/>
        <w:r>
          <w:t xml:space="preserve">, J., </w:t>
        </w:r>
        <w:proofErr w:type="spellStart"/>
        <w:r>
          <w:t>Lasola</w:t>
        </w:r>
        <w:proofErr w:type="spellEnd"/>
        <w:r>
          <w:t xml:space="preserve">, J., Owen, E., Wu, Y. &amp; </w:t>
        </w:r>
        <w:proofErr w:type="spellStart"/>
        <w:r>
          <w:t>DeSalle</w:t>
        </w:r>
        <w:proofErr w:type="spellEnd"/>
        <w:r>
          <w:t xml:space="preserve">, R. (2011) Phylogenetic and ecological relationships of the </w:t>
        </w:r>
        <w:proofErr w:type="spellStart"/>
        <w:r>
          <w:t>hawaiian</w:t>
        </w:r>
        <w:proofErr w:type="spellEnd"/>
        <w:r>
          <w:t xml:space="preserve"> drosophila inferred by mitochondrial </w:t>
        </w:r>
        <w:proofErr w:type="spellStart"/>
        <w:r>
          <w:t>dNA</w:t>
        </w:r>
        <w:proofErr w:type="spellEnd"/>
        <w:r>
          <w:t xml:space="preserve"> analysis. </w:t>
        </w:r>
        <w:r>
          <w:rPr>
            <w:i/>
          </w:rPr>
          <w:t xml:space="preserve">Molecular </w:t>
        </w:r>
        <w:proofErr w:type="spellStart"/>
        <w:r>
          <w:rPr>
            <w:i/>
          </w:rPr>
          <w:t>phylogenetics</w:t>
        </w:r>
        <w:proofErr w:type="spellEnd"/>
        <w:r>
          <w:rPr>
            <w:i/>
          </w:rPr>
          <w:t xml:space="preserve"> and evolution</w:t>
        </w:r>
        <w:r>
          <w:t xml:space="preserve">, </w:t>
        </w:r>
        <w:r>
          <w:rPr>
            <w:b/>
          </w:rPr>
          <w:t>58</w:t>
        </w:r>
        <w:r>
          <w:t>, 244–256.</w:t>
        </w:r>
      </w:ins>
    </w:p>
    <w:p w14:paraId="3A402580" w14:textId="77777777" w:rsidR="000923B3" w:rsidRDefault="00C40B3A" w:rsidP="006D5B6C">
      <w:pPr>
        <w:spacing w:line="480" w:lineRule="auto"/>
        <w:ind w:left="720" w:hanging="720"/>
        <w:contextualSpacing/>
      </w:pPr>
      <w:ins w:id="842" w:author="Andy Rominger" w:date="2014-11-13T13:23:00Z">
        <w:r>
          <w:t xml:space="preserve">Percy, D. (2003) Radiation, diversity and host plant interactions </w:t>
        </w:r>
        <w:proofErr w:type="gramStart"/>
        <w:r>
          <w:t>among</w:t>
        </w:r>
        <w:proofErr w:type="gramEnd"/>
        <w:r>
          <w:t xml:space="preserve"> island and continental legume-feeding </w:t>
        </w:r>
        <w:proofErr w:type="spellStart"/>
        <w:r>
          <w:t>psyllids</w:t>
        </w:r>
        <w:proofErr w:type="spellEnd"/>
        <w:r>
          <w:t xml:space="preserve">. </w:t>
        </w:r>
        <w:r>
          <w:rPr>
            <w:i/>
          </w:rPr>
          <w:t>Evolution</w:t>
        </w:r>
        <w:r>
          <w:t xml:space="preserve">, </w:t>
        </w:r>
        <w:r>
          <w:rPr>
            <w:b/>
          </w:rPr>
          <w:t>57</w:t>
        </w:r>
        <w:r>
          <w:t>, 2540–2556.</w:t>
        </w:r>
      </w:ins>
    </w:p>
    <w:p w14:paraId="49EB707F" w14:textId="77777777" w:rsidR="000923B3" w:rsidRDefault="00C40B3A" w:rsidP="006D5B6C">
      <w:pPr>
        <w:spacing w:line="480" w:lineRule="auto"/>
        <w:ind w:left="720" w:hanging="720"/>
        <w:contextualSpacing/>
      </w:pPr>
      <w:ins w:id="843" w:author="Andy Rominger" w:date="2014-11-13T13:23:00Z">
        <w:r>
          <w:t xml:space="preserve">Percy, D. &amp; Kennedy, </w:t>
        </w:r>
        <w:proofErr w:type="gramStart"/>
        <w:r>
          <w:t>M.</w:t>
        </w:r>
        <w:proofErr w:type="gramEnd"/>
        <w:r>
          <w:t xml:space="preserve"> (2006) </w:t>
        </w:r>
        <w:proofErr w:type="spellStart"/>
        <w:r>
          <w:t>Psyllid</w:t>
        </w:r>
        <w:proofErr w:type="spellEnd"/>
        <w:r>
          <w:t xml:space="preserve"> communication: acoustic diversity, mate recognition and phylogenetic signal. </w:t>
        </w:r>
        <w:proofErr w:type="gramStart"/>
        <w:r>
          <w:rPr>
            <w:i/>
          </w:rPr>
          <w:t>Invertebrate Systematics</w:t>
        </w:r>
        <w:r>
          <w:t xml:space="preserve">, </w:t>
        </w:r>
        <w:r>
          <w:rPr>
            <w:b/>
          </w:rPr>
          <w:t>20</w:t>
        </w:r>
        <w:r>
          <w:t>, 431–445.</w:t>
        </w:r>
      </w:ins>
      <w:proofErr w:type="gramEnd"/>
    </w:p>
    <w:p w14:paraId="68479F89" w14:textId="77777777" w:rsidR="000923B3" w:rsidRDefault="00C40B3A" w:rsidP="006D5B6C">
      <w:pPr>
        <w:spacing w:line="480" w:lineRule="auto"/>
        <w:ind w:left="720" w:hanging="720"/>
        <w:contextualSpacing/>
      </w:pPr>
      <w:ins w:id="844" w:author="Andy Rominger" w:date="2014-11-13T13:23:00Z">
        <w:r>
          <w:t xml:space="preserve">Price, J. &amp; </w:t>
        </w:r>
        <w:proofErr w:type="spellStart"/>
        <w:r>
          <w:t>Clague</w:t>
        </w:r>
        <w:proofErr w:type="spellEnd"/>
        <w:r>
          <w:t xml:space="preserve">, D. (2002) How old is the </w:t>
        </w:r>
        <w:proofErr w:type="spellStart"/>
        <w:proofErr w:type="gramStart"/>
        <w:r>
          <w:t>hawaiian</w:t>
        </w:r>
        <w:proofErr w:type="spellEnd"/>
        <w:proofErr w:type="gramEnd"/>
        <w:r>
          <w:t xml:space="preserve"> biota? Geology and phylogeny suggest recent divergence. </w:t>
        </w:r>
        <w:proofErr w:type="spellStart"/>
        <w:r>
          <w:rPr>
            <w:i/>
          </w:rPr>
          <w:t>Proc</w:t>
        </w:r>
        <w:proofErr w:type="spellEnd"/>
        <w:r>
          <w:rPr>
            <w:i/>
          </w:rPr>
          <w:t xml:space="preserve"> R </w:t>
        </w:r>
        <w:proofErr w:type="spellStart"/>
        <w:r>
          <w:rPr>
            <w:i/>
          </w:rPr>
          <w:t>Soc</w:t>
        </w:r>
        <w:proofErr w:type="spellEnd"/>
        <w:r>
          <w:rPr>
            <w:i/>
          </w:rPr>
          <w:t xml:space="preserve"> </w:t>
        </w:r>
        <w:proofErr w:type="spellStart"/>
        <w:r>
          <w:rPr>
            <w:i/>
          </w:rPr>
          <w:t>Lond</w:t>
        </w:r>
        <w:proofErr w:type="spellEnd"/>
        <w:r>
          <w:rPr>
            <w:i/>
          </w:rPr>
          <w:t xml:space="preserve"> B </w:t>
        </w:r>
        <w:proofErr w:type="spellStart"/>
        <w:r>
          <w:rPr>
            <w:i/>
          </w:rPr>
          <w:t>Biol</w:t>
        </w:r>
        <w:proofErr w:type="spellEnd"/>
        <w:r>
          <w:rPr>
            <w:i/>
          </w:rPr>
          <w:t xml:space="preserve"> </w:t>
        </w:r>
        <w:proofErr w:type="spellStart"/>
        <w:r>
          <w:rPr>
            <w:i/>
          </w:rPr>
          <w:t>Sci</w:t>
        </w:r>
        <w:proofErr w:type="spellEnd"/>
        <w:r>
          <w:t xml:space="preserve">, </w:t>
        </w:r>
        <w:r>
          <w:rPr>
            <w:b/>
          </w:rPr>
          <w:t>269</w:t>
        </w:r>
        <w:r>
          <w:t>, 2429–2435.</w:t>
        </w:r>
      </w:ins>
    </w:p>
    <w:p w14:paraId="1EC03E16" w14:textId="77777777" w:rsidR="000923B3" w:rsidRDefault="00C40B3A" w:rsidP="006D5B6C">
      <w:pPr>
        <w:spacing w:line="480" w:lineRule="auto"/>
        <w:ind w:left="720" w:hanging="720"/>
        <w:contextualSpacing/>
      </w:pPr>
      <w:ins w:id="845" w:author="Andy Rominger" w:date="2014-11-13T13:23:00Z">
        <w:r>
          <w:t xml:space="preserve">Price, J.P. (2012) </w:t>
        </w:r>
        <w:r>
          <w:rPr>
            <w:i/>
          </w:rPr>
          <w:t xml:space="preserve">Mapping plant species ranges in the </w:t>
        </w:r>
        <w:proofErr w:type="spellStart"/>
        <w:r>
          <w:rPr>
            <w:i/>
          </w:rPr>
          <w:t>hawaiian</w:t>
        </w:r>
        <w:proofErr w:type="spellEnd"/>
        <w:r>
          <w:rPr>
            <w:i/>
          </w:rPr>
          <w:t xml:space="preserve"> islands: developing a methodology and associated </w:t>
        </w:r>
        <w:proofErr w:type="spellStart"/>
        <w:r>
          <w:rPr>
            <w:i/>
          </w:rPr>
          <w:t>gIS</w:t>
        </w:r>
        <w:proofErr w:type="spellEnd"/>
        <w:r>
          <w:rPr>
            <w:i/>
          </w:rPr>
          <w:t xml:space="preserve"> layers</w:t>
        </w:r>
        <w:r>
          <w:t>, US Department of the Interior, US Geological Survey.</w:t>
        </w:r>
      </w:ins>
    </w:p>
    <w:p w14:paraId="501A9A5F" w14:textId="77777777" w:rsidR="000923B3" w:rsidRDefault="00C40B3A" w:rsidP="00463A10">
      <w:pPr>
        <w:spacing w:line="480" w:lineRule="auto"/>
        <w:ind w:left="720" w:hanging="720"/>
        <w:contextualSpacing/>
        <w:rPr>
          <w:ins w:id="846" w:author="Andy Rominger" w:date="2014-11-13T13:23:00Z"/>
        </w:rPr>
      </w:pPr>
      <w:proofErr w:type="spellStart"/>
      <w:proofErr w:type="gramStart"/>
      <w:ins w:id="847" w:author="Andy Rominger" w:date="2014-11-13T13:23:00Z">
        <w:r>
          <w:t>Ricklefs</w:t>
        </w:r>
        <w:proofErr w:type="spellEnd"/>
        <w:r>
          <w:t>, R.E. (2004) A comprehensive framework for global patterns in biodiversity.</w:t>
        </w:r>
        <w:proofErr w:type="gramEnd"/>
        <w:r>
          <w:t xml:space="preserve"> </w:t>
        </w:r>
        <w:r>
          <w:rPr>
            <w:i/>
          </w:rPr>
          <w:t>Ecology Letters</w:t>
        </w:r>
        <w:r>
          <w:t xml:space="preserve">, </w:t>
        </w:r>
        <w:r>
          <w:rPr>
            <w:b/>
          </w:rPr>
          <w:t>7</w:t>
        </w:r>
        <w:r>
          <w:t>, 1–15.</w:t>
        </w:r>
      </w:ins>
    </w:p>
    <w:p w14:paraId="27A11A2F" w14:textId="77777777" w:rsidR="000923B3" w:rsidRDefault="00C40B3A" w:rsidP="006D5B6C">
      <w:pPr>
        <w:spacing w:line="480" w:lineRule="auto"/>
        <w:ind w:left="720" w:hanging="720"/>
        <w:contextualSpacing/>
      </w:pPr>
      <w:proofErr w:type="spellStart"/>
      <w:ins w:id="848" w:author="Andy Rominger" w:date="2014-11-13T13:23:00Z">
        <w:r>
          <w:t>Ricklefs</w:t>
        </w:r>
        <w:proofErr w:type="spellEnd"/>
        <w:r>
          <w:t xml:space="preserve">, R.E. (1987) Community diversity: relative roles of local and regional processes. </w:t>
        </w:r>
        <w:r>
          <w:rPr>
            <w:i/>
          </w:rPr>
          <w:t>Science</w:t>
        </w:r>
        <w:r>
          <w:t xml:space="preserve">, </w:t>
        </w:r>
        <w:r>
          <w:rPr>
            <w:b/>
          </w:rPr>
          <w:t>235</w:t>
        </w:r>
        <w:r>
          <w:t>, 167–171.</w:t>
        </w:r>
      </w:ins>
    </w:p>
    <w:p w14:paraId="6A765796" w14:textId="77777777" w:rsidR="000923B3" w:rsidRDefault="00C40B3A" w:rsidP="006D5B6C">
      <w:pPr>
        <w:spacing w:line="480" w:lineRule="auto"/>
        <w:ind w:left="720" w:hanging="720"/>
        <w:contextualSpacing/>
      </w:pPr>
      <w:proofErr w:type="spellStart"/>
      <w:ins w:id="849" w:author="Andy Rominger" w:date="2014-11-13T13:23:00Z">
        <w:r>
          <w:t>Rius</w:t>
        </w:r>
        <w:proofErr w:type="spellEnd"/>
        <w:r>
          <w:t xml:space="preserve">, M. &amp; Darling, J.A. (2014) How important is intraspecific genetic admixture to the success of </w:t>
        </w:r>
        <w:proofErr w:type="spellStart"/>
        <w:r>
          <w:t>colonising</w:t>
        </w:r>
        <w:proofErr w:type="spellEnd"/>
        <w:r>
          <w:t xml:space="preserve"> populations? </w:t>
        </w:r>
        <w:r>
          <w:rPr>
            <w:i/>
          </w:rPr>
          <w:t>Trends in ecology &amp; evolution</w:t>
        </w:r>
        <w:r>
          <w:t xml:space="preserve">, </w:t>
        </w:r>
        <w:r>
          <w:rPr>
            <w:b/>
          </w:rPr>
          <w:t>29</w:t>
        </w:r>
        <w:r>
          <w:t>, 233–242.</w:t>
        </w:r>
      </w:ins>
    </w:p>
    <w:p w14:paraId="590AFF84" w14:textId="77777777" w:rsidR="000923B3" w:rsidRDefault="00C40B3A" w:rsidP="006D5B6C">
      <w:pPr>
        <w:spacing w:line="480" w:lineRule="auto"/>
        <w:ind w:left="720" w:hanging="720"/>
        <w:contextualSpacing/>
      </w:pPr>
      <w:ins w:id="850" w:author="Andy Rominger" w:date="2014-11-13T13:23:00Z">
        <w:r>
          <w:t xml:space="preserve">Roderick, G., </w:t>
        </w:r>
        <w:proofErr w:type="spellStart"/>
        <w:r>
          <w:t>Croucher</w:t>
        </w:r>
        <w:proofErr w:type="spellEnd"/>
        <w:r>
          <w:t xml:space="preserve">, P., </w:t>
        </w:r>
        <w:proofErr w:type="spellStart"/>
        <w:r>
          <w:t>Vandergast</w:t>
        </w:r>
        <w:proofErr w:type="spellEnd"/>
        <w:r>
          <w:t xml:space="preserve">, A. &amp; Gillespie, R. (2012) Species differentiation on a dynamic landscape: shifts in </w:t>
        </w:r>
        <w:proofErr w:type="spellStart"/>
        <w:r>
          <w:t>metapopulation</w:t>
        </w:r>
        <w:proofErr w:type="spellEnd"/>
        <w:r>
          <w:t xml:space="preserve"> and genetic structure using the chronology of the </w:t>
        </w:r>
        <w:proofErr w:type="spellStart"/>
        <w:proofErr w:type="gramStart"/>
        <w:r>
          <w:t>hawaiian</w:t>
        </w:r>
        <w:proofErr w:type="spellEnd"/>
        <w:proofErr w:type="gramEnd"/>
        <w:r>
          <w:t xml:space="preserve"> archipelago. </w:t>
        </w:r>
        <w:proofErr w:type="gramStart"/>
        <w:r>
          <w:rPr>
            <w:i/>
          </w:rPr>
          <w:t>Evolutionary Biology</w:t>
        </w:r>
        <w:r>
          <w:t xml:space="preserve">, </w:t>
        </w:r>
        <w:r>
          <w:rPr>
            <w:b/>
          </w:rPr>
          <w:t>32</w:t>
        </w:r>
        <w:r>
          <w:t>, 192–206.</w:t>
        </w:r>
      </w:ins>
      <w:proofErr w:type="gramEnd"/>
    </w:p>
    <w:p w14:paraId="15F9459F" w14:textId="77777777" w:rsidR="000923B3" w:rsidRDefault="00C40B3A" w:rsidP="006D5B6C">
      <w:pPr>
        <w:spacing w:line="480" w:lineRule="auto"/>
        <w:ind w:left="720" w:hanging="720"/>
        <w:contextualSpacing/>
      </w:pPr>
      <w:ins w:id="851" w:author="Andy Rominger" w:date="2014-11-13T13:23:00Z">
        <w:r>
          <w:t xml:space="preserve">Roderick, G.K. &amp; Percy, D. (2008) </w:t>
        </w:r>
        <w:r>
          <w:rPr>
            <w:i/>
          </w:rPr>
          <w:t>Host plant use, diversification, and coevolution: Insights from remote oceanic islands</w:t>
        </w:r>
        <w:r>
          <w:t xml:space="preserve">. </w:t>
        </w:r>
        <w:proofErr w:type="gramStart"/>
        <w:r>
          <w:rPr>
            <w:i/>
          </w:rPr>
          <w:t>Specialization, speciation, and radiation.</w:t>
        </w:r>
        <w:proofErr w:type="gramEnd"/>
        <w:r>
          <w:rPr>
            <w:i/>
          </w:rPr>
          <w:t xml:space="preserve"> </w:t>
        </w:r>
        <w:proofErr w:type="gramStart"/>
        <w:r>
          <w:rPr>
            <w:i/>
          </w:rPr>
          <w:t>evolutionary</w:t>
        </w:r>
        <w:proofErr w:type="gramEnd"/>
        <w:r>
          <w:rPr>
            <w:i/>
          </w:rPr>
          <w:t xml:space="preserve"> biology of herbivorous insects</w:t>
        </w:r>
        <w:r>
          <w:t xml:space="preserve"> (ed. by K. </w:t>
        </w:r>
        <w:proofErr w:type="spellStart"/>
        <w:r>
          <w:t>Tilmon</w:t>
        </w:r>
        <w:proofErr w:type="spellEnd"/>
        <w:r>
          <w:t xml:space="preserve">), pp. 151–161. </w:t>
        </w:r>
        <w:proofErr w:type="gramStart"/>
        <w:r>
          <w:t>University of California Press, Berkeley.</w:t>
        </w:r>
      </w:ins>
      <w:proofErr w:type="gramEnd"/>
    </w:p>
    <w:p w14:paraId="16F09000" w14:textId="77777777" w:rsidR="000923B3" w:rsidRDefault="00C40B3A" w:rsidP="006D5B6C">
      <w:pPr>
        <w:spacing w:line="480" w:lineRule="auto"/>
        <w:ind w:left="720" w:hanging="720"/>
        <w:contextualSpacing/>
      </w:pPr>
      <w:proofErr w:type="spellStart"/>
      <w:ins w:id="852" w:author="Andy Rominger" w:date="2014-11-13T13:23:00Z">
        <w:r>
          <w:t>Rosindell</w:t>
        </w:r>
        <w:proofErr w:type="spellEnd"/>
        <w:r>
          <w:t xml:space="preserve">, J. &amp; </w:t>
        </w:r>
        <w:proofErr w:type="spellStart"/>
        <w:r>
          <w:t>Phillimore</w:t>
        </w:r>
        <w:proofErr w:type="spellEnd"/>
        <w:r>
          <w:t xml:space="preserve">, A.B. (2011) </w:t>
        </w:r>
        <w:proofErr w:type="gramStart"/>
        <w:r>
          <w:t>A</w:t>
        </w:r>
        <w:proofErr w:type="gramEnd"/>
        <w:r>
          <w:t xml:space="preserve"> unified model of island biogeography sheds light on the zone of radiation. </w:t>
        </w:r>
        <w:proofErr w:type="gramStart"/>
        <w:r>
          <w:rPr>
            <w:i/>
          </w:rPr>
          <w:t>Ecology Letters</w:t>
        </w:r>
        <w:r>
          <w:t xml:space="preserve">, </w:t>
        </w:r>
        <w:r>
          <w:rPr>
            <w:b/>
          </w:rPr>
          <w:t>14</w:t>
        </w:r>
        <w:r>
          <w:t>, 552–560.</w:t>
        </w:r>
      </w:ins>
      <w:proofErr w:type="gramEnd"/>
    </w:p>
    <w:p w14:paraId="2D0498E9" w14:textId="74F41BFF" w:rsidR="000923B3" w:rsidRDefault="00C40B3A" w:rsidP="006D5B6C">
      <w:pPr>
        <w:spacing w:line="480" w:lineRule="auto"/>
        <w:ind w:left="720" w:hanging="720"/>
        <w:contextualSpacing/>
      </w:pPr>
      <w:ins w:id="853" w:author="Andy Rominger" w:date="2014-11-13T13:23:00Z">
        <w:r>
          <w:t xml:space="preserve">Sherrod, D.R., </w:t>
        </w:r>
        <w:proofErr w:type="spellStart"/>
        <w:r>
          <w:t>Murai</w:t>
        </w:r>
        <w:proofErr w:type="spellEnd"/>
        <w:r>
          <w:t xml:space="preserve">, T. &amp; </w:t>
        </w:r>
        <w:proofErr w:type="spellStart"/>
        <w:r>
          <w:t>Tagami</w:t>
        </w:r>
        <w:proofErr w:type="spellEnd"/>
        <w:r>
          <w:t>, T. (2007) New k–</w:t>
        </w:r>
        <w:proofErr w:type="spellStart"/>
        <w:r>
          <w:t>ar</w:t>
        </w:r>
        <w:proofErr w:type="spellEnd"/>
        <w:r>
          <w:t xml:space="preserve"> ages for calculating end-of-shield extrusion rates at west </w:t>
        </w:r>
        <w:proofErr w:type="spellStart"/>
        <w:proofErr w:type="gramStart"/>
        <w:r>
          <w:t>maui</w:t>
        </w:r>
        <w:proofErr w:type="spellEnd"/>
        <w:proofErr w:type="gramEnd"/>
        <w:r>
          <w:t xml:space="preserve"> volcano, </w:t>
        </w:r>
        <w:proofErr w:type="spellStart"/>
        <w:r>
          <w:t>hawaiian</w:t>
        </w:r>
        <w:proofErr w:type="spellEnd"/>
        <w:r>
          <w:t xml:space="preserve"> island chain. </w:t>
        </w:r>
        <w:r>
          <w:rPr>
            <w:i/>
          </w:rPr>
          <w:t>Bulletin of volcanology</w:t>
        </w:r>
        <w:r>
          <w:t xml:space="preserve">, </w:t>
        </w:r>
        <w:r>
          <w:rPr>
            <w:b/>
          </w:rPr>
          <w:t>69</w:t>
        </w:r>
        <w:r>
          <w:t>, 627–642.</w:t>
        </w:r>
      </w:ins>
    </w:p>
    <w:p w14:paraId="246AF1C5" w14:textId="77777777" w:rsidR="000923B3" w:rsidRDefault="00C40B3A" w:rsidP="00463A10">
      <w:pPr>
        <w:spacing w:line="480" w:lineRule="auto"/>
        <w:ind w:left="720" w:hanging="720"/>
        <w:contextualSpacing/>
        <w:rPr>
          <w:ins w:id="854" w:author="Andy Rominger" w:date="2014-11-13T13:23:00Z"/>
        </w:rPr>
      </w:pPr>
      <w:proofErr w:type="spellStart"/>
      <w:proofErr w:type="gramStart"/>
      <w:ins w:id="855" w:author="Andy Rominger" w:date="2014-11-13T13:23:00Z">
        <w:r>
          <w:t>Slatkin</w:t>
        </w:r>
        <w:proofErr w:type="spellEnd"/>
        <w:r>
          <w:t>, M. (1987) Gene flow and the geographic structure of natural populations.</w:t>
        </w:r>
        <w:proofErr w:type="gramEnd"/>
        <w:r>
          <w:t xml:space="preserve"> </w:t>
        </w:r>
        <w:r>
          <w:rPr>
            <w:i/>
          </w:rPr>
          <w:t>Science</w:t>
        </w:r>
        <w:r>
          <w:t xml:space="preserve">, </w:t>
        </w:r>
        <w:r>
          <w:rPr>
            <w:b/>
          </w:rPr>
          <w:t>236</w:t>
        </w:r>
        <w:r>
          <w:t>, 787–792.</w:t>
        </w:r>
      </w:ins>
    </w:p>
    <w:p w14:paraId="0809A862" w14:textId="329C46C3" w:rsidR="00181DD1" w:rsidRPr="00181DD1" w:rsidRDefault="00181DD1" w:rsidP="0085520C">
      <w:pPr>
        <w:spacing w:line="480" w:lineRule="auto"/>
        <w:ind w:left="720" w:hanging="720"/>
        <w:contextualSpacing/>
        <w:rPr>
          <w:ins w:id="856" w:author="Rosemary Gillespie" w:date="2014-11-15T12:46:00Z"/>
          <w:rFonts w:ascii="Cambria" w:hAnsi="Cambria"/>
        </w:rPr>
      </w:pPr>
      <w:ins w:id="857" w:author="Rosemary Gillespie" w:date="2014-11-15T12:46:00Z">
        <w:r w:rsidRPr="00181DD1">
          <w:rPr>
            <w:rFonts w:ascii="Cambria" w:hAnsi="Cambria" w:cs="Arial"/>
            <w:color w:val="FFFFFF"/>
          </w:rPr>
          <w:t xml:space="preserve">Thompson, J. N., C. </w:t>
        </w:r>
        <w:proofErr w:type="spellStart"/>
        <w:r w:rsidRPr="00181DD1">
          <w:rPr>
            <w:rFonts w:ascii="Cambria" w:hAnsi="Cambria" w:cs="Arial"/>
            <w:color w:val="FFFFFF"/>
          </w:rPr>
          <w:t>Schwind</w:t>
        </w:r>
        <w:proofErr w:type="spellEnd"/>
        <w:r w:rsidRPr="00181DD1">
          <w:rPr>
            <w:rFonts w:ascii="Cambria" w:hAnsi="Cambria" w:cs="Arial"/>
            <w:color w:val="FFFFFF"/>
          </w:rPr>
          <w:t xml:space="preserve">, P. R. </w:t>
        </w:r>
        <w:proofErr w:type="spellStart"/>
        <w:r w:rsidRPr="00181DD1">
          <w:rPr>
            <w:rFonts w:ascii="Cambria" w:hAnsi="Cambria" w:cs="Arial"/>
            <w:color w:val="FFFFFF"/>
          </w:rPr>
          <w:t>Guimarães</w:t>
        </w:r>
        <w:proofErr w:type="spellEnd"/>
        <w:r w:rsidRPr="00181DD1">
          <w:rPr>
            <w:rFonts w:ascii="Cambria" w:hAnsi="Cambria" w:cs="Arial"/>
            <w:color w:val="FFFFFF"/>
          </w:rPr>
          <w:t xml:space="preserve">, Jr., and M. </w:t>
        </w:r>
        <w:proofErr w:type="spellStart"/>
        <w:r w:rsidRPr="00181DD1">
          <w:rPr>
            <w:rFonts w:ascii="Cambria" w:hAnsi="Cambria" w:cs="Arial"/>
            <w:color w:val="FFFFFF"/>
          </w:rPr>
          <w:t>Friberg</w:t>
        </w:r>
        <w:proofErr w:type="spellEnd"/>
        <w:r w:rsidRPr="00181DD1">
          <w:rPr>
            <w:rFonts w:ascii="Cambria" w:hAnsi="Cambria" w:cs="Arial"/>
            <w:color w:val="FFFFFF"/>
          </w:rPr>
          <w:t xml:space="preserve">. 2013. Divergence through </w:t>
        </w:r>
        <w:proofErr w:type="spellStart"/>
        <w:r w:rsidRPr="00181DD1">
          <w:rPr>
            <w:rFonts w:ascii="Cambria" w:hAnsi="Cambria" w:cs="Arial"/>
            <w:color w:val="FFFFFF"/>
          </w:rPr>
          <w:t>multitrait</w:t>
        </w:r>
        <w:proofErr w:type="spellEnd"/>
        <w:r w:rsidRPr="00181DD1">
          <w:rPr>
            <w:rFonts w:ascii="Cambria" w:hAnsi="Cambria" w:cs="Arial"/>
            <w:color w:val="FFFFFF"/>
          </w:rPr>
          <w:t xml:space="preserve"> evolution in coevolving interactions. </w:t>
        </w:r>
        <w:proofErr w:type="gramStart"/>
        <w:r w:rsidRPr="00181DD1">
          <w:rPr>
            <w:rFonts w:ascii="Cambria" w:hAnsi="Cambria" w:cs="Arial"/>
            <w:i/>
            <w:color w:val="FFFFFF"/>
          </w:rPr>
          <w:t xml:space="preserve">Proceedings of the National Academy of Sciences </w:t>
        </w:r>
      </w:ins>
      <w:ins w:id="858" w:author="Rosemary Gillespie" w:date="2014-11-15T12:47:00Z">
        <w:r w:rsidRPr="00181DD1">
          <w:rPr>
            <w:rFonts w:ascii="Cambria" w:hAnsi="Cambria" w:cs="Arial"/>
            <w:i/>
            <w:color w:val="FFFFFF"/>
          </w:rPr>
          <w:t>of the United States of America</w:t>
        </w:r>
        <w:r>
          <w:rPr>
            <w:rFonts w:ascii="Cambria" w:hAnsi="Cambria" w:cs="Arial"/>
            <w:color w:val="FFFFFF"/>
          </w:rPr>
          <w:t>,</w:t>
        </w:r>
      </w:ins>
      <w:ins w:id="859" w:author="Rosemary Gillespie" w:date="2014-11-15T12:46:00Z">
        <w:r>
          <w:rPr>
            <w:rFonts w:ascii="Cambria" w:hAnsi="Cambria" w:cs="Arial"/>
            <w:color w:val="FFFFFF"/>
          </w:rPr>
          <w:t xml:space="preserve"> </w:t>
        </w:r>
        <w:r w:rsidRPr="00181DD1">
          <w:rPr>
            <w:rFonts w:ascii="Cambria" w:hAnsi="Cambria" w:cs="Arial"/>
            <w:b/>
            <w:color w:val="FFFFFF"/>
          </w:rPr>
          <w:t>110</w:t>
        </w:r>
        <w:r>
          <w:rPr>
            <w:rFonts w:ascii="Cambria" w:hAnsi="Cambria" w:cs="Arial"/>
            <w:color w:val="FFFFFF"/>
          </w:rPr>
          <w:t xml:space="preserve">, </w:t>
        </w:r>
        <w:r w:rsidRPr="00181DD1">
          <w:rPr>
            <w:rFonts w:ascii="Cambria" w:hAnsi="Cambria" w:cs="Arial"/>
            <w:color w:val="FFFFFF"/>
          </w:rPr>
          <w:t>11487-11492</w:t>
        </w:r>
      </w:ins>
      <w:ins w:id="860" w:author="Rosemary Gillespie" w:date="2014-11-15T12:47:00Z">
        <w:r>
          <w:rPr>
            <w:rFonts w:ascii="Cambria" w:hAnsi="Cambria" w:cs="Arial"/>
            <w:color w:val="FFFFFF"/>
          </w:rPr>
          <w:t>.</w:t>
        </w:r>
      </w:ins>
      <w:proofErr w:type="gramEnd"/>
      <w:ins w:id="861" w:author="Rosemary Gillespie" w:date="2014-11-15T12:46:00Z">
        <w:r w:rsidRPr="00181DD1">
          <w:rPr>
            <w:rFonts w:ascii="Cambria" w:hAnsi="Cambria"/>
          </w:rPr>
          <w:t xml:space="preserve"> </w:t>
        </w:r>
      </w:ins>
    </w:p>
    <w:p w14:paraId="35C9E537" w14:textId="758D61C9" w:rsidR="000923B3" w:rsidRDefault="00C40B3A" w:rsidP="0085520C">
      <w:pPr>
        <w:spacing w:line="480" w:lineRule="auto"/>
        <w:ind w:left="720" w:hanging="720"/>
        <w:contextualSpacing/>
      </w:pPr>
      <w:proofErr w:type="spellStart"/>
      <w:ins w:id="862" w:author="Andy Rominger" w:date="2014-11-13T13:23:00Z">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ins>
    </w:p>
    <w:p w14:paraId="34183D07" w14:textId="77777777" w:rsidR="000923B3" w:rsidRDefault="00C40B3A" w:rsidP="0085520C">
      <w:pPr>
        <w:spacing w:line="480" w:lineRule="auto"/>
        <w:ind w:left="720" w:hanging="720"/>
        <w:contextualSpacing/>
      </w:pPr>
      <w:proofErr w:type="gramStart"/>
      <w:ins w:id="863" w:author="Andy Rominger" w:date="2014-11-13T13:23:00Z">
        <w:r>
          <w:t>Ulrich, W., Almeida-</w:t>
        </w:r>
        <w:proofErr w:type="spellStart"/>
        <w:r>
          <w:t>Neto</w:t>
        </w:r>
        <w:proofErr w:type="spellEnd"/>
        <w:r>
          <w:t xml:space="preserve">, M. &amp; </w:t>
        </w:r>
        <w:proofErr w:type="spellStart"/>
        <w:r>
          <w:t>Gotelli</w:t>
        </w:r>
        <w:proofErr w:type="spellEnd"/>
        <w:r>
          <w:t xml:space="preserve">, N.J. (2009) A consumer’s guide to </w:t>
        </w:r>
        <w:proofErr w:type="spellStart"/>
        <w:r>
          <w:t>nestedness</w:t>
        </w:r>
        <w:proofErr w:type="spellEnd"/>
        <w:r>
          <w:t xml:space="preserve"> analysis.</w:t>
        </w:r>
        <w:proofErr w:type="gramEnd"/>
        <w:r>
          <w:t xml:space="preserve"> </w:t>
        </w:r>
        <w:proofErr w:type="spellStart"/>
        <w:r>
          <w:rPr>
            <w:i/>
          </w:rPr>
          <w:t>Oikos</w:t>
        </w:r>
        <w:proofErr w:type="spellEnd"/>
        <w:r>
          <w:t xml:space="preserve">, </w:t>
        </w:r>
        <w:r>
          <w:rPr>
            <w:b/>
          </w:rPr>
          <w:t>118</w:t>
        </w:r>
        <w:r>
          <w:t>, 3–17.</w:t>
        </w:r>
      </w:ins>
    </w:p>
    <w:p w14:paraId="20EA062B" w14:textId="77777777" w:rsidR="000923B3" w:rsidRDefault="00C40B3A" w:rsidP="0085520C">
      <w:pPr>
        <w:spacing w:line="480" w:lineRule="auto"/>
        <w:ind w:left="720" w:hanging="720"/>
        <w:contextualSpacing/>
      </w:pPr>
      <w:proofErr w:type="spellStart"/>
      <w:ins w:id="864" w:author="Andy Rominger" w:date="2014-11-13T13:23:00Z">
        <w:r>
          <w:t>Vandergast</w:t>
        </w:r>
        <w:proofErr w:type="spellEnd"/>
        <w:r>
          <w:t xml:space="preserve">, A., Gillespie, R. &amp; Roderick, G. (2004) Influence of volcanic activity on the population genetic structure of </w:t>
        </w:r>
        <w:proofErr w:type="spellStart"/>
        <w:proofErr w:type="gramStart"/>
        <w:r>
          <w:t>hawaiian</w:t>
        </w:r>
        <w:proofErr w:type="spellEnd"/>
        <w:proofErr w:type="gramEnd"/>
        <w:r>
          <w:t xml:space="preserve"> </w:t>
        </w:r>
        <w:proofErr w:type="spellStart"/>
        <w:r>
          <w:t>tetragnatha</w:t>
        </w:r>
        <w:proofErr w:type="spellEnd"/>
        <w:r>
          <w:t xml:space="preserve"> spiders: fragmentation, rapid population growth, and the potential for accelerated evolution. </w:t>
        </w:r>
        <w:r>
          <w:rPr>
            <w:i/>
          </w:rPr>
          <w:t>Molecular Ecology</w:t>
        </w:r>
        <w:r>
          <w:t xml:space="preserve">, </w:t>
        </w:r>
        <w:r>
          <w:rPr>
            <w:b/>
          </w:rPr>
          <w:t>13</w:t>
        </w:r>
        <w:r>
          <w:t>, 1729–1743.</w:t>
        </w:r>
      </w:ins>
    </w:p>
    <w:p w14:paraId="4CFB642E" w14:textId="77777777" w:rsidR="000923B3" w:rsidRDefault="00C40B3A" w:rsidP="00463A10">
      <w:pPr>
        <w:spacing w:line="480" w:lineRule="auto"/>
        <w:ind w:left="720" w:hanging="720"/>
        <w:contextualSpacing/>
        <w:rPr>
          <w:ins w:id="865" w:author="Andy Rominger" w:date="2014-11-13T13:23:00Z"/>
        </w:rPr>
      </w:pPr>
      <w:proofErr w:type="spellStart"/>
      <w:ins w:id="866" w:author="Andy Rominger" w:date="2014-11-13T13:23:00Z">
        <w:r>
          <w:t>Vázquez</w:t>
        </w:r>
        <w:proofErr w:type="spellEnd"/>
        <w:r>
          <w:t xml:space="preserve">, D., </w:t>
        </w:r>
        <w:proofErr w:type="spellStart"/>
        <w:r>
          <w:t>Poulin</w:t>
        </w:r>
        <w:proofErr w:type="spellEnd"/>
        <w:r>
          <w:t xml:space="preserve">, R., </w:t>
        </w:r>
        <w:proofErr w:type="spellStart"/>
        <w:r>
          <w:t>Krasnov</w:t>
        </w:r>
        <w:proofErr w:type="spellEnd"/>
        <w:r>
          <w:t xml:space="preserve">, B. &amp; </w:t>
        </w:r>
        <w:proofErr w:type="spellStart"/>
        <w:r>
          <w:t>Shenbrot</w:t>
        </w:r>
        <w:proofErr w:type="spellEnd"/>
        <w:r>
          <w:t xml:space="preserve">, G. (2005) Species abundance and the distribution of specialization in host-parasite interaction </w:t>
        </w:r>
        <w:proofErr w:type="gramStart"/>
        <w:r>
          <w:t>networks</w:t>
        </w:r>
        <w:proofErr w:type="gramEnd"/>
        <w:r>
          <w:t xml:space="preserve">. </w:t>
        </w:r>
        <w:proofErr w:type="gramStart"/>
        <w:r>
          <w:rPr>
            <w:i/>
          </w:rPr>
          <w:t>Journal of Animal Ecology</w:t>
        </w:r>
        <w:r>
          <w:t xml:space="preserve">, </w:t>
        </w:r>
        <w:r>
          <w:rPr>
            <w:b/>
          </w:rPr>
          <w:t>74</w:t>
        </w:r>
        <w:r>
          <w:t>, 946–955.</w:t>
        </w:r>
        <w:proofErr w:type="gramEnd"/>
      </w:ins>
    </w:p>
    <w:p w14:paraId="633F1A44" w14:textId="77777777" w:rsidR="000923B3" w:rsidRDefault="00C40B3A" w:rsidP="00463A10">
      <w:pPr>
        <w:spacing w:line="480" w:lineRule="auto"/>
        <w:ind w:left="720" w:hanging="720"/>
        <w:contextualSpacing/>
        <w:rPr>
          <w:ins w:id="867" w:author="Andy Rominger" w:date="2014-11-13T13:23:00Z"/>
        </w:rPr>
      </w:pPr>
      <w:proofErr w:type="spellStart"/>
      <w:ins w:id="868" w:author="Andy Rominger" w:date="2014-11-13T13:23:00Z">
        <w:r>
          <w:t>Vázquez</w:t>
        </w:r>
        <w:proofErr w:type="spellEnd"/>
        <w:r>
          <w:t xml:space="preserve">, D.P., </w:t>
        </w:r>
        <w:proofErr w:type="spellStart"/>
        <w:r>
          <w:t>Blüthgen</w:t>
        </w:r>
        <w:proofErr w:type="spellEnd"/>
        <w:r>
          <w:t xml:space="preserve">, N., </w:t>
        </w:r>
        <w:proofErr w:type="spellStart"/>
        <w:r>
          <w:t>Cagnolo</w:t>
        </w:r>
        <w:proofErr w:type="spellEnd"/>
        <w:r>
          <w:t xml:space="preserve">, L. &amp; </w:t>
        </w:r>
        <w:proofErr w:type="spellStart"/>
        <w:r>
          <w:t>Chacoff</w:t>
        </w:r>
        <w:proofErr w:type="spellEnd"/>
        <w:r>
          <w:t xml:space="preserve">, N.P. (2009) Uniting pattern and process in plant-animal mutualistic networks: a review. </w:t>
        </w:r>
        <w:r>
          <w:rPr>
            <w:i/>
          </w:rPr>
          <w:t>Annals of Botany</w:t>
        </w:r>
        <w:r>
          <w:t xml:space="preserve">, </w:t>
        </w:r>
        <w:r>
          <w:rPr>
            <w:b/>
          </w:rPr>
          <w:t>103</w:t>
        </w:r>
        <w:r>
          <w:t>, 1445–1457.</w:t>
        </w:r>
      </w:ins>
    </w:p>
    <w:p w14:paraId="06DF8F94" w14:textId="77777777" w:rsidR="000923B3" w:rsidRDefault="00C40B3A" w:rsidP="0085520C">
      <w:pPr>
        <w:spacing w:line="480" w:lineRule="auto"/>
        <w:ind w:left="720" w:hanging="720"/>
        <w:contextualSpacing/>
      </w:pPr>
      <w:proofErr w:type="gramStart"/>
      <w:ins w:id="869" w:author="Andy Rominger" w:date="2014-11-13T13:23:00Z">
        <w:r>
          <w:t xml:space="preserve">Wagner, W. &amp; Funk, V. (1995) </w:t>
        </w:r>
        <w:r>
          <w:rPr>
            <w:i/>
          </w:rPr>
          <w:t>Hawaiian biogeography evolution on a hot spot archipelago</w:t>
        </w:r>
        <w:r>
          <w:t>, Smithsonian Institution Press, Washington, DC.</w:t>
        </w:r>
      </w:ins>
      <w:proofErr w:type="gramEnd"/>
    </w:p>
    <w:p w14:paraId="4993D152" w14:textId="77777777" w:rsidR="000923B3" w:rsidRDefault="00C40B3A" w:rsidP="00463A10">
      <w:pPr>
        <w:spacing w:line="480" w:lineRule="auto"/>
        <w:ind w:left="720" w:hanging="720"/>
        <w:contextualSpacing/>
        <w:rPr>
          <w:ins w:id="870" w:author="Andy Rominger" w:date="2014-11-13T13:23:00Z"/>
        </w:rPr>
      </w:pPr>
      <w:proofErr w:type="spellStart"/>
      <w:ins w:id="871" w:author="Andy Rominger" w:date="2014-11-13T13:23:00Z">
        <w:r>
          <w:t>Wiens</w:t>
        </w:r>
        <w:proofErr w:type="spellEnd"/>
        <w:r>
          <w:t xml:space="preserve">, J.J. (2011) </w:t>
        </w:r>
        <w:proofErr w:type="gramStart"/>
        <w:r>
          <w:t>The</w:t>
        </w:r>
        <w:proofErr w:type="gramEnd"/>
        <w:r>
          <w:t xml:space="preserve"> causes of species richness patterns across space, time, and clades and the role of “ecological limits”. </w:t>
        </w:r>
        <w:r>
          <w:rPr>
            <w:i/>
          </w:rPr>
          <w:t>The Quarterly Review of Biology</w:t>
        </w:r>
        <w:r>
          <w:t xml:space="preserve">, </w:t>
        </w:r>
        <w:r>
          <w:rPr>
            <w:b/>
          </w:rPr>
          <w:t>86</w:t>
        </w:r>
        <w:r>
          <w:t>, 75–96.</w:t>
        </w:r>
      </w:ins>
    </w:p>
    <w:p w14:paraId="021FD5D2" w14:textId="77777777" w:rsidR="000923B3" w:rsidRDefault="00C40B3A" w:rsidP="0085520C">
      <w:pPr>
        <w:spacing w:line="480" w:lineRule="auto"/>
        <w:ind w:left="720" w:hanging="720"/>
        <w:contextualSpacing/>
      </w:pPr>
      <w:r>
        <w:t xml:space="preserve">Williams, R.J. (2010) Simple </w:t>
      </w:r>
      <w:proofErr w:type="spellStart"/>
      <w:r>
        <w:t>maxEnt</w:t>
      </w:r>
      <w:proofErr w:type="spellEnd"/>
      <w:r>
        <w:t xml:space="preserve"> models explain food web degree distributions. </w:t>
      </w:r>
      <w:r>
        <w:rPr>
          <w:i/>
        </w:rPr>
        <w:t>Theoretical Ecology</w:t>
      </w:r>
      <w:r>
        <w:t xml:space="preserve">, </w:t>
      </w:r>
      <w:r>
        <w:rPr>
          <w:b/>
        </w:rPr>
        <w:t>3</w:t>
      </w:r>
      <w:r>
        <w:t>, 45–52.</w:t>
      </w:r>
    </w:p>
    <w:p w14:paraId="20A8B7EE" w14:textId="0B8B6639" w:rsidR="000923B3" w:rsidRDefault="00C40B3A" w:rsidP="006D5B6C">
      <w:pPr>
        <w:spacing w:line="480" w:lineRule="auto"/>
        <w:ind w:left="720" w:hanging="720"/>
        <w:contextualSpacing/>
        <w:rPr>
          <w:ins w:id="872" w:author="Andy Rominger" w:date="2014-11-15T17:31:00Z"/>
        </w:rPr>
      </w:pPr>
      <w:r>
        <w:t xml:space="preserve">Williams, R.J. &amp; Martinez, N.D. (2000) Simple rules yield complex food webs. </w:t>
      </w:r>
      <w:proofErr w:type="gramStart"/>
      <w:r>
        <w:rPr>
          <w:i/>
        </w:rPr>
        <w:t>Nature</w:t>
      </w:r>
      <w:r>
        <w:t xml:space="preserve">, </w:t>
      </w:r>
      <w:r>
        <w:rPr>
          <w:b/>
        </w:rPr>
        <w:t>404</w:t>
      </w:r>
      <w:r>
        <w:t>, 180–183.</w:t>
      </w:r>
      <w:proofErr w:type="gramEnd"/>
    </w:p>
    <w:p w14:paraId="2EC02D64" w14:textId="77777777" w:rsidR="00156B69" w:rsidRDefault="00156B69" w:rsidP="00463A10">
      <w:pPr>
        <w:spacing w:line="480" w:lineRule="auto"/>
        <w:ind w:left="720" w:hanging="720"/>
        <w:contextualSpacing/>
        <w:rPr>
          <w:ins w:id="873" w:author="Andy Rominger" w:date="2014-11-15T17:31:00Z"/>
        </w:rPr>
      </w:pPr>
    </w:p>
    <w:p w14:paraId="0E84AA90" w14:textId="77777777" w:rsidR="00156B69" w:rsidRPr="00156B69" w:rsidRDefault="00156B69" w:rsidP="00156B69">
      <w:pPr>
        <w:spacing w:before="0" w:after="0"/>
        <w:rPr>
          <w:ins w:id="874" w:author="Andy Rominger" w:date="2014-11-15T17:31:00Z"/>
          <w:rFonts w:ascii="Cambria" w:eastAsia="Times New Roman" w:hAnsi="Cambria" w:cs="Times New Roman"/>
          <w:sz w:val="20"/>
          <w:szCs w:val="20"/>
        </w:rPr>
      </w:pPr>
      <w:ins w:id="875" w:author="Andy Rominger" w:date="2014-11-15T17:31:00Z">
        <w:r w:rsidRPr="00156B69">
          <w:rPr>
            <w:rFonts w:ascii="Cambria" w:eastAsia="Times New Roman" w:hAnsi="Cambria" w:cs="Times New Roman"/>
            <w:color w:val="222222"/>
            <w:shd w:val="clear" w:color="auto" w:fill="FFFFFF"/>
          </w:rPr>
          <w:t>Additional references to the data sources may be found in Appendix S1 at [URL].</w:t>
        </w:r>
      </w:ins>
    </w:p>
    <w:p w14:paraId="5A1BF19D"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
  <w:rsids>
    <w:rsidRoot w:val="00590D07"/>
    <w:rsid w:val="00011C8B"/>
    <w:rsid w:val="00017237"/>
    <w:rsid w:val="00042B53"/>
    <w:rsid w:val="0006275D"/>
    <w:rsid w:val="00065C4F"/>
    <w:rsid w:val="000923B3"/>
    <w:rsid w:val="000A3642"/>
    <w:rsid w:val="000C101E"/>
    <w:rsid w:val="000D65E4"/>
    <w:rsid w:val="000E434B"/>
    <w:rsid w:val="00141E65"/>
    <w:rsid w:val="00156B69"/>
    <w:rsid w:val="00180F85"/>
    <w:rsid w:val="00181DD1"/>
    <w:rsid w:val="001912D1"/>
    <w:rsid w:val="0019630B"/>
    <w:rsid w:val="001C5331"/>
    <w:rsid w:val="001C5805"/>
    <w:rsid w:val="001D28C7"/>
    <w:rsid w:val="001D3F76"/>
    <w:rsid w:val="001F2623"/>
    <w:rsid w:val="001F2E5B"/>
    <w:rsid w:val="002142BB"/>
    <w:rsid w:val="00255D1E"/>
    <w:rsid w:val="00266C6C"/>
    <w:rsid w:val="002846AE"/>
    <w:rsid w:val="002A3755"/>
    <w:rsid w:val="002B7212"/>
    <w:rsid w:val="0030227D"/>
    <w:rsid w:val="0039463F"/>
    <w:rsid w:val="003C08EC"/>
    <w:rsid w:val="003E30F6"/>
    <w:rsid w:val="0040341C"/>
    <w:rsid w:val="00406FB8"/>
    <w:rsid w:val="0042303C"/>
    <w:rsid w:val="00463A10"/>
    <w:rsid w:val="00480C76"/>
    <w:rsid w:val="00494ECF"/>
    <w:rsid w:val="004A70AA"/>
    <w:rsid w:val="004E29B3"/>
    <w:rsid w:val="004E2E2A"/>
    <w:rsid w:val="004E3663"/>
    <w:rsid w:val="004F516F"/>
    <w:rsid w:val="005260DD"/>
    <w:rsid w:val="0056586E"/>
    <w:rsid w:val="00580601"/>
    <w:rsid w:val="00590C8C"/>
    <w:rsid w:val="00590D07"/>
    <w:rsid w:val="005934B5"/>
    <w:rsid w:val="005E3085"/>
    <w:rsid w:val="005F4EFA"/>
    <w:rsid w:val="00624875"/>
    <w:rsid w:val="00673FCF"/>
    <w:rsid w:val="00691FE9"/>
    <w:rsid w:val="006A3CAE"/>
    <w:rsid w:val="006D5B6C"/>
    <w:rsid w:val="006E792F"/>
    <w:rsid w:val="00700D57"/>
    <w:rsid w:val="00757F1A"/>
    <w:rsid w:val="00763E03"/>
    <w:rsid w:val="00783242"/>
    <w:rsid w:val="00784D58"/>
    <w:rsid w:val="0079799F"/>
    <w:rsid w:val="007A6D28"/>
    <w:rsid w:val="007B6F1F"/>
    <w:rsid w:val="007F53A8"/>
    <w:rsid w:val="007F6949"/>
    <w:rsid w:val="00853F59"/>
    <w:rsid w:val="0085520C"/>
    <w:rsid w:val="008A5AA0"/>
    <w:rsid w:val="008D6863"/>
    <w:rsid w:val="008E209C"/>
    <w:rsid w:val="00995272"/>
    <w:rsid w:val="009B2386"/>
    <w:rsid w:val="009C7106"/>
    <w:rsid w:val="009D4198"/>
    <w:rsid w:val="009F12A1"/>
    <w:rsid w:val="00A22FA1"/>
    <w:rsid w:val="00A5520E"/>
    <w:rsid w:val="00A94D02"/>
    <w:rsid w:val="00AC50B7"/>
    <w:rsid w:val="00AC5721"/>
    <w:rsid w:val="00AE46E7"/>
    <w:rsid w:val="00B204F0"/>
    <w:rsid w:val="00B86B75"/>
    <w:rsid w:val="00B96FFE"/>
    <w:rsid w:val="00BA0BED"/>
    <w:rsid w:val="00BB493E"/>
    <w:rsid w:val="00BC48D5"/>
    <w:rsid w:val="00C04E92"/>
    <w:rsid w:val="00C36279"/>
    <w:rsid w:val="00C40B3A"/>
    <w:rsid w:val="00C862D8"/>
    <w:rsid w:val="00CA4362"/>
    <w:rsid w:val="00D57938"/>
    <w:rsid w:val="00D75217"/>
    <w:rsid w:val="00D81A03"/>
    <w:rsid w:val="00DC3E1F"/>
    <w:rsid w:val="00DF0EA6"/>
    <w:rsid w:val="00E315A3"/>
    <w:rsid w:val="00E46CA6"/>
    <w:rsid w:val="00E80704"/>
    <w:rsid w:val="00EB6D5D"/>
    <w:rsid w:val="00EC6828"/>
    <w:rsid w:val="00EE1FF4"/>
    <w:rsid w:val="00F007F6"/>
    <w:rsid w:val="00F47CD9"/>
    <w:rsid w:val="00F5729F"/>
    <w:rsid w:val="00F71A20"/>
    <w:rsid w:val="00F847D3"/>
    <w:rsid w:val="00FA48A8"/>
    <w:rsid w:val="00FA5FF5"/>
    <w:rsid w:val="00FA641E"/>
    <w:rsid w:val="00FB6F3B"/>
    <w:rsid w:val="00FE2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0"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0"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1"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1"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2"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2"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3"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3"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237EF-E1EF-C947-998D-6189FE9D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11020</Words>
  <Characters>62816</Characters>
  <Application>Microsoft Macintosh Word</Application>
  <DocSecurity>0</DocSecurity>
  <Lines>523</Lines>
  <Paragraphs>147</Paragraphs>
  <ScaleCrop>false</ScaleCrop>
  <Company/>
  <LinksUpToDate>false</LinksUpToDate>
  <CharactersWithSpaces>73689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4</cp:revision>
  <dcterms:created xsi:type="dcterms:W3CDTF">2014-11-16T04:52:00Z</dcterms:created>
  <dcterms:modified xsi:type="dcterms:W3CDTF">2014-11-16T05:28:00Z</dcterms:modified>
</cp:coreProperties>
</file>