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comments.xml" ContentType="application/vnd.openxmlformats-officedocument.wordprocessingml.commen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832" w:rsidRDefault="00D05832" w:rsidP="00F41246">
      <w:pPr>
        <w:spacing w:line="480" w:lineRule="auto"/>
        <w:rPr>
          <w:rFonts w:ascii="Times New Roman" w:hAnsi="Times New Roman" w:cs="Times New Roman"/>
          <w:b/>
        </w:rPr>
      </w:pPr>
      <w:commentRangeStart w:id="0"/>
      <w:r>
        <w:rPr>
          <w:rFonts w:ascii="Times New Roman" w:hAnsi="Times New Roman" w:cs="Times New Roman"/>
          <w:b/>
        </w:rPr>
        <w:t>ABSTRACT</w:t>
      </w:r>
      <w:commentRangeEnd w:id="0"/>
      <w:r w:rsidR="009823E7">
        <w:rPr>
          <w:rStyle w:val="CommentReference"/>
        </w:rPr>
        <w:commentReference w:id="0"/>
      </w:r>
    </w:p>
    <w:p w:rsidR="00D05832" w:rsidRDefault="00D05832" w:rsidP="00F41246">
      <w:pPr>
        <w:spacing w:line="480" w:lineRule="auto"/>
        <w:rPr>
          <w:rFonts w:ascii="Times New Roman" w:hAnsi="Times New Roman" w:cs="Times New Roman"/>
          <w:b/>
        </w:rPr>
      </w:pPr>
    </w:p>
    <w:p w:rsidR="00F41246" w:rsidRDefault="00F41246" w:rsidP="002D5FEE">
      <w:pPr>
        <w:rPr>
          <w:ins w:id="1" w:author="Andy Rominger" w:date="2014-10-29T23:30:00Z"/>
          <w:rFonts w:ascii="Times New Roman" w:hAnsi="Times New Roman" w:cs="Times New Roman"/>
          <w:b/>
        </w:rPr>
      </w:pPr>
      <w:r w:rsidRPr="00F41246">
        <w:rPr>
          <w:rFonts w:ascii="Times New Roman" w:hAnsi="Times New Roman" w:cs="Times New Roman"/>
          <w:b/>
        </w:rPr>
        <w:t>INTRODUCTION</w:t>
      </w:r>
    </w:p>
    <w:p w:rsidR="00B6511C" w:rsidRPr="00F41246" w:rsidRDefault="00B6511C" w:rsidP="002D5FEE">
      <w:pPr>
        <w:rPr>
          <w:rFonts w:ascii="Times New Roman" w:hAnsi="Times New Roman" w:cs="Times New Roman"/>
          <w:b/>
        </w:rPr>
      </w:pPr>
    </w:p>
    <w:p w:rsidR="006F24EA" w:rsidRDefault="00B3440E" w:rsidP="006F24EA">
      <w:pPr>
        <w:numPr>
          <w:ins w:id="2" w:author=" Kari Goodman" w:date="2014-10-30T15:24:00Z"/>
        </w:numPr>
        <w:spacing w:line="480" w:lineRule="auto"/>
        <w:ind w:firstLine="720"/>
        <w:rPr>
          <w:ins w:id="3" w:author=" Kari Goodman" w:date="2014-10-30T15:24:00Z"/>
          <w:rFonts w:ascii="Times New Roman" w:hAnsi="Times New Roman" w:cs="Times New Roman"/>
        </w:rPr>
      </w:pPr>
      <w:commentRangeStart w:id="4"/>
      <w:r w:rsidRPr="00B97412">
        <w:rPr>
          <w:rFonts w:ascii="Times New Roman" w:hAnsi="Times New Roman" w:cs="Times New Roman"/>
        </w:rPr>
        <w:t xml:space="preserve">The </w:t>
      </w:r>
      <w:del w:id="5" w:author=" Kari Goodman" w:date="2014-10-30T13:52:00Z">
        <w:r w:rsidRPr="00B97412" w:rsidDel="00993188">
          <w:rPr>
            <w:rFonts w:ascii="Times New Roman" w:hAnsi="Times New Roman" w:cs="Times New Roman"/>
          </w:rPr>
          <w:delText xml:space="preserve">confluence </w:delText>
        </w:r>
      </w:del>
      <w:ins w:id="6" w:author=" Kari Goodman" w:date="2014-10-30T13:52:00Z">
        <w:r w:rsidR="00993188">
          <w:rPr>
            <w:rFonts w:ascii="Times New Roman" w:hAnsi="Times New Roman" w:cs="Times New Roman"/>
          </w:rPr>
          <w:t>integration</w:t>
        </w:r>
        <w:r w:rsidR="00993188" w:rsidRPr="00B97412">
          <w:rPr>
            <w:rFonts w:ascii="Times New Roman" w:hAnsi="Times New Roman" w:cs="Times New Roman"/>
          </w:rPr>
          <w:t xml:space="preserve"> </w:t>
        </w:r>
      </w:ins>
      <w:r w:rsidRPr="00B97412">
        <w:rPr>
          <w:rFonts w:ascii="Times New Roman" w:hAnsi="Times New Roman" w:cs="Times New Roman"/>
        </w:rPr>
        <w:t xml:space="preserve">of ecological and evolutionary theory has the potential to </w:t>
      </w:r>
      <w:del w:id="7" w:author=" Kari Goodman" w:date="2014-10-30T13:52:00Z">
        <w:r w:rsidRPr="00B97412" w:rsidDel="00993188">
          <w:rPr>
            <w:rFonts w:ascii="Times New Roman" w:hAnsi="Times New Roman" w:cs="Times New Roman"/>
          </w:rPr>
          <w:delText xml:space="preserve">greatly </w:delText>
        </w:r>
      </w:del>
      <w:del w:id="8" w:author=" Kari Goodman" w:date="2014-10-30T13:53:00Z">
        <w:r w:rsidRPr="00B97412" w:rsidDel="00993188">
          <w:rPr>
            <w:rFonts w:ascii="Times New Roman" w:hAnsi="Times New Roman" w:cs="Times New Roman"/>
          </w:rPr>
          <w:delText>illuminate</w:delText>
        </w:r>
      </w:del>
      <w:ins w:id="9" w:author=" Kari Goodman" w:date="2014-10-30T13:53:00Z">
        <w:r w:rsidR="00993188">
          <w:rPr>
            <w:rFonts w:ascii="Times New Roman" w:hAnsi="Times New Roman" w:cs="Times New Roman"/>
          </w:rPr>
          <w:t>reveal dynamics that generate</w:t>
        </w:r>
      </w:ins>
      <w:r w:rsidRPr="00B97412">
        <w:rPr>
          <w:rFonts w:ascii="Times New Roman" w:hAnsi="Times New Roman" w:cs="Times New Roman"/>
        </w:rPr>
        <w:t xml:space="preserve"> biodiversity</w:t>
      </w:r>
      <w:ins w:id="10" w:author=" Kari Goodman" w:date="2014-10-30T13:53:00Z">
        <w:r w:rsidR="00993188">
          <w:rPr>
            <w:rFonts w:ascii="Times New Roman" w:hAnsi="Times New Roman" w:cs="Times New Roman"/>
          </w:rPr>
          <w:t>.</w:t>
        </w:r>
      </w:ins>
      <w:r w:rsidRPr="00B97412">
        <w:rPr>
          <w:rFonts w:ascii="Times New Roman" w:hAnsi="Times New Roman" w:cs="Times New Roman"/>
        </w:rPr>
        <w:t xml:space="preserve"> </w:t>
      </w:r>
      <w:commentRangeStart w:id="11"/>
      <w:del w:id="12" w:author=" Kari Goodman" w:date="2014-10-30T13:53:00Z">
        <w:r w:rsidRPr="00B97412" w:rsidDel="00993188">
          <w:rPr>
            <w:rFonts w:ascii="Times New Roman" w:hAnsi="Times New Roman" w:cs="Times New Roman"/>
          </w:rPr>
          <w:delText>dynamics through space and time.</w:delText>
        </w:r>
        <w:commentRangeEnd w:id="4"/>
        <w:r w:rsidR="00AA7524" w:rsidDel="00993188">
          <w:rPr>
            <w:rStyle w:val="CommentReference"/>
          </w:rPr>
          <w:commentReference w:id="4"/>
        </w:r>
        <w:r w:rsidDel="00993188">
          <w:rPr>
            <w:rFonts w:ascii="Times New Roman" w:hAnsi="Times New Roman" w:cs="Times New Roman"/>
          </w:rPr>
          <w:delText xml:space="preserve"> </w:delText>
        </w:r>
      </w:del>
      <w:del w:id="13" w:author=" Kari Goodman" w:date="2014-10-30T14:05:00Z">
        <w:r w:rsidR="00F7613D" w:rsidRPr="00B97412" w:rsidDel="00D40950">
          <w:rPr>
            <w:rFonts w:ascii="Times New Roman" w:hAnsi="Times New Roman" w:cs="Times New Roman"/>
          </w:rPr>
          <w:delText xml:space="preserve">However, disentangling the relative influence of </w:delText>
        </w:r>
        <w:r w:rsidR="00130CD7" w:rsidRPr="00B97412" w:rsidDel="00D40950">
          <w:rPr>
            <w:rFonts w:ascii="Times New Roman" w:hAnsi="Times New Roman" w:cs="Times New Roman"/>
          </w:rPr>
          <w:delText xml:space="preserve">local ecological processes from </w:delText>
        </w:r>
        <w:r w:rsidR="00F7613D" w:rsidRPr="00B97412" w:rsidDel="00D40950">
          <w:rPr>
            <w:rFonts w:ascii="Times New Roman" w:hAnsi="Times New Roman" w:cs="Times New Roman"/>
          </w:rPr>
          <w:delText>evolutionary and historical processes</w:delText>
        </w:r>
        <w:r w:rsidR="00627628" w:rsidDel="00D40950">
          <w:rPr>
            <w:rFonts w:ascii="Times New Roman" w:hAnsi="Times New Roman" w:cs="Times New Roman"/>
          </w:rPr>
          <w:delText xml:space="preserve"> </w:delText>
        </w:r>
      </w:del>
      <w:del w:id="14" w:author=" Kari Goodman" w:date="2014-10-30T13:55:00Z">
        <w:r w:rsidR="00F7613D" w:rsidRPr="00B97412" w:rsidDel="00F47C74">
          <w:rPr>
            <w:rFonts w:ascii="Times New Roman" w:hAnsi="Times New Roman" w:cs="Times New Roman"/>
          </w:rPr>
          <w:delText xml:space="preserve">remains </w:delText>
        </w:r>
      </w:del>
      <w:del w:id="15" w:author=" Kari Goodman" w:date="2014-10-30T14:05:00Z">
        <w:r w:rsidR="00F7613D" w:rsidRPr="00B97412" w:rsidDel="00D40950">
          <w:rPr>
            <w:rFonts w:ascii="Times New Roman" w:hAnsi="Times New Roman" w:cs="Times New Roman"/>
          </w:rPr>
          <w:delText>challenging (Ricklefs 2004).</w:delText>
        </w:r>
        <w:r w:rsidR="000A627A" w:rsidRPr="00B97412" w:rsidDel="00D40950">
          <w:rPr>
            <w:rFonts w:ascii="Times New Roman" w:hAnsi="Times New Roman" w:cs="Times New Roman"/>
          </w:rPr>
          <w:delText xml:space="preserve"> </w:delText>
        </w:r>
      </w:del>
      <w:ins w:id="16" w:author=" Kari Goodman" w:date="2014-10-30T14:05:00Z">
        <w:r w:rsidR="00D40950">
          <w:rPr>
            <w:rFonts w:ascii="Times New Roman" w:hAnsi="Times New Roman" w:cs="Times New Roman"/>
          </w:rPr>
          <w:t>C</w:t>
        </w:r>
        <w:r w:rsidR="00D40950" w:rsidRPr="00D40950">
          <w:rPr>
            <w:rFonts w:ascii="Times New Roman" w:hAnsi="Times New Roman" w:cs="Times New Roman"/>
          </w:rPr>
          <w:t xml:space="preserve">ontemporary biodiversity </w:t>
        </w:r>
      </w:ins>
      <w:commentRangeEnd w:id="11"/>
      <w:ins w:id="17" w:author=" Kari Goodman" w:date="2014-10-30T14:12:00Z">
        <w:r w:rsidR="00B31953">
          <w:rPr>
            <w:rStyle w:val="CommentReference"/>
            <w:vanish/>
          </w:rPr>
          <w:commentReference w:id="11"/>
        </w:r>
      </w:ins>
      <w:ins w:id="18" w:author=" Kari Goodman" w:date="2014-10-30T14:05:00Z">
        <w:r w:rsidR="00D40950" w:rsidRPr="00D40950">
          <w:rPr>
            <w:rFonts w:ascii="Times New Roman" w:hAnsi="Times New Roman" w:cs="Times New Roman"/>
          </w:rPr>
          <w:t xml:space="preserve">is </w:t>
        </w:r>
      </w:ins>
      <w:ins w:id="19" w:author=" Kari Goodman" w:date="2014-10-30T14:50:00Z">
        <w:r w:rsidR="007877F9">
          <w:rPr>
            <w:rFonts w:ascii="Times New Roman" w:hAnsi="Times New Roman" w:cs="Times New Roman"/>
          </w:rPr>
          <w:t xml:space="preserve">an </w:t>
        </w:r>
      </w:ins>
      <w:ins w:id="20" w:author=" Kari Goodman" w:date="2014-10-30T14:05:00Z">
        <w:r w:rsidR="00D40950" w:rsidRPr="00D40950">
          <w:rPr>
            <w:rFonts w:ascii="Times New Roman" w:hAnsi="Times New Roman" w:cs="Times New Roman"/>
          </w:rPr>
          <w:t>unresolved pr</w:t>
        </w:r>
        <w:r w:rsidR="00D40950">
          <w:rPr>
            <w:rFonts w:ascii="Times New Roman" w:hAnsi="Times New Roman" w:cs="Times New Roman"/>
          </w:rPr>
          <w:t>oduct of speciation, extinction and</w:t>
        </w:r>
        <w:r w:rsidR="00D40950" w:rsidRPr="00D40950">
          <w:rPr>
            <w:rFonts w:ascii="Times New Roman" w:hAnsi="Times New Roman" w:cs="Times New Roman"/>
          </w:rPr>
          <w:t xml:space="preserve"> dispersal all conditioned</w:t>
        </w:r>
        <w:r w:rsidR="00D40950">
          <w:rPr>
            <w:rFonts w:ascii="Times New Roman" w:hAnsi="Times New Roman" w:cs="Times New Roman"/>
          </w:rPr>
          <w:t xml:space="preserve"> by ecological interactions</w:t>
        </w:r>
      </w:ins>
      <w:ins w:id="21" w:author=" Kari Goodman" w:date="2014-10-30T14:10:00Z">
        <w:r w:rsidR="00D40950">
          <w:rPr>
            <w:rFonts w:ascii="Times New Roman" w:hAnsi="Times New Roman" w:cs="Times New Roman"/>
          </w:rPr>
          <w:t xml:space="preserve">. </w:t>
        </w:r>
      </w:ins>
      <w:ins w:id="22" w:author=" Kari Goodman" w:date="2014-10-30T14:05:00Z">
        <w:r w:rsidR="00D40950">
          <w:rPr>
            <w:rFonts w:ascii="Times New Roman" w:hAnsi="Times New Roman" w:cs="Times New Roman"/>
          </w:rPr>
          <w:t xml:space="preserve"> Because t</w:t>
        </w:r>
        <w:r w:rsidR="00D40950" w:rsidRPr="00D40950">
          <w:rPr>
            <w:rFonts w:ascii="Times New Roman" w:hAnsi="Times New Roman" w:cs="Times New Roman"/>
          </w:rPr>
          <w:t>hese processes occur on different temporal and spatial scales and may be interactive with nonlinear feedbacks and l</w:t>
        </w:r>
        <w:r w:rsidR="00D40950">
          <w:rPr>
            <w:rFonts w:ascii="Times New Roman" w:hAnsi="Times New Roman" w:cs="Times New Roman"/>
          </w:rPr>
          <w:t>ags among them,</w:t>
        </w:r>
        <w:r w:rsidR="00D40950" w:rsidRPr="00B97412">
          <w:rPr>
            <w:rFonts w:ascii="Times New Roman" w:hAnsi="Times New Roman" w:cs="Times New Roman"/>
          </w:rPr>
          <w:t xml:space="preserve"> disentangling the relative influence of local ecological processes from evolutionary and historical processes</w:t>
        </w:r>
        <w:r w:rsidR="00D40950">
          <w:rPr>
            <w:rFonts w:ascii="Times New Roman" w:hAnsi="Times New Roman" w:cs="Times New Roman"/>
          </w:rPr>
          <w:t xml:space="preserve"> is</w:t>
        </w:r>
        <w:r w:rsidR="00D40950" w:rsidRPr="00B97412">
          <w:rPr>
            <w:rFonts w:ascii="Times New Roman" w:hAnsi="Times New Roman" w:cs="Times New Roman"/>
          </w:rPr>
          <w:t xml:space="preserve"> challenging (Ricklefs 2004).</w:t>
        </w:r>
      </w:ins>
      <w:ins w:id="23" w:author=" Kari Goodman" w:date="2014-10-30T14:06:00Z">
        <w:r w:rsidR="00D40950">
          <w:rPr>
            <w:rFonts w:ascii="Times New Roman" w:hAnsi="Times New Roman" w:cs="Times New Roman"/>
          </w:rPr>
          <w:t xml:space="preserve"> </w:t>
        </w:r>
      </w:ins>
    </w:p>
    <w:p w:rsidR="00523CF2" w:rsidRDefault="0044144F" w:rsidP="000D5014">
      <w:pPr>
        <w:spacing w:line="480" w:lineRule="auto"/>
        <w:rPr>
          <w:del w:id="24" w:author="Unknown"/>
          <w:rFonts w:ascii="Times New Roman" w:hAnsi="Times New Roman" w:cs="Times New Roman"/>
        </w:rPr>
      </w:pPr>
      <w:r w:rsidRPr="00B97412">
        <w:rPr>
          <w:rFonts w:ascii="Times New Roman" w:hAnsi="Times New Roman" w:cs="Times New Roman"/>
        </w:rPr>
        <w:t>T</w:t>
      </w:r>
      <w:del w:id="25" w:author=" Kari Goodman" w:date="2014-10-30T13:57:00Z">
        <w:r w:rsidRPr="00B97412" w:rsidDel="00263BFD">
          <w:rPr>
            <w:rFonts w:ascii="Times New Roman" w:hAnsi="Times New Roman" w:cs="Times New Roman"/>
          </w:rPr>
          <w:delText>raditionally</w:delText>
        </w:r>
        <w:r w:rsidR="00085CFF" w:rsidRPr="00B97412" w:rsidDel="00263BFD">
          <w:rPr>
            <w:rFonts w:ascii="Times New Roman" w:hAnsi="Times New Roman" w:cs="Times New Roman"/>
          </w:rPr>
          <w:delText>,</w:delText>
        </w:r>
        <w:r w:rsidRPr="00B97412" w:rsidDel="00263BFD">
          <w:rPr>
            <w:rFonts w:ascii="Times New Roman" w:hAnsi="Times New Roman" w:cs="Times New Roman"/>
          </w:rPr>
          <w:delText xml:space="preserve"> </w:delText>
        </w:r>
        <w:r w:rsidR="00294FDA" w:rsidRPr="00B97412" w:rsidDel="00263BFD">
          <w:rPr>
            <w:rFonts w:ascii="Times New Roman" w:hAnsi="Times New Roman" w:cs="Times New Roman"/>
          </w:rPr>
          <w:delText>t</w:delText>
        </w:r>
      </w:del>
      <w:r w:rsidR="00294FDA" w:rsidRPr="00B97412">
        <w:rPr>
          <w:rFonts w:ascii="Times New Roman" w:hAnsi="Times New Roman" w:cs="Times New Roman"/>
        </w:rPr>
        <w:t xml:space="preserve">he </w:t>
      </w:r>
      <w:r w:rsidRPr="00B97412">
        <w:rPr>
          <w:rFonts w:ascii="Times New Roman" w:hAnsi="Times New Roman" w:cs="Times New Roman"/>
        </w:rPr>
        <w:t>evolution</w:t>
      </w:r>
      <w:r w:rsidR="00294FDA" w:rsidRPr="00B97412">
        <w:rPr>
          <w:rFonts w:ascii="Times New Roman" w:hAnsi="Times New Roman" w:cs="Times New Roman"/>
        </w:rPr>
        <w:t>ary processes</w:t>
      </w:r>
      <w:r w:rsidRPr="00B97412">
        <w:rPr>
          <w:rFonts w:ascii="Times New Roman" w:hAnsi="Times New Roman" w:cs="Times New Roman"/>
        </w:rPr>
        <w:t xml:space="preserve"> </w:t>
      </w:r>
      <w:r w:rsidR="00294FDA" w:rsidRPr="00B97412">
        <w:rPr>
          <w:rFonts w:ascii="Times New Roman" w:hAnsi="Times New Roman" w:cs="Times New Roman"/>
        </w:rPr>
        <w:t xml:space="preserve">of speciation and extinction </w:t>
      </w:r>
      <w:ins w:id="26" w:author=" Kari Goodman" w:date="2014-10-30T13:58:00Z">
        <w:r w:rsidR="00263BFD">
          <w:rPr>
            <w:rFonts w:ascii="Times New Roman" w:hAnsi="Times New Roman" w:cs="Times New Roman"/>
          </w:rPr>
          <w:t>tend to be</w:t>
        </w:r>
      </w:ins>
      <w:del w:id="27" w:author=" Kari Goodman" w:date="2014-10-30T13:58:00Z">
        <w:r w:rsidR="00294FDA" w:rsidRPr="00B97412" w:rsidDel="00263BFD">
          <w:rPr>
            <w:rFonts w:ascii="Times New Roman" w:hAnsi="Times New Roman" w:cs="Times New Roman"/>
          </w:rPr>
          <w:delText>are</w:delText>
        </w:r>
      </w:del>
      <w:r w:rsidRPr="00B97412">
        <w:rPr>
          <w:rFonts w:ascii="Times New Roman" w:hAnsi="Times New Roman" w:cs="Times New Roman"/>
        </w:rPr>
        <w:t xml:space="preserve"> view</w:t>
      </w:r>
      <w:r w:rsidR="00130CD7" w:rsidRPr="00B97412">
        <w:rPr>
          <w:rFonts w:ascii="Times New Roman" w:hAnsi="Times New Roman" w:cs="Times New Roman"/>
        </w:rPr>
        <w:t>ed</w:t>
      </w:r>
      <w:r w:rsidRPr="00B97412">
        <w:rPr>
          <w:rFonts w:ascii="Times New Roman" w:hAnsi="Times New Roman" w:cs="Times New Roman"/>
        </w:rPr>
        <w:t xml:space="preserve"> as regulating regional species pools, </w:t>
      </w:r>
      <w:del w:id="28" w:author=" Kari Goodman" w:date="2014-10-30T13:58:00Z">
        <w:r w:rsidRPr="00B97412" w:rsidDel="00C333AC">
          <w:rPr>
            <w:rFonts w:ascii="Times New Roman" w:hAnsi="Times New Roman" w:cs="Times New Roman"/>
          </w:rPr>
          <w:delText>a</w:delText>
        </w:r>
        <w:r w:rsidR="00294FDA" w:rsidRPr="00B97412" w:rsidDel="00C333AC">
          <w:rPr>
            <w:rFonts w:ascii="Times New Roman" w:hAnsi="Times New Roman" w:cs="Times New Roman"/>
          </w:rPr>
          <w:delText xml:space="preserve">nd as </w:delText>
        </w:r>
      </w:del>
      <w:r w:rsidR="00294FDA" w:rsidRPr="00B97412">
        <w:rPr>
          <w:rFonts w:ascii="Times New Roman" w:hAnsi="Times New Roman" w:cs="Times New Roman"/>
        </w:rPr>
        <w:t xml:space="preserve">occurring </w:t>
      </w:r>
      <w:ins w:id="29" w:author=" Kari Goodman" w:date="2014-10-30T13:58:00Z">
        <w:r w:rsidR="00C333AC">
          <w:rPr>
            <w:rFonts w:ascii="Times New Roman" w:hAnsi="Times New Roman" w:cs="Times New Roman"/>
          </w:rPr>
          <w:t xml:space="preserve">in a manner </w:t>
        </w:r>
      </w:ins>
      <w:r w:rsidRPr="00B97412">
        <w:rPr>
          <w:rFonts w:ascii="Times New Roman" w:hAnsi="Times New Roman" w:cs="Times New Roman"/>
        </w:rPr>
        <w:t>largely removed from local ecology (</w:t>
      </w:r>
      <w:commentRangeStart w:id="30"/>
      <w:r w:rsidRPr="00B97412">
        <w:rPr>
          <w:rFonts w:ascii="Times New Roman" w:hAnsi="Times New Roman" w:cs="Times New Roman"/>
        </w:rPr>
        <w:t xml:space="preserve">Hubbell, 2001; Cavender-Bares </w:t>
      </w:r>
      <w:r w:rsidRPr="00B97412">
        <w:rPr>
          <w:rFonts w:ascii="Times New Roman" w:hAnsi="Times New Roman" w:cs="Times New Roman"/>
          <w:i/>
        </w:rPr>
        <w:t>et al.</w:t>
      </w:r>
      <w:r w:rsidRPr="00B97412">
        <w:rPr>
          <w:rFonts w:ascii="Times New Roman" w:hAnsi="Times New Roman" w:cs="Times New Roman"/>
        </w:rPr>
        <w:t xml:space="preserve">, </w:t>
      </w:r>
      <w:commentRangeStart w:id="31"/>
      <w:r w:rsidRPr="00B97412">
        <w:rPr>
          <w:rFonts w:ascii="Times New Roman" w:hAnsi="Times New Roman" w:cs="Times New Roman"/>
        </w:rPr>
        <w:t>2009</w:t>
      </w:r>
      <w:commentRangeEnd w:id="31"/>
      <w:r w:rsidR="00525078">
        <w:rPr>
          <w:rStyle w:val="CommentReference"/>
        </w:rPr>
        <w:commentReference w:id="31"/>
      </w:r>
      <w:r w:rsidRPr="00B97412">
        <w:rPr>
          <w:rFonts w:ascii="Times New Roman" w:hAnsi="Times New Roman" w:cs="Times New Roman"/>
        </w:rPr>
        <w:t xml:space="preserve">). </w:t>
      </w:r>
      <w:commentRangeEnd w:id="30"/>
      <w:r w:rsidR="00F47C74">
        <w:rPr>
          <w:rStyle w:val="CommentReference"/>
          <w:vanish/>
        </w:rPr>
        <w:commentReference w:id="30"/>
      </w:r>
      <w:ins w:id="32" w:author=" Kari Goodman" w:date="2014-10-30T13:58:00Z">
        <w:r w:rsidR="00432EE0">
          <w:rPr>
            <w:rFonts w:ascii="Times New Roman" w:hAnsi="Times New Roman" w:cs="Times New Roman"/>
          </w:rPr>
          <w:t>E</w:t>
        </w:r>
      </w:ins>
      <w:del w:id="33" w:author=" Kari Goodman" w:date="2014-10-30T13:58:00Z">
        <w:r w:rsidR="00E50EC8" w:rsidDel="00432EE0">
          <w:rPr>
            <w:rFonts w:ascii="Times New Roman" w:hAnsi="Times New Roman" w:cs="Times New Roman"/>
          </w:rPr>
          <w:delText>Classic e</w:delText>
        </w:r>
      </w:del>
      <w:r w:rsidR="00E50EC8" w:rsidRPr="00B97412">
        <w:rPr>
          <w:rFonts w:ascii="Times New Roman" w:hAnsi="Times New Roman" w:cs="Times New Roman"/>
        </w:rPr>
        <w:t xml:space="preserve">cological </w:t>
      </w:r>
      <w:r w:rsidR="00E50EC8">
        <w:rPr>
          <w:rFonts w:ascii="Times New Roman" w:hAnsi="Times New Roman" w:cs="Times New Roman"/>
        </w:rPr>
        <w:t xml:space="preserve">mechanisms </w:t>
      </w:r>
      <w:ins w:id="34" w:author=" Kari Goodman" w:date="2014-10-30T13:58:00Z">
        <w:r w:rsidR="00432EE0">
          <w:rPr>
            <w:rFonts w:ascii="Times New Roman" w:hAnsi="Times New Roman" w:cs="Times New Roman"/>
          </w:rPr>
          <w:t>tend to be</w:t>
        </w:r>
      </w:ins>
      <w:del w:id="35" w:author=" Kari Goodman" w:date="2014-10-30T13:58:00Z">
        <w:r w:rsidR="00294FDA" w:rsidRPr="00B97412" w:rsidDel="00432EE0">
          <w:rPr>
            <w:rFonts w:ascii="Times New Roman" w:hAnsi="Times New Roman" w:cs="Times New Roman"/>
          </w:rPr>
          <w:delText>are</w:delText>
        </w:r>
      </w:del>
      <w:r w:rsidRPr="00B97412">
        <w:rPr>
          <w:rFonts w:ascii="Times New Roman" w:hAnsi="Times New Roman" w:cs="Times New Roman"/>
        </w:rPr>
        <w:t xml:space="preserve"> viewed as pack</w:t>
      </w:r>
      <w:r w:rsidR="00E50EC8">
        <w:rPr>
          <w:rFonts w:ascii="Times New Roman" w:hAnsi="Times New Roman" w:cs="Times New Roman"/>
        </w:rPr>
        <w:t>ing</w:t>
      </w:r>
      <w:r w:rsidRPr="00B97412">
        <w:rPr>
          <w:rFonts w:ascii="Times New Roman" w:hAnsi="Times New Roman" w:cs="Times New Roman"/>
        </w:rPr>
        <w:t xml:space="preserve"> </w:t>
      </w:r>
      <w:r w:rsidR="005970E3" w:rsidRPr="00B97412">
        <w:rPr>
          <w:rFonts w:ascii="Times New Roman" w:hAnsi="Times New Roman" w:cs="Times New Roman"/>
        </w:rPr>
        <w:t xml:space="preserve">standing diversity </w:t>
      </w:r>
      <w:r w:rsidRPr="00B97412">
        <w:rPr>
          <w:rFonts w:ascii="Times New Roman" w:hAnsi="Times New Roman" w:cs="Times New Roman"/>
        </w:rPr>
        <w:t>into local communities through competition, facilitation</w:t>
      </w:r>
      <w:r w:rsidR="00E4590B">
        <w:rPr>
          <w:rFonts w:ascii="Times New Roman" w:hAnsi="Times New Roman" w:cs="Times New Roman"/>
        </w:rPr>
        <w:t>,</w:t>
      </w:r>
      <w:r w:rsidRPr="00B97412">
        <w:rPr>
          <w:rFonts w:ascii="Times New Roman" w:hAnsi="Times New Roman" w:cs="Times New Roman"/>
        </w:rPr>
        <w:t xml:space="preserve"> and neutral ecological drift (Hubbell, 2001; Tilman, 2004; Bascompte &amp; Jordano, 2007; Borer </w:t>
      </w:r>
      <w:r w:rsidRPr="00B97412">
        <w:rPr>
          <w:rFonts w:ascii="Times New Roman" w:hAnsi="Times New Roman" w:cs="Times New Roman"/>
          <w:i/>
        </w:rPr>
        <w:t>et al.</w:t>
      </w:r>
      <w:r w:rsidRPr="00B97412">
        <w:rPr>
          <w:rFonts w:ascii="Times New Roman" w:hAnsi="Times New Roman" w:cs="Times New Roman"/>
        </w:rPr>
        <w:t xml:space="preserve">, </w:t>
      </w:r>
      <w:commentRangeStart w:id="36"/>
      <w:r w:rsidRPr="00B97412">
        <w:rPr>
          <w:rFonts w:ascii="Times New Roman" w:hAnsi="Times New Roman" w:cs="Times New Roman"/>
        </w:rPr>
        <w:t>2014</w:t>
      </w:r>
      <w:commentRangeEnd w:id="36"/>
      <w:r w:rsidR="00382670">
        <w:rPr>
          <w:rStyle w:val="CommentReference"/>
        </w:rPr>
        <w:commentReference w:id="36"/>
      </w:r>
      <w:r w:rsidRPr="00B97412">
        <w:rPr>
          <w:rFonts w:ascii="Times New Roman" w:hAnsi="Times New Roman" w:cs="Times New Roman"/>
        </w:rPr>
        <w:t xml:space="preserve">). Recent </w:t>
      </w:r>
      <w:r w:rsidR="00410DB9">
        <w:rPr>
          <w:rFonts w:ascii="Times New Roman" w:hAnsi="Times New Roman" w:cs="Times New Roman"/>
        </w:rPr>
        <w:t xml:space="preserve">theoretical </w:t>
      </w:r>
      <w:r w:rsidRPr="00B97412">
        <w:rPr>
          <w:rFonts w:ascii="Times New Roman" w:hAnsi="Times New Roman" w:cs="Times New Roman"/>
        </w:rPr>
        <w:t xml:space="preserve">advances have further refined the causes and consequences of ecological drift (Hubbell, 2001; Rosindell &amp; Phillimore, 2011; Rosindell </w:t>
      </w:r>
      <w:r w:rsidRPr="00B97412">
        <w:rPr>
          <w:rFonts w:ascii="Times New Roman" w:hAnsi="Times New Roman" w:cs="Times New Roman"/>
          <w:i/>
        </w:rPr>
        <w:t>et al.</w:t>
      </w:r>
      <w:r w:rsidRPr="00B97412">
        <w:rPr>
          <w:rFonts w:ascii="Times New Roman" w:hAnsi="Times New Roman" w:cs="Times New Roman"/>
        </w:rPr>
        <w:t xml:space="preserve">, 2012), re-vitalized classical niche-based mechanisms such as niche partitioning (Tilman, 2004; Chesson, 2000), competition and predation (Borer </w:t>
      </w:r>
      <w:r w:rsidRPr="00B97412">
        <w:rPr>
          <w:rFonts w:ascii="Times New Roman" w:hAnsi="Times New Roman" w:cs="Times New Roman"/>
          <w:i/>
        </w:rPr>
        <w:t>et al.</w:t>
      </w:r>
      <w:r w:rsidRPr="00B97412">
        <w:rPr>
          <w:rFonts w:ascii="Times New Roman" w:hAnsi="Times New Roman" w:cs="Times New Roman"/>
        </w:rPr>
        <w:t xml:space="preserve">, 2014), and put </w:t>
      </w:r>
      <w:r w:rsidR="009B2C14">
        <w:rPr>
          <w:rFonts w:ascii="Times New Roman" w:hAnsi="Times New Roman" w:cs="Times New Roman"/>
        </w:rPr>
        <w:t xml:space="preserve">species interactions </w:t>
      </w:r>
      <w:r w:rsidRPr="00B97412">
        <w:rPr>
          <w:rFonts w:ascii="Times New Roman" w:hAnsi="Times New Roman" w:cs="Times New Roman"/>
        </w:rPr>
        <w:t xml:space="preserve">in a network theoretic context (Williams &amp; Martinez, 2000; Brose </w:t>
      </w:r>
      <w:r w:rsidRPr="00B97412">
        <w:rPr>
          <w:rFonts w:ascii="Times New Roman" w:hAnsi="Times New Roman" w:cs="Times New Roman"/>
          <w:i/>
        </w:rPr>
        <w:t>et al.</w:t>
      </w:r>
      <w:r w:rsidRPr="00B97412">
        <w:rPr>
          <w:rFonts w:ascii="Times New Roman" w:hAnsi="Times New Roman" w:cs="Times New Roman"/>
        </w:rPr>
        <w:t xml:space="preserve">, 2006; Berlow </w:t>
      </w:r>
      <w:r w:rsidRPr="00B97412">
        <w:rPr>
          <w:rFonts w:ascii="Times New Roman" w:hAnsi="Times New Roman" w:cs="Times New Roman"/>
          <w:i/>
        </w:rPr>
        <w:t>et al.</w:t>
      </w:r>
      <w:r w:rsidRPr="00B97412">
        <w:rPr>
          <w:rFonts w:ascii="Times New Roman" w:hAnsi="Times New Roman" w:cs="Times New Roman"/>
        </w:rPr>
        <w:t xml:space="preserve">, 2009). </w:t>
      </w:r>
      <w:r w:rsidR="00C22488">
        <w:rPr>
          <w:rFonts w:ascii="Times New Roman" w:hAnsi="Times New Roman" w:cs="Times New Roman"/>
        </w:rPr>
        <w:t xml:space="preserve">The combined advances of ecological theory, with its broad predictive power, and insights into </w:t>
      </w:r>
      <w:r w:rsidR="00C645F6" w:rsidRPr="00B97412">
        <w:rPr>
          <w:rFonts w:ascii="Times New Roman" w:hAnsi="Times New Roman" w:cs="Times New Roman"/>
        </w:rPr>
        <w:t>evolutionary mechanisms based on inference from contemporary patterns of species, genetic, or phylogenetic diversity (e.g., Kreft &amp; Jetz 2007; Jetz &amp; Fine 2012; Wiens &amp; Donoghue 2004; Wiens et al 2011)</w:t>
      </w:r>
      <w:r w:rsidR="00C22488">
        <w:rPr>
          <w:rFonts w:ascii="Times New Roman" w:hAnsi="Times New Roman" w:cs="Times New Roman"/>
        </w:rPr>
        <w:t xml:space="preserve"> ha</w:t>
      </w:r>
      <w:r w:rsidR="00F0202F">
        <w:rPr>
          <w:rFonts w:ascii="Times New Roman" w:hAnsi="Times New Roman" w:cs="Times New Roman"/>
        </w:rPr>
        <w:t>ve</w:t>
      </w:r>
      <w:r w:rsidR="00C22488">
        <w:rPr>
          <w:rFonts w:ascii="Times New Roman" w:hAnsi="Times New Roman" w:cs="Times New Roman"/>
        </w:rPr>
        <w:t xml:space="preserve"> set the stage to address longstanding questions of</w:t>
      </w:r>
      <w:r w:rsidR="00825208" w:rsidRPr="00B97412">
        <w:rPr>
          <w:rFonts w:ascii="Times New Roman" w:hAnsi="Times New Roman" w:cs="Times New Roman"/>
        </w:rPr>
        <w:t xml:space="preserve"> how evolutionary history can drive common patterns in contemporary ecology (Ricklefs, 1987). </w:t>
      </w:r>
      <w:ins w:id="37" w:author=" Kari Goodman" w:date="2014-10-30T15:24:00Z">
        <w:r w:rsidR="006F24EA" w:rsidRPr="0044524C">
          <w:rPr>
            <w:rFonts w:ascii="Times New Roman" w:hAnsi="Times New Roman" w:cs="Times New Roman"/>
          </w:rPr>
          <w:t xml:space="preserve">Here, we propose an integrative framework </w:t>
        </w:r>
        <w:r w:rsidR="006F24EA">
          <w:rPr>
            <w:rFonts w:ascii="Times New Roman" w:hAnsi="Times New Roman" w:cs="Times New Roman"/>
          </w:rPr>
          <w:t>to study</w:t>
        </w:r>
        <w:r w:rsidR="006F24EA" w:rsidRPr="0044524C">
          <w:rPr>
            <w:rFonts w:ascii="Times New Roman" w:hAnsi="Times New Roman" w:cs="Times New Roman"/>
          </w:rPr>
          <w:t xml:space="preserve"> evolutionary community assembly and </w:t>
        </w:r>
        <w:r w:rsidR="006F24EA">
          <w:rPr>
            <w:rFonts w:ascii="Times New Roman" w:hAnsi="Times New Roman" w:cs="Times New Roman"/>
          </w:rPr>
          <w:t xml:space="preserve">provide </w:t>
        </w:r>
        <w:r w:rsidR="006F24EA" w:rsidRPr="0044524C">
          <w:rPr>
            <w:rFonts w:ascii="Times New Roman" w:hAnsi="Times New Roman" w:cs="Times New Roman"/>
          </w:rPr>
          <w:t>an initial test using arthropod lineages in the model archipelago of the Hawaiian Islands.</w:t>
        </w:r>
        <w:r w:rsidR="006F24EA">
          <w:rPr>
            <w:rFonts w:ascii="Times New Roman" w:hAnsi="Times New Roman" w:cs="Times New Roman"/>
          </w:rPr>
          <w:t xml:space="preserve"> Using published data, we estimate</w:t>
        </w:r>
        <w:r w:rsidR="006F24EA" w:rsidRPr="00006244">
          <w:rPr>
            <w:rFonts w:ascii="Times New Roman" w:hAnsi="Times New Roman" w:cs="Times New Roman"/>
          </w:rPr>
          <w:t xml:space="preserve"> (1) </w:t>
        </w:r>
        <w:r w:rsidR="006F24EA">
          <w:rPr>
            <w:rFonts w:ascii="Times New Roman" w:hAnsi="Times New Roman" w:cs="Times New Roman"/>
          </w:rPr>
          <w:t>the d</w:t>
        </w:r>
        <w:r w:rsidR="006F24EA" w:rsidRPr="00DD157A">
          <w:rPr>
            <w:rFonts w:ascii="Times New Roman" w:hAnsi="Times New Roman" w:cs="Times New Roman"/>
          </w:rPr>
          <w:t xml:space="preserve">evelopment of genetic discontinuity and the extent to which taxa </w:t>
        </w:r>
        <w:r w:rsidR="006F24EA">
          <w:rPr>
            <w:rFonts w:ascii="Times New Roman" w:hAnsi="Times New Roman" w:cs="Times New Roman"/>
          </w:rPr>
          <w:t>across communities</w:t>
        </w:r>
        <w:r w:rsidR="006F24EA" w:rsidRPr="00DD157A">
          <w:rPr>
            <w:rFonts w:ascii="Times New Roman" w:hAnsi="Times New Roman" w:cs="Times New Roman"/>
          </w:rPr>
          <w:t xml:space="preserve"> differ in the rate</w:t>
        </w:r>
        <w:r w:rsidR="006F24EA">
          <w:rPr>
            <w:rFonts w:ascii="Times New Roman" w:hAnsi="Times New Roman" w:cs="Times New Roman"/>
          </w:rPr>
          <w:t>s that</w:t>
        </w:r>
        <w:r w:rsidR="006F24EA" w:rsidRPr="00DD157A">
          <w:rPr>
            <w:rFonts w:ascii="Times New Roman" w:hAnsi="Times New Roman" w:cs="Times New Roman"/>
          </w:rPr>
          <w:t xml:space="preserve"> populations change from panmixia to fully differentiated species</w:t>
        </w:r>
        <w:r w:rsidR="006F24EA">
          <w:rPr>
            <w:rFonts w:ascii="Times New Roman" w:hAnsi="Times New Roman" w:cs="Times New Roman"/>
          </w:rPr>
          <w:t>. This is contextualized with (2)</w:t>
        </w:r>
        <w:r w:rsidR="006F24EA" w:rsidRPr="00DD157A">
          <w:rPr>
            <w:rFonts w:ascii="Times New Roman" w:hAnsi="Times New Roman" w:cs="Times New Roman"/>
          </w:rPr>
          <w:t xml:space="preserve"> macroecological </w:t>
        </w:r>
        <w:r w:rsidR="006F24EA" w:rsidRPr="00006244">
          <w:rPr>
            <w:rFonts w:ascii="Times New Roman" w:hAnsi="Times New Roman" w:cs="Times New Roman"/>
          </w:rPr>
          <w:t xml:space="preserve">metrics of community structure, using predictions from </w:t>
        </w:r>
        <w:r w:rsidR="006F24EA" w:rsidRPr="00DD157A">
          <w:rPr>
            <w:rFonts w:ascii="Times New Roman" w:hAnsi="Times New Roman" w:cs="Times New Roman"/>
          </w:rPr>
          <w:t xml:space="preserve">statistical steady state and ecological network theory to examine changes over the chronosequence. </w:t>
        </w:r>
      </w:ins>
    </w:p>
    <w:p w:rsidR="00883A0D" w:rsidRPr="00B97412" w:rsidDel="00883A0D" w:rsidRDefault="00883A0D" w:rsidP="00883A0D">
      <w:pPr>
        <w:numPr>
          <w:ins w:id="38" w:author=" Kari Goodman" w:date="2014-10-30T15:25:00Z"/>
        </w:numPr>
        <w:spacing w:line="480" w:lineRule="auto"/>
        <w:ind w:firstLine="720"/>
        <w:rPr>
          <w:ins w:id="39" w:author=" Kari Goodman" w:date="2014-10-30T15:25:00Z"/>
          <w:rFonts w:ascii="Times New Roman" w:hAnsi="Times New Roman" w:cs="Times New Roman"/>
        </w:rPr>
      </w:pPr>
    </w:p>
    <w:p w:rsidR="00F0202F" w:rsidDel="00D40950" w:rsidRDefault="0044524C" w:rsidP="00697743">
      <w:pPr>
        <w:spacing w:line="480" w:lineRule="auto"/>
        <w:ind w:firstLine="720"/>
        <w:rPr>
          <w:del w:id="40" w:author=" Kari Goodman" w:date="2014-10-30T14:11:00Z"/>
          <w:rFonts w:ascii="Times New Roman" w:hAnsi="Times New Roman" w:cs="Times New Roman"/>
        </w:rPr>
      </w:pPr>
      <w:del w:id="41" w:author=" Kari Goodman" w:date="2014-10-30T14:11:00Z">
        <w:r w:rsidRPr="0044524C" w:rsidDel="00D40950">
          <w:rPr>
            <w:rFonts w:ascii="Times New Roman" w:hAnsi="Times New Roman" w:cs="Times New Roman"/>
          </w:rPr>
          <w:delText xml:space="preserve">Here, we propose an integrative framework </w:delText>
        </w:r>
      </w:del>
      <w:del w:id="42" w:author=" Kari Goodman" w:date="2014-10-30T14:03:00Z">
        <w:r w:rsidRPr="0044524C" w:rsidDel="00D40950">
          <w:rPr>
            <w:rFonts w:ascii="Times New Roman" w:hAnsi="Times New Roman" w:cs="Times New Roman"/>
          </w:rPr>
          <w:delText>of</w:delText>
        </w:r>
      </w:del>
      <w:del w:id="43" w:author=" Kari Goodman" w:date="2014-10-30T14:11:00Z">
        <w:r w:rsidRPr="0044524C" w:rsidDel="00D40950">
          <w:rPr>
            <w:rFonts w:ascii="Times New Roman" w:hAnsi="Times New Roman" w:cs="Times New Roman"/>
          </w:rPr>
          <w:delText xml:space="preserve"> evolutionary community assembly and </w:delText>
        </w:r>
        <w:r w:rsidR="00096A18" w:rsidDel="00D40950">
          <w:rPr>
            <w:rFonts w:ascii="Times New Roman" w:hAnsi="Times New Roman" w:cs="Times New Roman"/>
          </w:rPr>
          <w:delText xml:space="preserve">provide </w:delText>
        </w:r>
        <w:r w:rsidRPr="0044524C" w:rsidDel="00D40950">
          <w:rPr>
            <w:rFonts w:ascii="Times New Roman" w:hAnsi="Times New Roman" w:cs="Times New Roman"/>
          </w:rPr>
          <w:delText>an initial test using arthropod lineages in the model archipelago of the Hawaiian Islands.</w:delText>
        </w:r>
        <w:r w:rsidDel="00D40950">
          <w:rPr>
            <w:rFonts w:ascii="Times New Roman" w:hAnsi="Times New Roman" w:cs="Times New Roman"/>
          </w:rPr>
          <w:delText xml:space="preserve"> </w:delText>
        </w:r>
        <w:r w:rsidR="00F0202F" w:rsidRPr="00F0202F" w:rsidDel="00D40950">
          <w:rPr>
            <w:rFonts w:ascii="Times New Roman" w:hAnsi="Times New Roman" w:cs="Times New Roman"/>
          </w:rPr>
          <w:delText xml:space="preserve"> </w:delText>
        </w:r>
        <w:r w:rsidR="00F0202F" w:rsidDel="00D40950">
          <w:rPr>
            <w:rFonts w:ascii="Times New Roman" w:hAnsi="Times New Roman" w:cs="Times New Roman"/>
          </w:rPr>
          <w:delText>Using published data, we estimate</w:delText>
        </w:r>
        <w:r w:rsidR="00F0202F" w:rsidRPr="00006244" w:rsidDel="00D40950">
          <w:rPr>
            <w:rFonts w:ascii="Times New Roman" w:hAnsi="Times New Roman" w:cs="Times New Roman"/>
          </w:rPr>
          <w:delText xml:space="preserve"> (1) </w:delText>
        </w:r>
        <w:r w:rsidR="00F0202F" w:rsidDel="00D40950">
          <w:rPr>
            <w:rFonts w:ascii="Times New Roman" w:hAnsi="Times New Roman" w:cs="Times New Roman"/>
          </w:rPr>
          <w:delText>the d</w:delText>
        </w:r>
        <w:r w:rsidR="00F0202F" w:rsidRPr="00DD157A" w:rsidDel="00D40950">
          <w:rPr>
            <w:rFonts w:ascii="Times New Roman" w:hAnsi="Times New Roman" w:cs="Times New Roman"/>
          </w:rPr>
          <w:delText xml:space="preserve">evelopment of genetic discontinuity and the extent to which taxa </w:delText>
        </w:r>
        <w:r w:rsidR="00F0202F" w:rsidDel="00D40950">
          <w:rPr>
            <w:rFonts w:ascii="Times New Roman" w:hAnsi="Times New Roman" w:cs="Times New Roman"/>
          </w:rPr>
          <w:delText>across communities</w:delText>
        </w:r>
        <w:r w:rsidR="00F0202F" w:rsidRPr="00DD157A" w:rsidDel="00D40950">
          <w:rPr>
            <w:rFonts w:ascii="Times New Roman" w:hAnsi="Times New Roman" w:cs="Times New Roman"/>
          </w:rPr>
          <w:delText xml:space="preserve"> differ in the rate</w:delText>
        </w:r>
        <w:r w:rsidR="00F0202F" w:rsidDel="00D40950">
          <w:rPr>
            <w:rFonts w:ascii="Times New Roman" w:hAnsi="Times New Roman" w:cs="Times New Roman"/>
          </w:rPr>
          <w:delText>s that</w:delText>
        </w:r>
        <w:r w:rsidR="00F0202F" w:rsidRPr="00DD157A" w:rsidDel="00D40950">
          <w:rPr>
            <w:rFonts w:ascii="Times New Roman" w:hAnsi="Times New Roman" w:cs="Times New Roman"/>
          </w:rPr>
          <w:delText xml:space="preserve"> populations change from panmixia to fully differentiated species</w:delText>
        </w:r>
        <w:r w:rsidR="00F0202F" w:rsidDel="00D40950">
          <w:rPr>
            <w:rFonts w:ascii="Times New Roman" w:hAnsi="Times New Roman" w:cs="Times New Roman"/>
          </w:rPr>
          <w:delText>. This is contextualized with (2)</w:delText>
        </w:r>
        <w:r w:rsidR="00F0202F" w:rsidRPr="00DD157A" w:rsidDel="00D40950">
          <w:rPr>
            <w:rFonts w:ascii="Times New Roman" w:hAnsi="Times New Roman" w:cs="Times New Roman"/>
          </w:rPr>
          <w:delText xml:space="preserve"> macroecological </w:delText>
        </w:r>
        <w:r w:rsidR="00F0202F" w:rsidRPr="00006244" w:rsidDel="00D40950">
          <w:rPr>
            <w:rFonts w:ascii="Times New Roman" w:hAnsi="Times New Roman" w:cs="Times New Roman"/>
          </w:rPr>
          <w:delText xml:space="preserve">metrics of community structure, using predictions from </w:delText>
        </w:r>
        <w:r w:rsidR="00F0202F" w:rsidRPr="00DD157A" w:rsidDel="00D40950">
          <w:rPr>
            <w:rFonts w:ascii="Times New Roman" w:hAnsi="Times New Roman" w:cs="Times New Roman"/>
          </w:rPr>
          <w:delText xml:space="preserve">statistical steady state and ecological network theory to examine </w:delText>
        </w:r>
        <w:bookmarkStart w:id="44" w:name="_GoBack"/>
        <w:bookmarkEnd w:id="44"/>
        <w:r w:rsidR="00F0202F" w:rsidRPr="00DD157A" w:rsidDel="00D40950">
          <w:rPr>
            <w:rFonts w:ascii="Times New Roman" w:hAnsi="Times New Roman" w:cs="Times New Roman"/>
          </w:rPr>
          <w:delText xml:space="preserve">changes over the chronosequence. </w:delText>
        </w:r>
      </w:del>
    </w:p>
    <w:p w:rsidR="00F0202F" w:rsidRDefault="00F0202F" w:rsidP="000D5014">
      <w:pPr>
        <w:spacing w:line="480" w:lineRule="auto"/>
        <w:rPr>
          <w:rFonts w:ascii="Times New Roman" w:hAnsi="Times New Roman" w:cs="Times New Roman"/>
        </w:rPr>
      </w:pPr>
    </w:p>
    <w:p w:rsidR="00F0202F" w:rsidRPr="000D5014" w:rsidRDefault="00F0202F" w:rsidP="000D5014">
      <w:pPr>
        <w:spacing w:line="480" w:lineRule="auto"/>
        <w:rPr>
          <w:rFonts w:ascii="Times New Roman" w:hAnsi="Times New Roman" w:cs="Times New Roman"/>
          <w:i/>
        </w:rPr>
      </w:pPr>
      <w:r w:rsidRPr="000D5014">
        <w:rPr>
          <w:rFonts w:ascii="Times New Roman" w:hAnsi="Times New Roman" w:cs="Times New Roman"/>
          <w:i/>
        </w:rPr>
        <w:t>Hotspot oceanic archipelagos as model systems</w:t>
      </w:r>
    </w:p>
    <w:p w:rsidR="006F7F8E" w:rsidRDefault="00EE3BC2" w:rsidP="00697743">
      <w:pPr>
        <w:spacing w:line="480" w:lineRule="auto"/>
        <w:ind w:firstLine="720"/>
        <w:rPr>
          <w:rFonts w:ascii="Times New Roman" w:hAnsi="Times New Roman" w:cs="Times New Roman"/>
        </w:rPr>
      </w:pPr>
      <w:r w:rsidRPr="00B97412">
        <w:rPr>
          <w:rFonts w:ascii="Times New Roman" w:hAnsi="Times New Roman" w:cs="Times New Roman"/>
        </w:rPr>
        <w:t>Hotspot oceanic island systems</w:t>
      </w:r>
      <w:r w:rsidR="00CB5BA1">
        <w:rPr>
          <w:rFonts w:ascii="Times New Roman" w:hAnsi="Times New Roman" w:cs="Times New Roman"/>
        </w:rPr>
        <w:t xml:space="preserve"> </w:t>
      </w:r>
      <w:r w:rsidRPr="00B97412">
        <w:rPr>
          <w:rFonts w:ascii="Times New Roman" w:hAnsi="Times New Roman" w:cs="Times New Roman"/>
        </w:rPr>
        <w:t xml:space="preserve">are opportune model systems </w:t>
      </w:r>
      <w:r w:rsidR="00B3440E">
        <w:rPr>
          <w:rFonts w:ascii="Times New Roman" w:hAnsi="Times New Roman" w:cs="Times New Roman"/>
        </w:rPr>
        <w:t>for studying</w:t>
      </w:r>
      <w:r w:rsidRPr="00B97412">
        <w:rPr>
          <w:rFonts w:ascii="Times New Roman" w:hAnsi="Times New Roman" w:cs="Times New Roman"/>
        </w:rPr>
        <w:t xml:space="preserve"> the interplay of local ecological mechanisms and large</w:t>
      </w:r>
      <w:r w:rsidR="009F1255">
        <w:rPr>
          <w:rFonts w:ascii="Times New Roman" w:hAnsi="Times New Roman" w:cs="Times New Roman"/>
        </w:rPr>
        <w:t>-</w:t>
      </w:r>
      <w:r w:rsidRPr="00B97412">
        <w:rPr>
          <w:rFonts w:ascii="Times New Roman" w:hAnsi="Times New Roman" w:cs="Times New Roman"/>
        </w:rPr>
        <w:t>scale</w:t>
      </w:r>
      <w:r w:rsidR="00096A18">
        <w:rPr>
          <w:rFonts w:ascii="Times New Roman" w:hAnsi="Times New Roman" w:cs="Times New Roman"/>
        </w:rPr>
        <w:t>,</w:t>
      </w:r>
      <w:r w:rsidRPr="00B97412">
        <w:rPr>
          <w:rFonts w:ascii="Times New Roman" w:hAnsi="Times New Roman" w:cs="Times New Roman"/>
        </w:rPr>
        <w:t xml:space="preserve"> historical</w:t>
      </w:r>
      <w:r w:rsidR="00096A18">
        <w:rPr>
          <w:rFonts w:ascii="Times New Roman" w:hAnsi="Times New Roman" w:cs="Times New Roman"/>
        </w:rPr>
        <w:t>, and</w:t>
      </w:r>
      <w:r w:rsidRPr="00B97412">
        <w:rPr>
          <w:rFonts w:ascii="Times New Roman" w:hAnsi="Times New Roman" w:cs="Times New Roman"/>
        </w:rPr>
        <w:t xml:space="preserve"> evolutionary drivers of biodiversity patterns. Such island systems are discrete in space and </w:t>
      </w:r>
      <w:r w:rsidR="00523CF2" w:rsidRPr="00B97412">
        <w:rPr>
          <w:rFonts w:ascii="Times New Roman" w:hAnsi="Times New Roman" w:cs="Times New Roman"/>
        </w:rPr>
        <w:t>in time due to their sequential formation</w:t>
      </w:r>
      <w:r w:rsidR="005A426B" w:rsidRPr="00B97412">
        <w:rPr>
          <w:rFonts w:ascii="Times New Roman" w:hAnsi="Times New Roman" w:cs="Times New Roman"/>
        </w:rPr>
        <w:t xml:space="preserve"> as the tectonic plate moves over a volcanic hotspot</w:t>
      </w:r>
      <w:commentRangeStart w:id="45"/>
      <w:r w:rsidR="00523CF2" w:rsidRPr="00B97412">
        <w:rPr>
          <w:rFonts w:ascii="Times New Roman" w:hAnsi="Times New Roman" w:cs="Times New Roman"/>
        </w:rPr>
        <w:t>.</w:t>
      </w:r>
      <w:commentRangeEnd w:id="45"/>
      <w:r w:rsidR="000B0B23">
        <w:rPr>
          <w:rStyle w:val="CommentReference"/>
        </w:rPr>
        <w:commentReference w:id="45"/>
      </w:r>
      <w:r w:rsidR="00523CF2" w:rsidRPr="00B97412">
        <w:rPr>
          <w:rFonts w:ascii="Times New Roman" w:hAnsi="Times New Roman" w:cs="Times New Roman"/>
        </w:rPr>
        <w:t xml:space="preserve"> </w:t>
      </w:r>
      <w:r w:rsidR="00CB5BA1">
        <w:rPr>
          <w:rFonts w:ascii="Times New Roman" w:hAnsi="Times New Roman" w:cs="Times New Roman"/>
        </w:rPr>
        <w:t>W</w:t>
      </w:r>
      <w:r w:rsidR="00097101">
        <w:rPr>
          <w:rFonts w:ascii="Times New Roman" w:hAnsi="Times New Roman" w:cs="Times New Roman"/>
        </w:rPr>
        <w:t>e hypothesize that</w:t>
      </w:r>
      <w:r w:rsidR="009F1255" w:rsidRPr="00B97412">
        <w:rPr>
          <w:rFonts w:ascii="Times New Roman" w:hAnsi="Times New Roman" w:cs="Times New Roman"/>
        </w:rPr>
        <w:t xml:space="preserve"> the contribution</w:t>
      </w:r>
      <w:r w:rsidR="00096A18">
        <w:rPr>
          <w:rFonts w:ascii="Times New Roman" w:hAnsi="Times New Roman" w:cs="Times New Roman"/>
        </w:rPr>
        <w:t>s</w:t>
      </w:r>
      <w:r w:rsidR="009F1255" w:rsidRPr="00B97412">
        <w:rPr>
          <w:rFonts w:ascii="Times New Roman" w:hAnsi="Times New Roman" w:cs="Times New Roman"/>
        </w:rPr>
        <w:t xml:space="preserve"> of evolutionary and ecological assembly will vary according to geological age of the environment, taken as an indicator of the </w:t>
      </w:r>
      <w:r w:rsidR="00F6396A">
        <w:rPr>
          <w:rFonts w:ascii="Times New Roman" w:hAnsi="Times New Roman" w:cs="Times New Roman"/>
        </w:rPr>
        <w:t xml:space="preserve">total </w:t>
      </w:r>
      <w:r w:rsidR="009F1255" w:rsidRPr="00B97412">
        <w:rPr>
          <w:rFonts w:ascii="Times New Roman" w:hAnsi="Times New Roman" w:cs="Times New Roman"/>
        </w:rPr>
        <w:t xml:space="preserve">age </w:t>
      </w:r>
      <w:r w:rsidR="00F6396A">
        <w:rPr>
          <w:rFonts w:ascii="Times New Roman" w:hAnsi="Times New Roman" w:cs="Times New Roman"/>
        </w:rPr>
        <w:t>over which in situ div</w:t>
      </w:r>
      <w:r w:rsidR="00E4590B">
        <w:rPr>
          <w:rFonts w:ascii="Times New Roman" w:hAnsi="Times New Roman" w:cs="Times New Roman"/>
        </w:rPr>
        <w:t>ersif</w:t>
      </w:r>
      <w:r w:rsidR="00F6396A">
        <w:rPr>
          <w:rFonts w:ascii="Times New Roman" w:hAnsi="Times New Roman" w:cs="Times New Roman"/>
        </w:rPr>
        <w:t>ication could occur</w:t>
      </w:r>
      <w:commentRangeStart w:id="46"/>
      <w:r w:rsidR="00F6396A">
        <w:rPr>
          <w:rFonts w:ascii="Times New Roman" w:hAnsi="Times New Roman" w:cs="Times New Roman"/>
        </w:rPr>
        <w:t xml:space="preserve">. </w:t>
      </w:r>
      <w:commentRangeEnd w:id="46"/>
      <w:r w:rsidR="00097101">
        <w:rPr>
          <w:rStyle w:val="CommentReference"/>
        </w:rPr>
        <w:commentReference w:id="46"/>
      </w:r>
      <w:r w:rsidR="00097101">
        <w:rPr>
          <w:rFonts w:ascii="Times New Roman" w:hAnsi="Times New Roman" w:cs="Times New Roman"/>
        </w:rPr>
        <w:t>A</w:t>
      </w:r>
      <w:r w:rsidR="00F6396A" w:rsidRPr="00B97412">
        <w:rPr>
          <w:rFonts w:ascii="Times New Roman" w:hAnsi="Times New Roman" w:cs="Times New Roman"/>
        </w:rPr>
        <w:t>ge</w:t>
      </w:r>
      <w:r w:rsidR="00CB5BA1">
        <w:rPr>
          <w:rFonts w:ascii="Times New Roman" w:hAnsi="Times New Roman" w:cs="Times New Roman"/>
        </w:rPr>
        <w:t>-structured,</w:t>
      </w:r>
      <w:r w:rsidR="00097101">
        <w:rPr>
          <w:rFonts w:ascii="Times New Roman" w:hAnsi="Times New Roman" w:cs="Times New Roman"/>
        </w:rPr>
        <w:t xml:space="preserve"> hot-spot island archipelagoes thus have</w:t>
      </w:r>
      <w:r w:rsidR="00F6396A" w:rsidRPr="00B97412">
        <w:rPr>
          <w:rFonts w:ascii="Times New Roman" w:hAnsi="Times New Roman" w:cs="Times New Roman"/>
        </w:rPr>
        <w:t xml:space="preserve"> the potential to stratify the eco-evolutionary process of community assembly. </w:t>
      </w:r>
    </w:p>
    <w:p w:rsidR="00F7613D" w:rsidRPr="00006244" w:rsidRDefault="00F6396A" w:rsidP="006F7F8E">
      <w:pPr>
        <w:spacing w:line="480" w:lineRule="auto"/>
        <w:ind w:firstLine="720"/>
        <w:rPr>
          <w:rFonts w:ascii="Times New Roman" w:hAnsi="Times New Roman" w:cs="Times New Roman"/>
        </w:rPr>
      </w:pPr>
      <w:r w:rsidRPr="00B97412">
        <w:rPr>
          <w:rFonts w:ascii="Times New Roman" w:hAnsi="Times New Roman" w:cs="Times New Roman"/>
        </w:rPr>
        <w:t>For example, younger communities by necessity originate mostly from initial immigration from the mainland and neighboring islands, and thus may be dominated by ecological mechanisms operating on a source pool whose evolution is removed from the local setting. Conversely, older islands could allow observation of the combined interaction and feedback of the diversification of the source pool and local ecological dynamics</w:t>
      </w:r>
      <w:commentRangeStart w:id="47"/>
      <w:r w:rsidRPr="00B97412">
        <w:rPr>
          <w:rFonts w:ascii="Times New Roman" w:hAnsi="Times New Roman" w:cs="Times New Roman"/>
        </w:rPr>
        <w:t>.</w:t>
      </w:r>
      <w:commentRangeEnd w:id="47"/>
      <w:r w:rsidR="00CB5BA1">
        <w:rPr>
          <w:rStyle w:val="CommentReference"/>
        </w:rPr>
        <w:commentReference w:id="47"/>
      </w:r>
      <w:r w:rsidRPr="00B97412">
        <w:rPr>
          <w:rFonts w:ascii="Times New Roman" w:hAnsi="Times New Roman" w:cs="Times New Roman"/>
        </w:rPr>
        <w:t xml:space="preserve"> The temporal stratification </w:t>
      </w:r>
      <w:r w:rsidR="0027332B">
        <w:rPr>
          <w:rFonts w:ascii="Times New Roman" w:hAnsi="Times New Roman" w:cs="Times New Roman"/>
        </w:rPr>
        <w:t xml:space="preserve">within such archipelagoes hence </w:t>
      </w:r>
      <w:r w:rsidRPr="00B97412">
        <w:rPr>
          <w:rFonts w:ascii="Times New Roman" w:hAnsi="Times New Roman" w:cs="Times New Roman"/>
        </w:rPr>
        <w:t xml:space="preserve">provides an opportunity to disentangle these interacting </w:t>
      </w:r>
      <w:del w:id="48" w:author=" Kari Goodman" w:date="2014-10-30T14:15:00Z">
        <w:r w:rsidRPr="00B97412" w:rsidDel="00186409">
          <w:rPr>
            <w:rFonts w:ascii="Times New Roman" w:hAnsi="Times New Roman" w:cs="Times New Roman"/>
          </w:rPr>
          <w:delText>forces</w:delText>
        </w:r>
      </w:del>
      <w:ins w:id="49" w:author=" Kari Goodman" w:date="2014-10-30T14:15:00Z">
        <w:r w:rsidR="00186409">
          <w:rPr>
            <w:rFonts w:ascii="Times New Roman" w:hAnsi="Times New Roman" w:cs="Times New Roman"/>
          </w:rPr>
          <w:t>processes</w:t>
        </w:r>
      </w:ins>
      <w:r w:rsidRPr="00B97412">
        <w:rPr>
          <w:rFonts w:ascii="Times New Roman" w:hAnsi="Times New Roman" w:cs="Times New Roman"/>
        </w:rPr>
        <w:t>.</w:t>
      </w:r>
      <w:r w:rsidR="009F1255" w:rsidRPr="00B97412">
        <w:rPr>
          <w:rFonts w:ascii="Times New Roman" w:hAnsi="Times New Roman" w:cs="Times New Roman"/>
        </w:rPr>
        <w:t xml:space="preserve"> Moreover, because dispersal, and hence </w:t>
      </w:r>
      <w:r w:rsidR="00E84525">
        <w:rPr>
          <w:rFonts w:ascii="Times New Roman" w:hAnsi="Times New Roman" w:cs="Times New Roman"/>
        </w:rPr>
        <w:t>connectivity</w:t>
      </w:r>
      <w:r w:rsidR="00E84525" w:rsidRPr="00B97412">
        <w:rPr>
          <w:rFonts w:ascii="Times New Roman" w:hAnsi="Times New Roman" w:cs="Times New Roman"/>
        </w:rPr>
        <w:t xml:space="preserve"> </w:t>
      </w:r>
      <w:r w:rsidR="009F1255" w:rsidRPr="00B97412">
        <w:rPr>
          <w:rFonts w:ascii="Times New Roman" w:hAnsi="Times New Roman" w:cs="Times New Roman"/>
        </w:rPr>
        <w:t>between sites differs between taxa, the relative role of evolutionary and ecological assembly will differ between taxa.</w:t>
      </w:r>
      <w:r>
        <w:rPr>
          <w:rFonts w:ascii="Times New Roman" w:hAnsi="Times New Roman" w:cs="Times New Roman"/>
        </w:rPr>
        <w:t xml:space="preserve"> While many archipelagos around the world share these biotic and geologic properties, t</w:t>
      </w:r>
      <w:r w:rsidR="00523CF2" w:rsidRPr="00B97412">
        <w:rPr>
          <w:rFonts w:ascii="Times New Roman" w:hAnsi="Times New Roman" w:cs="Times New Roman"/>
        </w:rPr>
        <w:t xml:space="preserve">he Hawaiian archipelago </w:t>
      </w:r>
      <w:r w:rsidR="00F8555E" w:rsidRPr="00B97412">
        <w:rPr>
          <w:rFonts w:ascii="Times New Roman" w:hAnsi="Times New Roman" w:cs="Times New Roman"/>
        </w:rPr>
        <w:t xml:space="preserve">provides a </w:t>
      </w:r>
      <w:r>
        <w:rPr>
          <w:rFonts w:ascii="Times New Roman" w:hAnsi="Times New Roman" w:cs="Times New Roman"/>
        </w:rPr>
        <w:t xml:space="preserve">particularly </w:t>
      </w:r>
      <w:r w:rsidR="00F8555E" w:rsidRPr="00B97412">
        <w:rPr>
          <w:rFonts w:ascii="Times New Roman" w:hAnsi="Times New Roman" w:cs="Times New Roman"/>
        </w:rPr>
        <w:t>useful system</w:t>
      </w:r>
      <w:r w:rsidR="00523CF2" w:rsidRPr="00B97412">
        <w:rPr>
          <w:rFonts w:ascii="Times New Roman" w:hAnsi="Times New Roman" w:cs="Times New Roman"/>
        </w:rPr>
        <w:t xml:space="preserve"> </w:t>
      </w:r>
      <w:r w:rsidR="00502390" w:rsidRPr="00B97412">
        <w:rPr>
          <w:rFonts w:ascii="Times New Roman" w:hAnsi="Times New Roman" w:cs="Times New Roman"/>
        </w:rPr>
        <w:t xml:space="preserve">for study </w:t>
      </w:r>
      <w:r w:rsidR="00523CF2" w:rsidRPr="00B97412">
        <w:rPr>
          <w:rFonts w:ascii="Times New Roman" w:hAnsi="Times New Roman" w:cs="Times New Roman"/>
        </w:rPr>
        <w:t xml:space="preserve">because its geological chronology (Price &amp; Clague, 2002) and </w:t>
      </w:r>
      <w:r w:rsidR="00EE3BC2" w:rsidRPr="00B97412">
        <w:rPr>
          <w:rFonts w:ascii="Times New Roman" w:hAnsi="Times New Roman" w:cs="Times New Roman"/>
        </w:rPr>
        <w:t>patterns of biodiversity</w:t>
      </w:r>
      <w:r w:rsidR="006824AA" w:rsidRPr="00B97412">
        <w:rPr>
          <w:rFonts w:ascii="Times New Roman" w:hAnsi="Times New Roman" w:cs="Times New Roman"/>
        </w:rPr>
        <w:t xml:space="preserve"> </w:t>
      </w:r>
      <w:r w:rsidR="00523CF2" w:rsidRPr="00B97412">
        <w:rPr>
          <w:rFonts w:ascii="Times New Roman" w:hAnsi="Times New Roman" w:cs="Times New Roman"/>
        </w:rPr>
        <w:t xml:space="preserve">are </w:t>
      </w:r>
      <w:r w:rsidR="00523CF2" w:rsidRPr="00006244">
        <w:rPr>
          <w:rFonts w:ascii="Times New Roman" w:hAnsi="Times New Roman" w:cs="Times New Roman"/>
        </w:rPr>
        <w:t>well</w:t>
      </w:r>
      <w:r w:rsidRPr="00006244">
        <w:rPr>
          <w:rFonts w:ascii="Times New Roman" w:hAnsi="Times New Roman" w:cs="Times New Roman"/>
        </w:rPr>
        <w:t xml:space="preserve"> </w:t>
      </w:r>
      <w:r w:rsidR="00F8555E" w:rsidRPr="00006244">
        <w:rPr>
          <w:rFonts w:ascii="Times New Roman" w:hAnsi="Times New Roman" w:cs="Times New Roman"/>
        </w:rPr>
        <w:t xml:space="preserve">characterized </w:t>
      </w:r>
      <w:r w:rsidR="00523CF2" w:rsidRPr="00006244">
        <w:rPr>
          <w:rFonts w:ascii="Times New Roman" w:hAnsi="Times New Roman" w:cs="Times New Roman"/>
        </w:rPr>
        <w:t>(Wagner &amp; Funk, 1995).</w:t>
      </w:r>
      <w:r w:rsidR="00F8555E" w:rsidRPr="00006244">
        <w:rPr>
          <w:rFonts w:ascii="Times New Roman" w:hAnsi="Times New Roman" w:cs="Times New Roman"/>
        </w:rPr>
        <w:t xml:space="preserve"> </w:t>
      </w:r>
      <w:r w:rsidR="00793F65" w:rsidRPr="00006244">
        <w:rPr>
          <w:rFonts w:ascii="Times New Roman" w:hAnsi="Times New Roman" w:cs="Times New Roman"/>
        </w:rPr>
        <w:t xml:space="preserve"> </w:t>
      </w:r>
    </w:p>
    <w:p w:rsidR="002F22EE" w:rsidRDefault="002F22EE" w:rsidP="000D5014">
      <w:pPr>
        <w:spacing w:line="480" w:lineRule="auto"/>
        <w:rPr>
          <w:rFonts w:ascii="Times New Roman" w:hAnsi="Times New Roman" w:cs="Times New Roman"/>
        </w:rPr>
      </w:pPr>
    </w:p>
    <w:p w:rsidR="002F22EE" w:rsidRDefault="00DD157A" w:rsidP="000D5014">
      <w:pPr>
        <w:spacing w:line="480" w:lineRule="auto"/>
        <w:rPr>
          <w:rFonts w:ascii="Times New Roman" w:hAnsi="Times New Roman" w:cs="Times New Roman"/>
        </w:rPr>
      </w:pPr>
      <w:commentRangeStart w:id="50"/>
      <w:r w:rsidRPr="003450DD">
        <w:rPr>
          <w:rFonts w:ascii="Times New Roman" w:hAnsi="Times New Roman" w:cs="Times New Roman"/>
          <w:i/>
        </w:rPr>
        <w:t>Development of genetic discontinuity</w:t>
      </w:r>
      <w:r w:rsidRPr="003450DD">
        <w:rPr>
          <w:rFonts w:ascii="Times New Roman" w:hAnsi="Times New Roman" w:cs="Times New Roman"/>
        </w:rPr>
        <w:t xml:space="preserve">. </w:t>
      </w:r>
    </w:p>
    <w:p w:rsidR="00DD157A" w:rsidRPr="003450DD" w:rsidRDefault="00DD157A" w:rsidP="00DD157A">
      <w:pPr>
        <w:spacing w:line="480" w:lineRule="auto"/>
        <w:ind w:firstLine="720"/>
        <w:rPr>
          <w:rFonts w:ascii="Times New Roman" w:hAnsi="Times New Roman" w:cs="Times New Roman"/>
        </w:rPr>
      </w:pPr>
      <w:del w:id="51" w:author=" Kari Goodman" w:date="2014-10-30T15:30:00Z">
        <w:r w:rsidDel="00795B28">
          <w:rPr>
            <w:rFonts w:ascii="Times New Roman" w:hAnsi="Times New Roman" w:cs="Times New Roman"/>
          </w:rPr>
          <w:delText>Understanding h</w:delText>
        </w:r>
        <w:r w:rsidRPr="001B1E8C" w:rsidDel="00795B28">
          <w:rPr>
            <w:rFonts w:ascii="Times New Roman" w:hAnsi="Times New Roman" w:cs="Times New Roman"/>
          </w:rPr>
          <w:delText xml:space="preserve">ow taxa differ in the rate and pattern of </w:delText>
        </w:r>
      </w:del>
      <w:ins w:id="52" w:author=" Kari Goodman" w:date="2014-10-30T15:28:00Z">
        <w:r w:rsidR="00795B28">
          <w:rPr>
            <w:rFonts w:ascii="Times New Roman" w:hAnsi="Times New Roman" w:cs="Times New Roman"/>
          </w:rPr>
          <w:t xml:space="preserve">As </w:t>
        </w:r>
        <w:r w:rsidR="00FA273F">
          <w:rPr>
            <w:rFonts w:ascii="Times New Roman" w:hAnsi="Times New Roman" w:cs="Times New Roman"/>
          </w:rPr>
          <w:t xml:space="preserve">species </w:t>
        </w:r>
      </w:ins>
      <w:ins w:id="53" w:author=" Kari Goodman" w:date="2014-10-30T15:32:00Z">
        <w:r w:rsidR="00FA273F">
          <w:rPr>
            <w:rFonts w:ascii="Times New Roman" w:hAnsi="Times New Roman" w:cs="Times New Roman"/>
          </w:rPr>
          <w:t>fracture</w:t>
        </w:r>
      </w:ins>
      <w:ins w:id="54" w:author=" Kari Goodman" w:date="2014-10-30T15:28:00Z">
        <w:r w:rsidR="00795B28">
          <w:rPr>
            <w:rFonts w:ascii="Times New Roman" w:hAnsi="Times New Roman" w:cs="Times New Roman"/>
          </w:rPr>
          <w:t xml:space="preserve"> into new populations that </w:t>
        </w:r>
      </w:ins>
      <w:ins w:id="55" w:author=" Kari Goodman" w:date="2014-10-30T15:37:00Z">
        <w:r w:rsidR="00185F93">
          <w:rPr>
            <w:rFonts w:ascii="Times New Roman" w:hAnsi="Times New Roman" w:cs="Times New Roman"/>
          </w:rPr>
          <w:t xml:space="preserve">may </w:t>
        </w:r>
      </w:ins>
      <w:ins w:id="56" w:author=" Kari Goodman" w:date="2014-10-30T15:28:00Z">
        <w:r w:rsidR="00795B28">
          <w:rPr>
            <w:rFonts w:ascii="Times New Roman" w:hAnsi="Times New Roman" w:cs="Times New Roman"/>
          </w:rPr>
          <w:t xml:space="preserve">eventually </w:t>
        </w:r>
      </w:ins>
      <w:ins w:id="57" w:author=" Kari Goodman" w:date="2014-10-30T15:37:00Z">
        <w:r w:rsidR="00185F93">
          <w:rPr>
            <w:rFonts w:ascii="Times New Roman" w:hAnsi="Times New Roman" w:cs="Times New Roman"/>
          </w:rPr>
          <w:t xml:space="preserve">diversify to </w:t>
        </w:r>
      </w:ins>
      <w:ins w:id="58" w:author=" Kari Goodman" w:date="2014-10-30T15:28:00Z">
        <w:r w:rsidR="00795B28">
          <w:rPr>
            <w:rFonts w:ascii="Times New Roman" w:hAnsi="Times New Roman" w:cs="Times New Roman"/>
          </w:rPr>
          <w:t xml:space="preserve">form new species, they </w:t>
        </w:r>
      </w:ins>
      <w:ins w:id="59" w:author=" Kari Goodman" w:date="2014-10-30T15:37:00Z">
        <w:r w:rsidR="00185F93">
          <w:rPr>
            <w:rFonts w:ascii="Times New Roman" w:hAnsi="Times New Roman" w:cs="Times New Roman"/>
          </w:rPr>
          <w:t>form genetic discontinuities while experiencing</w:t>
        </w:r>
      </w:ins>
      <w:ins w:id="60" w:author=" Kari Goodman" w:date="2014-10-30T15:28:00Z">
        <w:r w:rsidR="00FA273F">
          <w:rPr>
            <w:rFonts w:ascii="Times New Roman" w:hAnsi="Times New Roman" w:cs="Times New Roman"/>
          </w:rPr>
          <w:t xml:space="preserve"> periods of isolation and</w:t>
        </w:r>
        <w:r w:rsidR="00795B28">
          <w:rPr>
            <w:rFonts w:ascii="Times New Roman" w:hAnsi="Times New Roman" w:cs="Times New Roman"/>
          </w:rPr>
          <w:t xml:space="preserve"> </w:t>
        </w:r>
      </w:ins>
      <w:ins w:id="61" w:author=" Kari Goodman" w:date="2014-10-30T15:38:00Z">
        <w:r w:rsidR="006242A6">
          <w:rPr>
            <w:rFonts w:ascii="Times New Roman" w:hAnsi="Times New Roman" w:cs="Times New Roman"/>
          </w:rPr>
          <w:t>reconnectance</w:t>
        </w:r>
        <w:r w:rsidR="003747FB">
          <w:rPr>
            <w:rFonts w:ascii="Times New Roman" w:hAnsi="Times New Roman" w:cs="Times New Roman"/>
          </w:rPr>
          <w:t xml:space="preserve"> </w:t>
        </w:r>
      </w:ins>
      <w:ins w:id="62" w:author=" Kari Goodman" w:date="2014-10-30T15:35:00Z">
        <w:r w:rsidR="002179EF">
          <w:rPr>
            <w:rFonts w:ascii="Times New Roman" w:hAnsi="Times New Roman" w:cs="Times New Roman"/>
          </w:rPr>
          <w:t>through</w:t>
        </w:r>
      </w:ins>
      <w:ins w:id="63" w:author=" Kari Goodman" w:date="2014-10-30T15:33:00Z">
        <w:r w:rsidR="00FA273F">
          <w:rPr>
            <w:rFonts w:ascii="Times New Roman" w:hAnsi="Times New Roman" w:cs="Times New Roman"/>
          </w:rPr>
          <w:t xml:space="preserve"> migration. </w:t>
        </w:r>
      </w:ins>
      <w:ins w:id="64" w:author=" Kari Goodman" w:date="2014-10-30T15:30:00Z">
        <w:r w:rsidR="00795B28">
          <w:rPr>
            <w:rFonts w:ascii="Times New Roman" w:hAnsi="Times New Roman" w:cs="Times New Roman"/>
          </w:rPr>
          <w:t>Understanding h</w:t>
        </w:r>
        <w:r w:rsidR="00795B28" w:rsidRPr="001B1E8C">
          <w:rPr>
            <w:rFonts w:ascii="Times New Roman" w:hAnsi="Times New Roman" w:cs="Times New Roman"/>
          </w:rPr>
          <w:t xml:space="preserve">ow </w:t>
        </w:r>
      </w:ins>
      <w:ins w:id="65" w:author=" Kari Goodman" w:date="2014-10-30T15:34:00Z">
        <w:r w:rsidR="00FA273F">
          <w:rPr>
            <w:rFonts w:ascii="Times New Roman" w:hAnsi="Times New Roman" w:cs="Times New Roman"/>
          </w:rPr>
          <w:t xml:space="preserve">different types of </w:t>
        </w:r>
      </w:ins>
      <w:ins w:id="66" w:author=" Kari Goodman" w:date="2014-10-30T15:30:00Z">
        <w:r w:rsidR="00795B28" w:rsidRPr="001B1E8C">
          <w:rPr>
            <w:rFonts w:ascii="Times New Roman" w:hAnsi="Times New Roman" w:cs="Times New Roman"/>
          </w:rPr>
          <w:t>taxa</w:t>
        </w:r>
      </w:ins>
      <w:ins w:id="67" w:author=" Kari Goodman" w:date="2014-10-30T15:39:00Z">
        <w:r w:rsidR="003747FB">
          <w:rPr>
            <w:rFonts w:ascii="Times New Roman" w:hAnsi="Times New Roman" w:cs="Times New Roman"/>
          </w:rPr>
          <w:t>, such as taxa in different trophic positions,</w:t>
        </w:r>
      </w:ins>
      <w:ins w:id="68" w:author=" Kari Goodman" w:date="2014-10-30T15:30:00Z">
        <w:r w:rsidR="00795B28" w:rsidRPr="001B1E8C">
          <w:rPr>
            <w:rFonts w:ascii="Times New Roman" w:hAnsi="Times New Roman" w:cs="Times New Roman"/>
          </w:rPr>
          <w:t xml:space="preserve"> differ in the rate and pattern of</w:t>
        </w:r>
      </w:ins>
      <w:ins w:id="69" w:author=" Kari Goodman" w:date="2014-10-30T15:26:00Z">
        <w:r w:rsidR="00162171">
          <w:rPr>
            <w:rFonts w:ascii="Times New Roman" w:hAnsi="Times New Roman" w:cs="Times New Roman"/>
          </w:rPr>
          <w:t xml:space="preserve"> </w:t>
        </w:r>
      </w:ins>
      <w:ins w:id="70" w:author=" Kari Goodman" w:date="2014-10-30T15:32:00Z">
        <w:r w:rsidR="00FA273F">
          <w:rPr>
            <w:rFonts w:ascii="Times New Roman" w:hAnsi="Times New Roman" w:cs="Times New Roman"/>
          </w:rPr>
          <w:t>departure from genetic panmixia</w:t>
        </w:r>
      </w:ins>
      <w:r w:rsidRPr="001B1E8C">
        <w:rPr>
          <w:rFonts w:ascii="Times New Roman" w:hAnsi="Times New Roman" w:cs="Times New Roman"/>
        </w:rPr>
        <w:t xml:space="preserve"> </w:t>
      </w:r>
      <w:del w:id="71" w:author=" Kari Goodman" w:date="2014-10-30T15:38:00Z">
        <w:r w:rsidRPr="001B1E8C" w:rsidDel="00185F93">
          <w:rPr>
            <w:rFonts w:ascii="Times New Roman" w:hAnsi="Times New Roman" w:cs="Times New Roman"/>
          </w:rPr>
          <w:delText>as they change from populations to new species</w:delText>
        </w:r>
        <w:r w:rsidDel="00185F93">
          <w:rPr>
            <w:rFonts w:ascii="Times New Roman" w:hAnsi="Times New Roman" w:cs="Times New Roman"/>
          </w:rPr>
          <w:delText xml:space="preserve">, </w:delText>
        </w:r>
      </w:del>
      <w:r>
        <w:rPr>
          <w:rFonts w:ascii="Times New Roman" w:hAnsi="Times New Roman" w:cs="Times New Roman"/>
        </w:rPr>
        <w:t xml:space="preserve">is fundamental to </w:t>
      </w:r>
      <w:del w:id="72" w:author=" Kari Goodman" w:date="2014-10-30T15:26:00Z">
        <w:r w:rsidDel="00162171">
          <w:rPr>
            <w:rFonts w:ascii="Times New Roman" w:hAnsi="Times New Roman" w:cs="Times New Roman"/>
          </w:rPr>
          <w:delText xml:space="preserve">determining </w:delText>
        </w:r>
        <w:r w:rsidRPr="001B1E8C" w:rsidDel="00162171">
          <w:rPr>
            <w:rFonts w:ascii="Times New Roman" w:hAnsi="Times New Roman" w:cs="Times New Roman"/>
          </w:rPr>
          <w:delText xml:space="preserve"> </w:delText>
        </w:r>
      </w:del>
      <w:ins w:id="73" w:author=" Kari Goodman" w:date="2014-10-30T15:26:00Z">
        <w:r w:rsidR="00162171">
          <w:rPr>
            <w:rFonts w:ascii="Times New Roman" w:hAnsi="Times New Roman" w:cs="Times New Roman"/>
          </w:rPr>
          <w:t xml:space="preserve">understanding the dynamics of species formation. </w:t>
        </w:r>
      </w:ins>
      <w:ins w:id="74" w:author=" Kari Goodman" w:date="2014-10-30T15:50:00Z">
        <w:r w:rsidR="004F45FF">
          <w:rPr>
            <w:rFonts w:ascii="Times New Roman" w:hAnsi="Times New Roman" w:cs="Times New Roman"/>
          </w:rPr>
          <w:t xml:space="preserve">Ecological </w:t>
        </w:r>
      </w:ins>
      <w:ins w:id="75" w:author=" Kari Goodman" w:date="2014-10-30T15:51:00Z">
        <w:r w:rsidR="004F45FF">
          <w:rPr>
            <w:rFonts w:ascii="Times New Roman" w:hAnsi="Times New Roman" w:cs="Times New Roman"/>
          </w:rPr>
          <w:t>approaches</w:t>
        </w:r>
      </w:ins>
      <w:ins w:id="76" w:author=" Kari Goodman" w:date="2014-10-30T15:50:00Z">
        <w:r w:rsidR="004F45FF">
          <w:rPr>
            <w:rFonts w:ascii="Times New Roman" w:hAnsi="Times New Roman" w:cs="Times New Roman"/>
          </w:rPr>
          <w:t xml:space="preserve"> tends to treat species as static units, while evolutionary </w:t>
        </w:r>
      </w:ins>
      <w:ins w:id="77" w:author=" Kari Goodman" w:date="2014-10-30T15:51:00Z">
        <w:r w:rsidR="004F45FF">
          <w:rPr>
            <w:rFonts w:ascii="Times New Roman" w:hAnsi="Times New Roman" w:cs="Times New Roman"/>
          </w:rPr>
          <w:t xml:space="preserve">approaches tend to treat them as highly dynamic. In order to make progress towards an approach that integrates ecology and evolution in the assembly of communities, it is necessary to incorporate the dynamic nature of species into an </w:t>
        </w:r>
        <w:commentRangeStart w:id="78"/>
        <w:r w:rsidR="004F45FF">
          <w:rPr>
            <w:rFonts w:ascii="Times New Roman" w:hAnsi="Times New Roman" w:cs="Times New Roman"/>
          </w:rPr>
          <w:t>ecological framework</w:t>
        </w:r>
      </w:ins>
      <w:commentRangeEnd w:id="78"/>
      <w:ins w:id="79" w:author=" Kari Goodman" w:date="2014-10-30T15:53:00Z">
        <w:r w:rsidR="004F45FF">
          <w:rPr>
            <w:rStyle w:val="CommentReference"/>
            <w:vanish/>
          </w:rPr>
          <w:commentReference w:id="78"/>
        </w:r>
      </w:ins>
      <w:ins w:id="80" w:author=" Kari Goodman" w:date="2014-10-30T15:51:00Z">
        <w:r w:rsidR="004F45FF">
          <w:rPr>
            <w:rFonts w:ascii="Times New Roman" w:hAnsi="Times New Roman" w:cs="Times New Roman"/>
          </w:rPr>
          <w:t xml:space="preserve">. </w:t>
        </w:r>
      </w:ins>
      <w:ins w:id="81" w:author=" Kari Goodman" w:date="2014-10-30T15:26:00Z">
        <w:r w:rsidR="00162171" w:rsidRPr="001B1E8C">
          <w:rPr>
            <w:rFonts w:ascii="Times New Roman" w:hAnsi="Times New Roman" w:cs="Times New Roman"/>
          </w:rPr>
          <w:t xml:space="preserve"> </w:t>
        </w:r>
      </w:ins>
      <w:commentRangeStart w:id="82"/>
      <w:commentRangeStart w:id="83"/>
      <w:del w:id="84" w:author=" Kari Goodman" w:date="2014-10-30T15:34:00Z">
        <w:r w:rsidRPr="003450DD" w:rsidDel="00FA273F">
          <w:rPr>
            <w:rFonts w:ascii="Times New Roman" w:hAnsi="Times New Roman" w:cs="Times New Roman"/>
          </w:rPr>
          <w:delText>Blah blah</w:delText>
        </w:r>
      </w:del>
      <w:commentRangeEnd w:id="82"/>
      <w:r w:rsidR="00143441">
        <w:rPr>
          <w:rStyle w:val="CommentReference"/>
        </w:rPr>
        <w:commentReference w:id="82"/>
      </w:r>
      <w:commentRangeEnd w:id="83"/>
      <w:r w:rsidR="00490211">
        <w:rPr>
          <w:rFonts w:ascii="Times New Roman" w:hAnsi="Times New Roman" w:cs="Times New Roman"/>
        </w:rPr>
        <w:t xml:space="preserve"> </w:t>
      </w:r>
      <w:del w:id="85" w:author=" Kari Goodman" w:date="2014-10-30T15:34:00Z">
        <w:r w:rsidR="00490211" w:rsidDel="00FA273F">
          <w:rPr>
            <w:rFonts w:ascii="Times New Roman" w:hAnsi="Times New Roman" w:cs="Times New Roman"/>
          </w:rPr>
          <w:delText>blah</w:delText>
        </w:r>
        <w:r w:rsidR="007833C0" w:rsidDel="00FA273F">
          <w:rPr>
            <w:rStyle w:val="CommentReference"/>
          </w:rPr>
          <w:commentReference w:id="83"/>
        </w:r>
        <w:commentRangeEnd w:id="50"/>
        <w:r w:rsidR="00490211" w:rsidDel="00FA273F">
          <w:rPr>
            <w:rStyle w:val="CommentReference"/>
          </w:rPr>
          <w:commentReference w:id="50"/>
        </w:r>
      </w:del>
    </w:p>
    <w:p w:rsidR="002F22EE" w:rsidRDefault="002F22EE" w:rsidP="000D5014">
      <w:pPr>
        <w:spacing w:line="480" w:lineRule="auto"/>
        <w:rPr>
          <w:rFonts w:ascii="Times New Roman" w:hAnsi="Times New Roman" w:cs="Times New Roman"/>
          <w:i/>
        </w:rPr>
      </w:pPr>
    </w:p>
    <w:p w:rsidR="002F22EE" w:rsidRDefault="00387168" w:rsidP="000D5014">
      <w:pPr>
        <w:spacing w:line="480" w:lineRule="auto"/>
        <w:rPr>
          <w:rFonts w:ascii="Times New Roman" w:hAnsi="Times New Roman" w:cs="Times New Roman"/>
        </w:rPr>
      </w:pPr>
      <w:r w:rsidRPr="00DD157A">
        <w:rPr>
          <w:rFonts w:ascii="Times New Roman" w:hAnsi="Times New Roman" w:cs="Times New Roman"/>
          <w:i/>
        </w:rPr>
        <w:t>Macroecological metrics</w:t>
      </w:r>
      <w:r w:rsidR="002A1EA6" w:rsidRPr="00006244">
        <w:rPr>
          <w:rFonts w:ascii="Times New Roman" w:hAnsi="Times New Roman" w:cs="Times New Roman"/>
        </w:rPr>
        <w:t xml:space="preserve"> </w:t>
      </w:r>
    </w:p>
    <w:p w:rsidR="00FD36B9" w:rsidRDefault="00E55AAB" w:rsidP="002F22EE">
      <w:pPr>
        <w:spacing w:line="480" w:lineRule="auto"/>
        <w:ind w:firstLine="720"/>
        <w:rPr>
          <w:rFonts w:ascii="Times New Roman" w:hAnsi="Times New Roman" w:cs="Times New Roman"/>
        </w:rPr>
      </w:pPr>
      <w:r w:rsidRPr="00006244">
        <w:rPr>
          <w:rFonts w:ascii="Times New Roman" w:hAnsi="Times New Roman" w:cs="Times New Roman"/>
        </w:rPr>
        <w:t xml:space="preserve">While we expect the mechanisms underlying </w:t>
      </w:r>
      <w:r w:rsidR="00932B1B" w:rsidRPr="00DD157A">
        <w:rPr>
          <w:rFonts w:ascii="Times New Roman" w:hAnsi="Times New Roman" w:cs="Times New Roman"/>
        </w:rPr>
        <w:t xml:space="preserve">the generation and maintenance of biodiversity to change across chronological sequences, </w:t>
      </w:r>
      <w:r w:rsidR="00410DB9" w:rsidRPr="00410DB9">
        <w:rPr>
          <w:rFonts w:ascii="Times New Roman" w:hAnsi="Times New Roman" w:cs="Times New Roman"/>
        </w:rPr>
        <w:t>studies to date have rarely moved beyond reporting basic patterns (Gillespie &amp; Baldwin 2009</w:t>
      </w:r>
      <w:r w:rsidR="00410DB9">
        <w:rPr>
          <w:rFonts w:ascii="Times New Roman" w:hAnsi="Times New Roman" w:cs="Times New Roman"/>
        </w:rPr>
        <w:t>).</w:t>
      </w:r>
      <w:r w:rsidR="00932B1B" w:rsidRPr="00006244">
        <w:rPr>
          <w:rFonts w:ascii="Times New Roman" w:hAnsi="Times New Roman" w:cs="Times New Roman"/>
        </w:rPr>
        <w:t xml:space="preserve"> Theory provides </w:t>
      </w:r>
      <w:r w:rsidR="00D225B2" w:rsidRPr="00006244">
        <w:rPr>
          <w:rFonts w:ascii="Times New Roman" w:hAnsi="Times New Roman" w:cs="Times New Roman"/>
        </w:rPr>
        <w:t xml:space="preserve">a </w:t>
      </w:r>
      <w:r w:rsidR="005D557E" w:rsidRPr="00DD157A">
        <w:rPr>
          <w:rFonts w:ascii="Times New Roman" w:hAnsi="Times New Roman" w:cs="Times New Roman"/>
        </w:rPr>
        <w:t xml:space="preserve">necessarily simplified view of biodiversity and deviations from theory can reveal </w:t>
      </w:r>
      <w:r w:rsidR="00D225B2" w:rsidRPr="00DD157A">
        <w:rPr>
          <w:rFonts w:ascii="Times New Roman" w:hAnsi="Times New Roman" w:cs="Times New Roman"/>
        </w:rPr>
        <w:t>which</w:t>
      </w:r>
      <w:r w:rsidR="005D557E" w:rsidRPr="00143441">
        <w:rPr>
          <w:rFonts w:ascii="Times New Roman" w:hAnsi="Times New Roman" w:cs="Times New Roman"/>
        </w:rPr>
        <w:t xml:space="preserve"> more </w:t>
      </w:r>
      <w:r w:rsidR="00D225B2" w:rsidRPr="00143441">
        <w:rPr>
          <w:rFonts w:ascii="Times New Roman" w:hAnsi="Times New Roman" w:cs="Times New Roman"/>
        </w:rPr>
        <w:t>biologically realistic</w:t>
      </w:r>
      <w:r w:rsidR="00D225B2" w:rsidRPr="00041B15">
        <w:rPr>
          <w:rFonts w:ascii="Times New Roman" w:hAnsi="Times New Roman" w:cs="Times New Roman"/>
        </w:rPr>
        <w:t xml:space="preserve"> mechanisms underlie observed patterns. </w:t>
      </w:r>
      <w:r w:rsidR="00FD36B9" w:rsidRPr="00C75226">
        <w:rPr>
          <w:rFonts w:ascii="Times New Roman" w:hAnsi="Times New Roman" w:cs="Times New Roman"/>
        </w:rPr>
        <w:t xml:space="preserve">The Maximum Entropy Theory of Ecology (METE; Harte 2011) </w:t>
      </w:r>
      <w:r w:rsidR="001D6FE6">
        <w:rPr>
          <w:rFonts w:ascii="Times New Roman" w:hAnsi="Times New Roman" w:cs="Times New Roman"/>
        </w:rPr>
        <w:t xml:space="preserve">provides a prediction for idealized ecological communities in </w:t>
      </w:r>
      <w:r w:rsidR="00FD36B9" w:rsidRPr="00006244">
        <w:rPr>
          <w:rFonts w:ascii="Times New Roman" w:hAnsi="Times New Roman" w:cs="Times New Roman"/>
        </w:rPr>
        <w:t>statistical steady state</w:t>
      </w:r>
      <w:r w:rsidR="001D6FE6">
        <w:rPr>
          <w:rFonts w:ascii="Times New Roman" w:hAnsi="Times New Roman" w:cs="Times New Roman"/>
        </w:rPr>
        <w:t xml:space="preserve">. </w:t>
      </w:r>
      <w:r w:rsidR="00A722E5">
        <w:rPr>
          <w:rFonts w:ascii="Times New Roman" w:hAnsi="Times New Roman" w:cs="Times New Roman"/>
        </w:rPr>
        <w:t>Statistical steady state describes the situation in which a system’s behavior is governed by a simple set of state variables and no further system-specific mechanisms are required (Harte 2011; Harte and Newman 2014). Thus METE</w:t>
      </w:r>
      <w:r w:rsidR="00461178">
        <w:rPr>
          <w:rFonts w:ascii="Times New Roman" w:hAnsi="Times New Roman" w:cs="Times New Roman"/>
        </w:rPr>
        <w:t>’s</w:t>
      </w:r>
      <w:r w:rsidR="00A722E5">
        <w:rPr>
          <w:rFonts w:ascii="Times New Roman" w:hAnsi="Times New Roman" w:cs="Times New Roman"/>
        </w:rPr>
        <w:t xml:space="preserve"> predict</w:t>
      </w:r>
      <w:r w:rsidR="00461178">
        <w:rPr>
          <w:rFonts w:ascii="Times New Roman" w:hAnsi="Times New Roman" w:cs="Times New Roman"/>
        </w:rPr>
        <w:t>ion</w:t>
      </w:r>
      <w:r w:rsidR="00A722E5">
        <w:rPr>
          <w:rFonts w:ascii="Times New Roman" w:hAnsi="Times New Roman" w:cs="Times New Roman"/>
        </w:rPr>
        <w:t>s</w:t>
      </w:r>
      <w:r w:rsidR="00461178">
        <w:rPr>
          <w:rFonts w:ascii="Times New Roman" w:hAnsi="Times New Roman" w:cs="Times New Roman"/>
        </w:rPr>
        <w:t xml:space="preserve"> are similar to neutral theory (Hubbell 2001) but </w:t>
      </w:r>
      <w:del w:id="86" w:author=" Kari Goodman" w:date="2014-10-30T14:28:00Z">
        <w:r w:rsidR="00461178" w:rsidDel="00542AA6">
          <w:rPr>
            <w:rFonts w:ascii="Times New Roman" w:hAnsi="Times New Roman" w:cs="Times New Roman"/>
          </w:rPr>
          <w:delText xml:space="preserve">in fact </w:delText>
        </w:r>
      </w:del>
      <w:r w:rsidR="00461178">
        <w:rPr>
          <w:rFonts w:ascii="Times New Roman" w:hAnsi="Times New Roman" w:cs="Times New Roman"/>
        </w:rPr>
        <w:t xml:space="preserve">make fewer assumptions, allowing for the possibility </w:t>
      </w:r>
      <w:ins w:id="87" w:author=" Kari Goodman" w:date="2014-10-30T14:28:00Z">
        <w:r w:rsidR="00542AA6">
          <w:rPr>
            <w:rFonts w:ascii="Times New Roman" w:hAnsi="Times New Roman" w:cs="Times New Roman"/>
          </w:rPr>
          <w:t>that</w:t>
        </w:r>
      </w:ins>
      <w:del w:id="88" w:author=" Kari Goodman" w:date="2014-10-30T14:28:00Z">
        <w:r w:rsidR="00461178" w:rsidDel="00542AA6">
          <w:rPr>
            <w:rFonts w:ascii="Times New Roman" w:hAnsi="Times New Roman" w:cs="Times New Roman"/>
          </w:rPr>
          <w:delText>of</w:delText>
        </w:r>
      </w:del>
      <w:r w:rsidR="00461178">
        <w:rPr>
          <w:rFonts w:ascii="Times New Roman" w:hAnsi="Times New Roman" w:cs="Times New Roman"/>
        </w:rPr>
        <w:t xml:space="preserve"> </w:t>
      </w:r>
      <w:r w:rsidR="00461178" w:rsidRPr="00461178">
        <w:rPr>
          <w:rFonts w:ascii="Times New Roman" w:hAnsi="Times New Roman" w:cs="Times New Roman"/>
        </w:rPr>
        <w:t xml:space="preserve">myriad </w:t>
      </w:r>
      <w:r w:rsidR="00461178">
        <w:rPr>
          <w:rFonts w:ascii="Times New Roman" w:hAnsi="Times New Roman" w:cs="Times New Roman"/>
        </w:rPr>
        <w:t xml:space="preserve">ecological mechanisms </w:t>
      </w:r>
      <w:r w:rsidR="00746294">
        <w:rPr>
          <w:rFonts w:ascii="Times New Roman" w:hAnsi="Times New Roman" w:cs="Times New Roman"/>
        </w:rPr>
        <w:t xml:space="preserve">to influence communities. However, </w:t>
      </w:r>
      <w:r w:rsidR="001D6FE6">
        <w:rPr>
          <w:rFonts w:ascii="Times New Roman" w:hAnsi="Times New Roman" w:cs="Times New Roman"/>
        </w:rPr>
        <w:t xml:space="preserve">METE </w:t>
      </w:r>
      <w:r w:rsidR="00746294">
        <w:rPr>
          <w:rFonts w:ascii="Times New Roman" w:hAnsi="Times New Roman" w:cs="Times New Roman"/>
        </w:rPr>
        <w:t>assumes that these mechanisms have no statistical affect on the macroscopic biodiversity patterns of the system. R</w:t>
      </w:r>
      <w:r w:rsidR="00FD36B9" w:rsidRPr="00006244">
        <w:rPr>
          <w:rFonts w:ascii="Times New Roman" w:hAnsi="Times New Roman" w:cs="Times New Roman"/>
        </w:rPr>
        <w:t xml:space="preserve">eal world deviations from METE can provide insights into the processes driving ecology </w:t>
      </w:r>
      <w:r w:rsidR="00746294">
        <w:rPr>
          <w:rFonts w:ascii="Times New Roman" w:hAnsi="Times New Roman" w:cs="Times New Roman"/>
        </w:rPr>
        <w:t xml:space="preserve">away from this statistical steady state and </w:t>
      </w:r>
      <w:r w:rsidR="00FD36B9" w:rsidRPr="00006244">
        <w:rPr>
          <w:rFonts w:ascii="Times New Roman" w:hAnsi="Times New Roman" w:cs="Times New Roman"/>
        </w:rPr>
        <w:t>toward alternate system states (Harte 2011).</w:t>
      </w:r>
      <w:r w:rsidR="00D225B2" w:rsidRPr="00006244">
        <w:rPr>
          <w:rFonts w:ascii="Times New Roman" w:hAnsi="Times New Roman" w:cs="Times New Roman"/>
        </w:rPr>
        <w:t xml:space="preserve"> </w:t>
      </w:r>
      <w:r w:rsidR="001D6478" w:rsidRPr="00006244">
        <w:rPr>
          <w:rFonts w:ascii="Times New Roman" w:hAnsi="Times New Roman" w:cs="Times New Roman"/>
        </w:rPr>
        <w:t xml:space="preserve">We expect that different aged communities along the Hawaiian chronosequence will deviate </w:t>
      </w:r>
      <w:r w:rsidR="00670D7B" w:rsidRPr="00006244">
        <w:rPr>
          <w:rFonts w:ascii="Times New Roman" w:hAnsi="Times New Roman" w:cs="Times New Roman"/>
        </w:rPr>
        <w:t xml:space="preserve">differently </w:t>
      </w:r>
      <w:r w:rsidR="001D6478" w:rsidRPr="00006244">
        <w:rPr>
          <w:rFonts w:ascii="Times New Roman" w:hAnsi="Times New Roman" w:cs="Times New Roman"/>
        </w:rPr>
        <w:t>from METE</w:t>
      </w:r>
      <w:ins w:id="89" w:author=" Kari Goodman" w:date="2014-10-30T14:30:00Z">
        <w:r w:rsidR="006F2990">
          <w:rPr>
            <w:rFonts w:ascii="Times New Roman" w:hAnsi="Times New Roman" w:cs="Times New Roman"/>
          </w:rPr>
          <w:t xml:space="preserve">, because </w:t>
        </w:r>
      </w:ins>
      <w:del w:id="90" w:author=" Kari Goodman" w:date="2014-10-30T14:30:00Z">
        <w:r w:rsidR="001D6478" w:rsidRPr="00006244" w:rsidDel="006F2990">
          <w:rPr>
            <w:rFonts w:ascii="Times New Roman" w:hAnsi="Times New Roman" w:cs="Times New Roman"/>
          </w:rPr>
          <w:delText>. If the evolutionary context of these communities can explain these deviations</w:delText>
        </w:r>
        <w:r w:rsidR="00AF2162" w:rsidDel="006F2990">
          <w:rPr>
            <w:rFonts w:ascii="Times New Roman" w:hAnsi="Times New Roman" w:cs="Times New Roman"/>
          </w:rPr>
          <w:delText>,</w:delText>
        </w:r>
        <w:r w:rsidR="001D6478" w:rsidRPr="00006244" w:rsidDel="006F2990">
          <w:rPr>
            <w:rFonts w:ascii="Times New Roman" w:hAnsi="Times New Roman" w:cs="Times New Roman"/>
          </w:rPr>
          <w:delText xml:space="preserve"> </w:delText>
        </w:r>
      </w:del>
      <w:r w:rsidR="00AF2162">
        <w:rPr>
          <w:rFonts w:ascii="Times New Roman" w:hAnsi="Times New Roman" w:cs="Times New Roman"/>
        </w:rPr>
        <w:t xml:space="preserve">we hypothesize </w:t>
      </w:r>
      <w:r w:rsidR="001D6478" w:rsidRPr="00006244">
        <w:rPr>
          <w:rFonts w:ascii="Times New Roman" w:hAnsi="Times New Roman" w:cs="Times New Roman"/>
        </w:rPr>
        <w:t xml:space="preserve">the processes of speciation, extinction, adaptation and colonization may themselves </w:t>
      </w:r>
      <w:r w:rsidR="00AF2162">
        <w:rPr>
          <w:rFonts w:ascii="Times New Roman" w:hAnsi="Times New Roman" w:cs="Times New Roman"/>
        </w:rPr>
        <w:t>drive</w:t>
      </w:r>
      <w:r w:rsidR="001D6478" w:rsidRPr="00006244">
        <w:rPr>
          <w:rFonts w:ascii="Times New Roman" w:hAnsi="Times New Roman" w:cs="Times New Roman"/>
        </w:rPr>
        <w:t xml:space="preserve"> Hawaiian communities out of statistical steady state.</w:t>
      </w:r>
    </w:p>
    <w:p w:rsidR="00FD36B9" w:rsidRPr="00143441" w:rsidRDefault="007A2D9F" w:rsidP="007A2D9F">
      <w:pPr>
        <w:spacing w:line="480" w:lineRule="auto"/>
        <w:ind w:firstLine="720"/>
        <w:rPr>
          <w:rFonts w:ascii="Times New Roman" w:hAnsi="Times New Roman" w:cs="Times New Roman"/>
        </w:rPr>
      </w:pPr>
      <w:r>
        <w:rPr>
          <w:rFonts w:ascii="Times New Roman" w:hAnsi="Times New Roman" w:cs="Times New Roman"/>
        </w:rPr>
        <w:t xml:space="preserve">METE </w:t>
      </w:r>
      <w:r w:rsidR="00D103AF">
        <w:rPr>
          <w:rFonts w:ascii="Times New Roman" w:hAnsi="Times New Roman" w:cs="Times New Roman"/>
        </w:rPr>
        <w:t xml:space="preserve">has been shown to successfully </w:t>
      </w:r>
      <w:r>
        <w:rPr>
          <w:rFonts w:ascii="Times New Roman" w:hAnsi="Times New Roman" w:cs="Times New Roman"/>
        </w:rPr>
        <w:t>predict various metrics of an ecological community</w:t>
      </w:r>
      <w:r w:rsidR="00540208">
        <w:rPr>
          <w:rFonts w:ascii="Times New Roman" w:hAnsi="Times New Roman" w:cs="Times New Roman"/>
        </w:rPr>
        <w:t xml:space="preserve"> (Harte 2011)</w:t>
      </w:r>
      <w:r>
        <w:rPr>
          <w:rFonts w:ascii="Times New Roman" w:hAnsi="Times New Roman" w:cs="Times New Roman"/>
        </w:rPr>
        <w:t xml:space="preserve">, including network metrics </w:t>
      </w:r>
      <w:ins w:id="91" w:author=" Kari Goodman" w:date="2014-10-30T14:31:00Z">
        <w:r w:rsidR="00EB12C5">
          <w:rPr>
            <w:rFonts w:ascii="Times New Roman" w:hAnsi="Times New Roman" w:cs="Times New Roman"/>
          </w:rPr>
          <w:t xml:space="preserve">that </w:t>
        </w:r>
      </w:ins>
      <w:r>
        <w:rPr>
          <w:rFonts w:ascii="Times New Roman" w:hAnsi="Times New Roman" w:cs="Times New Roman"/>
        </w:rPr>
        <w:t>describ</w:t>
      </w:r>
      <w:ins w:id="92" w:author=" Kari Goodman" w:date="2014-10-30T14:31:00Z">
        <w:r w:rsidR="00EB12C5">
          <w:rPr>
            <w:rFonts w:ascii="Times New Roman" w:hAnsi="Times New Roman" w:cs="Times New Roman"/>
          </w:rPr>
          <w:t xml:space="preserve">e </w:t>
        </w:r>
      </w:ins>
      <w:del w:id="93" w:author=" Kari Goodman" w:date="2014-10-30T14:31:00Z">
        <w:r w:rsidDel="00EB12C5">
          <w:rPr>
            <w:rFonts w:ascii="Times New Roman" w:hAnsi="Times New Roman" w:cs="Times New Roman"/>
          </w:rPr>
          <w:delText xml:space="preserve">ing </w:delText>
        </w:r>
        <w:r w:rsidDel="009D2F87">
          <w:rPr>
            <w:rFonts w:ascii="Times New Roman" w:hAnsi="Times New Roman" w:cs="Times New Roman"/>
          </w:rPr>
          <w:delText xml:space="preserve">the </w:delText>
        </w:r>
      </w:del>
      <w:r>
        <w:rPr>
          <w:rFonts w:ascii="Times New Roman" w:hAnsi="Times New Roman" w:cs="Times New Roman"/>
        </w:rPr>
        <w:t>trophic interactions between species</w:t>
      </w:r>
      <w:r w:rsidR="00D103AF">
        <w:rPr>
          <w:rFonts w:ascii="Times New Roman" w:hAnsi="Times New Roman" w:cs="Times New Roman"/>
        </w:rPr>
        <w:t xml:space="preserve"> (</w:t>
      </w:r>
      <w:r w:rsidR="00540208">
        <w:rPr>
          <w:rFonts w:ascii="Times New Roman" w:hAnsi="Times New Roman" w:cs="Times New Roman"/>
        </w:rPr>
        <w:t xml:space="preserve">Williams; </w:t>
      </w:r>
      <w:r w:rsidR="00D103AF">
        <w:rPr>
          <w:rFonts w:ascii="Times New Roman" w:hAnsi="Times New Roman" w:cs="Times New Roman"/>
        </w:rPr>
        <w:t>Harte 2011)</w:t>
      </w:r>
      <w:r>
        <w:rPr>
          <w:rFonts w:ascii="Times New Roman" w:hAnsi="Times New Roman" w:cs="Times New Roman"/>
        </w:rPr>
        <w:t>.</w:t>
      </w:r>
      <w:r w:rsidR="002A1EA6" w:rsidRPr="00006244">
        <w:rPr>
          <w:rFonts w:ascii="Times New Roman" w:hAnsi="Times New Roman" w:cs="Times New Roman"/>
        </w:rPr>
        <w:t xml:space="preserve"> </w:t>
      </w:r>
      <w:del w:id="94" w:author=" Kari Goodman" w:date="2014-10-30T14:32:00Z">
        <w:r w:rsidR="00670D7B" w:rsidRPr="00006244" w:rsidDel="0098246F">
          <w:rPr>
            <w:rFonts w:ascii="Times New Roman" w:hAnsi="Times New Roman" w:cs="Times New Roman"/>
          </w:rPr>
          <w:delText xml:space="preserve">Ecological networks are a prime area for theoretical testing and advancement. </w:delText>
        </w:r>
      </w:del>
      <w:r w:rsidR="00670D7B" w:rsidRPr="00006244">
        <w:rPr>
          <w:rFonts w:ascii="Times New Roman" w:hAnsi="Times New Roman" w:cs="Times New Roman"/>
        </w:rPr>
        <w:t>E</w:t>
      </w:r>
      <w:r w:rsidR="005C2264" w:rsidRPr="00006244">
        <w:rPr>
          <w:rFonts w:ascii="Times New Roman" w:hAnsi="Times New Roman" w:cs="Times New Roman"/>
        </w:rPr>
        <w:t>cological network theory</w:t>
      </w:r>
      <w:r w:rsidR="00385929" w:rsidRPr="00006244">
        <w:rPr>
          <w:rFonts w:ascii="Times New Roman" w:hAnsi="Times New Roman" w:cs="Times New Roman"/>
        </w:rPr>
        <w:t xml:space="preserve"> </w:t>
      </w:r>
      <w:del w:id="95" w:author=" Kari Goodman" w:date="2014-10-30T14:32:00Z">
        <w:r w:rsidR="00385929" w:rsidRPr="00006244" w:rsidDel="0098246F">
          <w:rPr>
            <w:rFonts w:ascii="Times New Roman" w:hAnsi="Times New Roman" w:cs="Times New Roman"/>
          </w:rPr>
          <w:delText>builds off</w:delText>
        </w:r>
      </w:del>
      <w:ins w:id="96" w:author=" Kari Goodman" w:date="2014-10-30T14:32:00Z">
        <w:r w:rsidR="0098246F">
          <w:rPr>
            <w:rFonts w:ascii="Times New Roman" w:hAnsi="Times New Roman" w:cs="Times New Roman"/>
          </w:rPr>
          <w:t>incorporates</w:t>
        </w:r>
      </w:ins>
      <w:r w:rsidR="00385929" w:rsidRPr="00006244">
        <w:rPr>
          <w:rFonts w:ascii="Times New Roman" w:hAnsi="Times New Roman" w:cs="Times New Roman"/>
        </w:rPr>
        <w:t xml:space="preserve"> evolutionary </w:t>
      </w:r>
      <w:r w:rsidR="007775A9" w:rsidRPr="00006244">
        <w:rPr>
          <w:rFonts w:ascii="Times New Roman" w:hAnsi="Times New Roman" w:cs="Times New Roman"/>
        </w:rPr>
        <w:t xml:space="preserve">concepts </w:t>
      </w:r>
      <w:r w:rsidR="00385929" w:rsidRPr="00006244">
        <w:rPr>
          <w:rFonts w:ascii="Times New Roman" w:hAnsi="Times New Roman" w:cs="Times New Roman"/>
        </w:rPr>
        <w:t xml:space="preserve">such as coevolution (Bascompte &amp; Jordano, 2007; Donatti </w:t>
      </w:r>
      <w:r w:rsidR="00385929" w:rsidRPr="00006244">
        <w:rPr>
          <w:rFonts w:ascii="Times New Roman" w:hAnsi="Times New Roman" w:cs="Times New Roman"/>
          <w:i/>
        </w:rPr>
        <w:t>et al.</w:t>
      </w:r>
      <w:r w:rsidR="00385929" w:rsidRPr="00006244">
        <w:rPr>
          <w:rFonts w:ascii="Times New Roman" w:hAnsi="Times New Roman" w:cs="Times New Roman"/>
        </w:rPr>
        <w:t xml:space="preserve">, 2011; Nuismer </w:t>
      </w:r>
      <w:r w:rsidR="00385929" w:rsidRPr="00006244">
        <w:rPr>
          <w:rFonts w:ascii="Times New Roman" w:hAnsi="Times New Roman" w:cs="Times New Roman"/>
          <w:i/>
        </w:rPr>
        <w:t>et al.</w:t>
      </w:r>
      <w:r w:rsidR="00385929" w:rsidRPr="00006244">
        <w:rPr>
          <w:rFonts w:ascii="Times New Roman" w:hAnsi="Times New Roman" w:cs="Times New Roman"/>
        </w:rPr>
        <w:t>, 2013) and has clear ties with macroecolog</w:t>
      </w:r>
      <w:r w:rsidR="005C2264" w:rsidRPr="00006244">
        <w:rPr>
          <w:rFonts w:ascii="Times New Roman" w:hAnsi="Times New Roman" w:cs="Times New Roman"/>
        </w:rPr>
        <w:t>ical questions of the distribution of abundance and body size across species</w:t>
      </w:r>
      <w:r w:rsidR="00385929" w:rsidRPr="00006244">
        <w:rPr>
          <w:rFonts w:ascii="Times New Roman" w:hAnsi="Times New Roman" w:cs="Times New Roman"/>
        </w:rPr>
        <w:t xml:space="preserve"> (Berlow </w:t>
      </w:r>
      <w:r w:rsidR="00385929" w:rsidRPr="00006244">
        <w:rPr>
          <w:rFonts w:ascii="Times New Roman" w:hAnsi="Times New Roman" w:cs="Times New Roman"/>
          <w:i/>
        </w:rPr>
        <w:t>et al.</w:t>
      </w:r>
      <w:r w:rsidR="00385929" w:rsidRPr="00006244">
        <w:rPr>
          <w:rFonts w:ascii="Times New Roman" w:hAnsi="Times New Roman" w:cs="Times New Roman"/>
        </w:rPr>
        <w:t>, 2009; Williams, 2010; Harte, 2011).</w:t>
      </w:r>
      <w:ins w:id="97" w:author=" Kari Goodman" w:date="2014-10-30T14:39:00Z">
        <w:r w:rsidR="001F2894" w:rsidRPr="00006244">
          <w:rPr>
            <w:rFonts w:ascii="Times New Roman" w:hAnsi="Times New Roman" w:cs="Times New Roman"/>
          </w:rPr>
          <w:t xml:space="preserve"> The distribution of linkages in ecological networks has been used to evaluate the signature of </w:t>
        </w:r>
        <w:commentRangeStart w:id="98"/>
        <w:r w:rsidR="001F2894" w:rsidRPr="00006244">
          <w:rPr>
            <w:rFonts w:ascii="Times New Roman" w:hAnsi="Times New Roman" w:cs="Times New Roman"/>
          </w:rPr>
          <w:t xml:space="preserve">neutrality </w:t>
        </w:r>
        <w:commentRangeEnd w:id="98"/>
        <w:r w:rsidR="001F2894">
          <w:rPr>
            <w:rStyle w:val="CommentReference"/>
            <w:vanish/>
          </w:rPr>
          <w:commentReference w:id="98"/>
        </w:r>
        <w:r w:rsidR="001F2894" w:rsidRPr="00006244">
          <w:rPr>
            <w:rFonts w:ascii="Times New Roman" w:hAnsi="Times New Roman" w:cs="Times New Roman"/>
          </w:rPr>
          <w:t>in the assembly of plant-animal interactions (</w:t>
        </w:r>
        <w:r w:rsidR="001F2894" w:rsidRPr="00504971">
          <w:rPr>
            <w:rFonts w:ascii="Times New Roman" w:hAnsi="Times New Roman" w:cs="Times New Roman"/>
            <w:highlight w:val="yellow"/>
          </w:rPr>
          <w:t>Oikos frugivory paper</w:t>
        </w:r>
        <w:r w:rsidR="001F2894" w:rsidRPr="00006244">
          <w:rPr>
            <w:rFonts w:ascii="Times New Roman" w:hAnsi="Times New Roman" w:cs="Times New Roman"/>
          </w:rPr>
          <w:t>).</w:t>
        </w:r>
      </w:ins>
      <w:r w:rsidR="00385929" w:rsidRPr="00006244">
        <w:rPr>
          <w:rFonts w:ascii="Times New Roman" w:hAnsi="Times New Roman" w:cs="Times New Roman"/>
        </w:rPr>
        <w:t xml:space="preserve"> </w:t>
      </w:r>
      <w:r w:rsidR="005C2264" w:rsidRPr="00006244">
        <w:rPr>
          <w:rFonts w:ascii="Times New Roman" w:hAnsi="Times New Roman" w:cs="Times New Roman"/>
        </w:rPr>
        <w:t xml:space="preserve">The structure of ecological networks </w:t>
      </w:r>
      <w:del w:id="99" w:author=" Kari Goodman" w:date="2014-10-30T14:36:00Z">
        <w:r w:rsidR="005C2264" w:rsidRPr="00006244" w:rsidDel="00DB50C7">
          <w:rPr>
            <w:rFonts w:ascii="Times New Roman" w:hAnsi="Times New Roman" w:cs="Times New Roman"/>
          </w:rPr>
          <w:delText>is often</w:delText>
        </w:r>
      </w:del>
      <w:ins w:id="100" w:author=" Kari Goodman" w:date="2014-10-30T14:36:00Z">
        <w:r w:rsidR="00DB50C7">
          <w:rPr>
            <w:rFonts w:ascii="Times New Roman" w:hAnsi="Times New Roman" w:cs="Times New Roman"/>
          </w:rPr>
          <w:t>can be</w:t>
        </w:r>
      </w:ins>
      <w:r w:rsidR="005C2264" w:rsidRPr="00006244">
        <w:rPr>
          <w:rFonts w:ascii="Times New Roman" w:hAnsi="Times New Roman" w:cs="Times New Roman"/>
        </w:rPr>
        <w:t xml:space="preserve"> characterized by the distribution of links </w:t>
      </w:r>
      <w:r w:rsidR="007533B8" w:rsidRPr="00006244">
        <w:rPr>
          <w:rFonts w:ascii="Times New Roman" w:hAnsi="Times New Roman" w:cs="Times New Roman"/>
        </w:rPr>
        <w:t xml:space="preserve">among </w:t>
      </w:r>
      <w:r w:rsidR="005C2264" w:rsidRPr="00006244">
        <w:rPr>
          <w:rFonts w:ascii="Times New Roman" w:hAnsi="Times New Roman" w:cs="Times New Roman"/>
        </w:rPr>
        <w:t xml:space="preserve">species and the degree to which those links </w:t>
      </w:r>
      <w:commentRangeStart w:id="101"/>
      <w:r w:rsidR="005C2264" w:rsidRPr="00006244">
        <w:rPr>
          <w:rFonts w:ascii="Times New Roman" w:hAnsi="Times New Roman" w:cs="Times New Roman"/>
        </w:rPr>
        <w:t xml:space="preserve">asymmetrically </w:t>
      </w:r>
      <w:commentRangeEnd w:id="101"/>
      <w:r w:rsidR="00D30A39">
        <w:rPr>
          <w:rStyle w:val="CommentReference"/>
          <w:vanish/>
        </w:rPr>
        <w:commentReference w:id="101"/>
      </w:r>
      <w:r w:rsidR="005C2264" w:rsidRPr="00006244">
        <w:rPr>
          <w:rFonts w:ascii="Times New Roman" w:hAnsi="Times New Roman" w:cs="Times New Roman"/>
        </w:rPr>
        <w:t>connect specialists and generalists (a pattern known as nestedness) and connect species into semi-</w:t>
      </w:r>
      <w:r w:rsidR="004C5D7B" w:rsidRPr="00006244">
        <w:rPr>
          <w:rFonts w:ascii="Times New Roman" w:hAnsi="Times New Roman" w:cs="Times New Roman"/>
        </w:rPr>
        <w:t xml:space="preserve">discrete </w:t>
      </w:r>
      <w:r w:rsidR="005C2264" w:rsidRPr="00006244">
        <w:rPr>
          <w:rFonts w:ascii="Times New Roman" w:hAnsi="Times New Roman" w:cs="Times New Roman"/>
        </w:rPr>
        <w:t>modules (</w:t>
      </w:r>
      <w:r w:rsidR="005C2264" w:rsidRPr="00504971">
        <w:rPr>
          <w:rFonts w:ascii="Times New Roman" w:hAnsi="Times New Roman" w:cs="Times New Roman"/>
          <w:highlight w:val="yellow"/>
        </w:rPr>
        <w:t>citations</w:t>
      </w:r>
      <w:r w:rsidR="005C2264" w:rsidRPr="00006244">
        <w:rPr>
          <w:rFonts w:ascii="Times New Roman" w:hAnsi="Times New Roman" w:cs="Times New Roman"/>
        </w:rPr>
        <w:t>).</w:t>
      </w:r>
      <w:del w:id="102" w:author=" Kari Goodman" w:date="2014-10-30T14:39:00Z">
        <w:r w:rsidR="005C2264" w:rsidRPr="00006244" w:rsidDel="001F2894">
          <w:rPr>
            <w:rFonts w:ascii="Times New Roman" w:hAnsi="Times New Roman" w:cs="Times New Roman"/>
          </w:rPr>
          <w:delText xml:space="preserve"> </w:delText>
        </w:r>
        <w:r w:rsidR="00FD36B9" w:rsidRPr="00006244" w:rsidDel="001F2894">
          <w:rPr>
            <w:rFonts w:ascii="Times New Roman" w:hAnsi="Times New Roman" w:cs="Times New Roman"/>
          </w:rPr>
          <w:delText xml:space="preserve">The distribution of linkages in ecological networks has been used to evaluate the signature of </w:delText>
        </w:r>
        <w:commentRangeStart w:id="103"/>
        <w:r w:rsidR="00FD36B9" w:rsidRPr="00006244" w:rsidDel="001F2894">
          <w:rPr>
            <w:rFonts w:ascii="Times New Roman" w:hAnsi="Times New Roman" w:cs="Times New Roman"/>
          </w:rPr>
          <w:delText xml:space="preserve">neutrality </w:delText>
        </w:r>
        <w:commentRangeEnd w:id="103"/>
        <w:r w:rsidR="001F2894" w:rsidDel="001F2894">
          <w:rPr>
            <w:rStyle w:val="CommentReference"/>
            <w:vanish/>
          </w:rPr>
          <w:commentReference w:id="103"/>
        </w:r>
        <w:r w:rsidR="00FD36B9" w:rsidRPr="00006244" w:rsidDel="001F2894">
          <w:rPr>
            <w:rFonts w:ascii="Times New Roman" w:hAnsi="Times New Roman" w:cs="Times New Roman"/>
          </w:rPr>
          <w:delText>in the assembly of plant-animal interactions (</w:delText>
        </w:r>
        <w:r w:rsidR="00FD36B9" w:rsidRPr="00504971" w:rsidDel="001F2894">
          <w:rPr>
            <w:rFonts w:ascii="Times New Roman" w:hAnsi="Times New Roman" w:cs="Times New Roman"/>
            <w:highlight w:val="yellow"/>
          </w:rPr>
          <w:delText>Oikos frugivory paper</w:delText>
        </w:r>
        <w:r w:rsidR="00FD36B9" w:rsidRPr="00006244" w:rsidDel="001F2894">
          <w:rPr>
            <w:rFonts w:ascii="Times New Roman" w:hAnsi="Times New Roman" w:cs="Times New Roman"/>
          </w:rPr>
          <w:delText>).</w:delText>
        </w:r>
      </w:del>
      <w:r>
        <w:rPr>
          <w:rFonts w:ascii="Times New Roman" w:hAnsi="Times New Roman" w:cs="Times New Roman"/>
        </w:rPr>
        <w:t xml:space="preserve"> Analysis of </w:t>
      </w:r>
      <w:commentRangeStart w:id="104"/>
      <w:r>
        <w:rPr>
          <w:rFonts w:ascii="Times New Roman" w:hAnsi="Times New Roman" w:cs="Times New Roman"/>
        </w:rPr>
        <w:t xml:space="preserve">other </w:t>
      </w:r>
      <w:commentRangeEnd w:id="104"/>
      <w:r w:rsidR="001F2894">
        <w:rPr>
          <w:rStyle w:val="CommentReference"/>
          <w:vanish/>
        </w:rPr>
        <w:commentReference w:id="104"/>
      </w:r>
      <w:r>
        <w:rPr>
          <w:rFonts w:ascii="Times New Roman" w:hAnsi="Times New Roman" w:cs="Times New Roman"/>
        </w:rPr>
        <w:t xml:space="preserve">network metrics such as modularity (the degree to which species interact in semi-autonomous </w:t>
      </w:r>
      <w:r w:rsidR="00250399">
        <w:rPr>
          <w:rFonts w:ascii="Times New Roman" w:hAnsi="Times New Roman" w:cs="Times New Roman"/>
        </w:rPr>
        <w:t xml:space="preserve">modules) </w:t>
      </w:r>
      <w:r>
        <w:rPr>
          <w:rFonts w:ascii="Times New Roman" w:hAnsi="Times New Roman" w:cs="Times New Roman"/>
        </w:rPr>
        <w:t>and nestedness</w:t>
      </w:r>
      <w:r w:rsidR="00250399">
        <w:rPr>
          <w:rFonts w:ascii="Times New Roman" w:hAnsi="Times New Roman" w:cs="Times New Roman"/>
        </w:rPr>
        <w:t xml:space="preserve"> (the degree of asymmetry in interaction between specialists and generalists) </w:t>
      </w:r>
      <w:commentRangeStart w:id="105"/>
      <w:r w:rsidR="00250399">
        <w:rPr>
          <w:rFonts w:ascii="Times New Roman" w:hAnsi="Times New Roman" w:cs="Times New Roman"/>
        </w:rPr>
        <w:t xml:space="preserve">can further illuminate </w:t>
      </w:r>
      <w:commentRangeEnd w:id="105"/>
      <w:r w:rsidR="001F2894">
        <w:rPr>
          <w:rStyle w:val="CommentReference"/>
          <w:vanish/>
        </w:rPr>
        <w:commentReference w:id="105"/>
      </w:r>
      <w:r w:rsidR="00250399">
        <w:rPr>
          <w:rFonts w:ascii="Times New Roman" w:hAnsi="Times New Roman" w:cs="Times New Roman"/>
        </w:rPr>
        <w:t>underlying eco-evolutionary processes driving patterns of species interactions (cite).</w:t>
      </w:r>
    </w:p>
    <w:p w:rsidR="00F52504" w:rsidRPr="00006244" w:rsidRDefault="00D92FAC" w:rsidP="00A87FD5">
      <w:pPr>
        <w:spacing w:line="480" w:lineRule="auto"/>
        <w:rPr>
          <w:rFonts w:ascii="Times New Roman" w:hAnsi="Times New Roman" w:cs="Times New Roman"/>
        </w:rPr>
      </w:pPr>
      <w:r w:rsidRPr="00006244">
        <w:rPr>
          <w:rFonts w:ascii="Times New Roman" w:hAnsi="Times New Roman" w:cs="Times New Roman"/>
        </w:rPr>
        <w:tab/>
      </w:r>
      <w:r w:rsidR="008720C8" w:rsidRPr="00006244">
        <w:rPr>
          <w:rFonts w:ascii="Times New Roman" w:hAnsi="Times New Roman" w:cs="Times New Roman"/>
        </w:rPr>
        <w:t>In this paper we</w:t>
      </w:r>
      <w:r w:rsidR="00250399">
        <w:rPr>
          <w:rFonts w:ascii="Times New Roman" w:hAnsi="Times New Roman" w:cs="Times New Roman"/>
        </w:rPr>
        <w:t xml:space="preserve"> </w:t>
      </w:r>
      <w:commentRangeStart w:id="106"/>
      <w:r w:rsidR="00250399">
        <w:rPr>
          <w:rFonts w:ascii="Times New Roman" w:hAnsi="Times New Roman" w:cs="Times New Roman"/>
        </w:rPr>
        <w:t xml:space="preserve">use a novel set </w:t>
      </w:r>
      <w:commentRangeEnd w:id="106"/>
      <w:r w:rsidR="00DD1108">
        <w:rPr>
          <w:rStyle w:val="CommentReference"/>
          <w:vanish/>
        </w:rPr>
        <w:commentReference w:id="106"/>
      </w:r>
      <w:r w:rsidR="00250399">
        <w:rPr>
          <w:rFonts w:ascii="Times New Roman" w:hAnsi="Times New Roman" w:cs="Times New Roman"/>
        </w:rPr>
        <w:t>of methods</w:t>
      </w:r>
      <w:r w:rsidR="008720C8" w:rsidRPr="00006244">
        <w:rPr>
          <w:rFonts w:ascii="Times New Roman" w:hAnsi="Times New Roman" w:cs="Times New Roman"/>
        </w:rPr>
        <w:t xml:space="preserve"> to synthesize insights from population genetic, ecological and theoretical analyses using the chronosequence of the Hawaiian Archipelago</w:t>
      </w:r>
      <w:r w:rsidR="008720C8" w:rsidRPr="00DD157A">
        <w:rPr>
          <w:rFonts w:ascii="Times New Roman" w:hAnsi="Times New Roman" w:cs="Times New Roman"/>
        </w:rPr>
        <w:t xml:space="preserve"> to understand </w:t>
      </w:r>
      <w:r w:rsidR="008720C8" w:rsidRPr="00143441">
        <w:rPr>
          <w:rFonts w:ascii="Times New Roman" w:hAnsi="Times New Roman" w:cs="Times New Roman"/>
        </w:rPr>
        <w:t>the nexus between ecological and evolutionary community assembly</w:t>
      </w:r>
      <w:r w:rsidR="00AA2DC7" w:rsidRPr="00143441">
        <w:rPr>
          <w:rFonts w:ascii="Times New Roman" w:hAnsi="Times New Roman" w:cs="Times New Roman"/>
        </w:rPr>
        <w:t>. We evaluate (1) t</w:t>
      </w:r>
      <w:r w:rsidR="006F7F8E" w:rsidRPr="00143441">
        <w:rPr>
          <w:rFonts w:ascii="Times New Roman" w:hAnsi="Times New Roman" w:cs="Times New Roman"/>
        </w:rPr>
        <w:t>he rate and pattern of</w:t>
      </w:r>
      <w:ins w:id="107" w:author=" Kari Goodman" w:date="2014-10-30T14:46:00Z">
        <w:r w:rsidR="001501C1">
          <w:rPr>
            <w:rFonts w:ascii="Times New Roman" w:hAnsi="Times New Roman" w:cs="Times New Roman"/>
          </w:rPr>
          <w:t xml:space="preserve"> genetic</w:t>
        </w:r>
      </w:ins>
      <w:r w:rsidR="006F7F8E" w:rsidRPr="00143441">
        <w:rPr>
          <w:rFonts w:ascii="Times New Roman" w:hAnsi="Times New Roman" w:cs="Times New Roman"/>
        </w:rPr>
        <w:t xml:space="preserve"> </w:t>
      </w:r>
      <w:commentRangeStart w:id="108"/>
      <w:r w:rsidR="006F7F8E" w:rsidRPr="00143441">
        <w:rPr>
          <w:rFonts w:ascii="Times New Roman" w:hAnsi="Times New Roman" w:cs="Times New Roman"/>
        </w:rPr>
        <w:t>connectivity</w:t>
      </w:r>
      <w:commentRangeEnd w:id="108"/>
      <w:r w:rsidR="004B127D">
        <w:rPr>
          <w:rStyle w:val="CommentReference"/>
        </w:rPr>
        <w:commentReference w:id="108"/>
      </w:r>
      <w:r w:rsidR="006F7F8E" w:rsidRPr="00143441">
        <w:rPr>
          <w:rFonts w:ascii="Times New Roman" w:hAnsi="Times New Roman" w:cs="Times New Roman"/>
        </w:rPr>
        <w:t xml:space="preserve"> </w:t>
      </w:r>
      <w:ins w:id="109" w:author=" Kari Goodman" w:date="2014-10-30T14:46:00Z">
        <w:r w:rsidR="001501C1">
          <w:rPr>
            <w:rFonts w:ascii="Times New Roman" w:hAnsi="Times New Roman" w:cs="Times New Roman"/>
          </w:rPr>
          <w:t xml:space="preserve">among populations of </w:t>
        </w:r>
      </w:ins>
      <w:del w:id="110" w:author=" Kari Goodman" w:date="2014-10-30T14:46:00Z">
        <w:r w:rsidR="006F7F8E" w:rsidRPr="00143441" w:rsidDel="001501C1">
          <w:rPr>
            <w:rFonts w:ascii="Times New Roman" w:hAnsi="Times New Roman" w:cs="Times New Roman"/>
          </w:rPr>
          <w:delText xml:space="preserve">of different </w:delText>
        </w:r>
      </w:del>
      <w:r w:rsidR="006F7F8E" w:rsidRPr="00143441">
        <w:rPr>
          <w:rFonts w:ascii="Times New Roman" w:hAnsi="Times New Roman" w:cs="Times New Roman"/>
        </w:rPr>
        <w:t xml:space="preserve">taxa </w:t>
      </w:r>
      <w:ins w:id="111" w:author=" Kari Goodman" w:date="2014-10-30T14:47:00Z">
        <w:r w:rsidR="001501C1">
          <w:rPr>
            <w:rFonts w:ascii="Times New Roman" w:hAnsi="Times New Roman" w:cs="Times New Roman"/>
          </w:rPr>
          <w:t xml:space="preserve">from different trophic levels </w:t>
        </w:r>
      </w:ins>
      <w:r w:rsidR="006F7F8E" w:rsidRPr="00143441">
        <w:rPr>
          <w:rFonts w:ascii="Times New Roman" w:hAnsi="Times New Roman" w:cs="Times New Roman"/>
        </w:rPr>
        <w:t>as they diversify from populations to form new species</w:t>
      </w:r>
      <w:del w:id="112" w:author=" Kari Goodman" w:date="2014-10-30T14:46:00Z">
        <w:r w:rsidR="006F7F8E" w:rsidRPr="00143441" w:rsidDel="001501C1">
          <w:rPr>
            <w:rFonts w:ascii="Times New Roman" w:hAnsi="Times New Roman" w:cs="Times New Roman"/>
          </w:rPr>
          <w:delText xml:space="preserve"> and does this differ between trophic levels</w:delText>
        </w:r>
      </w:del>
      <w:r w:rsidR="00AA2DC7" w:rsidRPr="00006244">
        <w:rPr>
          <w:rFonts w:ascii="Times New Roman" w:hAnsi="Times New Roman" w:cs="Times New Roman"/>
        </w:rPr>
        <w:t>;</w:t>
      </w:r>
      <w:r w:rsidR="006F7F8E" w:rsidRPr="00006244">
        <w:rPr>
          <w:rFonts w:ascii="Times New Roman" w:hAnsi="Times New Roman" w:cs="Times New Roman"/>
        </w:rPr>
        <w:t xml:space="preserve"> (2) </w:t>
      </w:r>
      <w:r w:rsidR="00AA2DC7" w:rsidRPr="00006244">
        <w:rPr>
          <w:rFonts w:ascii="Times New Roman" w:hAnsi="Times New Roman" w:cs="Times New Roman"/>
        </w:rPr>
        <w:t>the</w:t>
      </w:r>
      <w:r w:rsidR="006F7F8E" w:rsidRPr="00006244">
        <w:rPr>
          <w:rFonts w:ascii="Times New Roman" w:hAnsi="Times New Roman" w:cs="Times New Roman"/>
        </w:rPr>
        <w:t xml:space="preserve"> processes</w:t>
      </w:r>
      <w:r w:rsidR="006F7F8E" w:rsidRPr="00006244">
        <w:rPr>
          <w:rStyle w:val="CommentReference"/>
          <w:rFonts w:ascii="Times New Roman" w:hAnsi="Times New Roman" w:cs="Times New Roman"/>
          <w:sz w:val="24"/>
          <w:szCs w:val="24"/>
        </w:rPr>
        <w:annotationRef/>
      </w:r>
      <w:r w:rsidR="006F7F8E" w:rsidRPr="00006244">
        <w:rPr>
          <w:rFonts w:ascii="Times New Roman" w:hAnsi="Times New Roman" w:cs="Times New Roman"/>
        </w:rPr>
        <w:t xml:space="preserve"> underlying </w:t>
      </w:r>
      <w:r w:rsidR="00AA2DC7" w:rsidRPr="00006244">
        <w:rPr>
          <w:rFonts w:ascii="Times New Roman" w:hAnsi="Times New Roman" w:cs="Times New Roman"/>
        </w:rPr>
        <w:t>the structure of species interaction networks given the backdrop of population divergence</w:t>
      </w:r>
      <w:r w:rsidR="00AA2DC7" w:rsidRPr="00DD157A">
        <w:rPr>
          <w:rFonts w:ascii="Times New Roman" w:hAnsi="Times New Roman" w:cs="Times New Roman"/>
        </w:rPr>
        <w:t>; and (3) t</w:t>
      </w:r>
      <w:r w:rsidR="006F7F8E" w:rsidRPr="00DD157A">
        <w:rPr>
          <w:rFonts w:ascii="Times New Roman" w:hAnsi="Times New Roman" w:cs="Times New Roman"/>
        </w:rPr>
        <w:t>he proc</w:t>
      </w:r>
      <w:r w:rsidR="006F7F8E" w:rsidRPr="00143441">
        <w:rPr>
          <w:rFonts w:ascii="Times New Roman" w:hAnsi="Times New Roman" w:cs="Times New Roman"/>
        </w:rPr>
        <w:t>esses involved in diversification as species form and accumulate. W</w:t>
      </w:r>
      <w:del w:id="113" w:author=" Kari Goodman" w:date="2014-10-30T14:47:00Z">
        <w:r w:rsidR="006F7F8E" w:rsidRPr="00143441" w:rsidDel="007612BF">
          <w:rPr>
            <w:rFonts w:ascii="Times New Roman" w:hAnsi="Times New Roman" w:cs="Times New Roman"/>
          </w:rPr>
          <w:delText xml:space="preserve">hile integration across all three of these elements is beyond the scope of the current paper, </w:delText>
        </w:r>
        <w:r w:rsidR="00AA2DC7" w:rsidRPr="00143441" w:rsidDel="007612BF">
          <w:rPr>
            <w:rFonts w:ascii="Times New Roman" w:hAnsi="Times New Roman" w:cs="Times New Roman"/>
          </w:rPr>
          <w:delText>w</w:delText>
        </w:r>
      </w:del>
      <w:r w:rsidR="00AA2DC7" w:rsidRPr="00143441">
        <w:rPr>
          <w:rFonts w:ascii="Times New Roman" w:hAnsi="Times New Roman" w:cs="Times New Roman"/>
        </w:rPr>
        <w:t>e use previously published data on population genetic structure and species interactions as a proof of concept</w:t>
      </w:r>
      <w:ins w:id="114" w:author=" Kari Goodman" w:date="2014-10-30T14:48:00Z">
        <w:r w:rsidR="007612BF">
          <w:rPr>
            <w:rFonts w:ascii="Times New Roman" w:hAnsi="Times New Roman" w:cs="Times New Roman"/>
          </w:rPr>
          <w:t>, with the goal of furt</w:t>
        </w:r>
        <w:r w:rsidR="00550ED3">
          <w:rPr>
            <w:rFonts w:ascii="Times New Roman" w:hAnsi="Times New Roman" w:cs="Times New Roman"/>
          </w:rPr>
          <w:t>her developing this framework through</w:t>
        </w:r>
        <w:r w:rsidR="007612BF">
          <w:rPr>
            <w:rFonts w:ascii="Times New Roman" w:hAnsi="Times New Roman" w:cs="Times New Roman"/>
          </w:rPr>
          <w:t xml:space="preserve"> ongoing work. </w:t>
        </w:r>
      </w:ins>
      <w:del w:id="115" w:author=" Kari Goodman" w:date="2014-10-30T14:49:00Z">
        <w:r w:rsidR="00AA2DC7" w:rsidRPr="00143441" w:rsidDel="007612BF">
          <w:rPr>
            <w:rFonts w:ascii="Times New Roman" w:hAnsi="Times New Roman" w:cs="Times New Roman"/>
          </w:rPr>
          <w:delText>.</w:delText>
        </w:r>
        <w:r w:rsidR="00AA2DC7" w:rsidRPr="00006244" w:rsidDel="007612BF">
          <w:rPr>
            <w:rFonts w:ascii="Times New Roman" w:hAnsi="Times New Roman" w:cs="Times New Roman"/>
          </w:rPr>
          <w:delText xml:space="preserve"> </w:delText>
        </w:r>
      </w:del>
      <w:del w:id="116" w:author=" Kari Goodman" w:date="2014-10-30T14:47:00Z">
        <w:r w:rsidR="00143441" w:rsidDel="007612BF">
          <w:rPr>
            <w:rFonts w:ascii="Times New Roman" w:hAnsi="Times New Roman" w:cs="Times New Roman"/>
          </w:rPr>
          <w:delText xml:space="preserve">  </w:delText>
        </w:r>
      </w:del>
      <w:del w:id="117" w:author=" Kari Goodman" w:date="2014-10-30T14:49:00Z">
        <w:r w:rsidR="00143441" w:rsidDel="007612BF">
          <w:rPr>
            <w:rFonts w:ascii="Times New Roman" w:hAnsi="Times New Roman" w:cs="Times New Roman"/>
          </w:rPr>
          <w:delText xml:space="preserve">    </w:delText>
        </w:r>
      </w:del>
    </w:p>
    <w:p w:rsidR="00AA2DC7" w:rsidRPr="002E4F70" w:rsidRDefault="00AA2DC7" w:rsidP="00A87FD5">
      <w:pPr>
        <w:spacing w:line="480" w:lineRule="auto"/>
        <w:rPr>
          <w:rFonts w:ascii="Times New Roman" w:hAnsi="Times New Roman" w:cs="Times New Roman"/>
        </w:rPr>
      </w:pPr>
    </w:p>
    <w:p w:rsidR="00E048A3" w:rsidRPr="002E4F70" w:rsidRDefault="00E048A3" w:rsidP="002E4F70">
      <w:pPr>
        <w:spacing w:line="480" w:lineRule="auto"/>
        <w:rPr>
          <w:rFonts w:ascii="Times New Roman" w:hAnsi="Times New Roman" w:cs="Times New Roman"/>
          <w:b/>
          <w:sz w:val="36"/>
          <w:szCs w:val="36"/>
        </w:rPr>
      </w:pPr>
      <w:r w:rsidRPr="002E4F70">
        <w:rPr>
          <w:rFonts w:ascii="Times New Roman" w:hAnsi="Times New Roman" w:cs="Times New Roman"/>
          <w:b/>
          <w:sz w:val="36"/>
          <w:szCs w:val="36"/>
        </w:rPr>
        <w:t>METHODS</w:t>
      </w:r>
    </w:p>
    <w:p w:rsidR="00ED32A0" w:rsidRPr="002E4F70" w:rsidRDefault="00ED32A0" w:rsidP="002E4F70">
      <w:pPr>
        <w:pStyle w:val="Heading2"/>
        <w:spacing w:line="480" w:lineRule="auto"/>
        <w:rPr>
          <w:rFonts w:ascii="Times New Roman" w:hAnsi="Times New Roman" w:cs="Times New Roman"/>
        </w:rPr>
      </w:pPr>
      <w:bookmarkStart w:id="118" w:name="hawaii-as-an-eco-evolutionary-study-syst"/>
      <w:r w:rsidRPr="002E4F70">
        <w:rPr>
          <w:rFonts w:ascii="Times New Roman" w:hAnsi="Times New Roman" w:cs="Times New Roman"/>
        </w:rPr>
        <w:t>Hawaii as an eco-evolutionary study system</w:t>
      </w:r>
    </w:p>
    <w:p w:rsidR="009F1255" w:rsidRDefault="00752D9F" w:rsidP="009E509B">
      <w:pPr>
        <w:spacing w:before="180" w:after="180" w:line="480" w:lineRule="auto"/>
        <w:ind w:firstLine="720"/>
        <w:rPr>
          <w:rFonts w:ascii="Times New Roman" w:hAnsi="Times New Roman" w:cs="Times New Roman"/>
        </w:rPr>
      </w:pPr>
      <w:bookmarkStart w:id="119" w:name="compilation-and-analysis-of-genetic-data"/>
      <w:bookmarkEnd w:id="118"/>
      <w:r w:rsidRPr="002E4F70">
        <w:rPr>
          <w:rFonts w:ascii="Times New Roman" w:hAnsi="Times New Roman" w:cs="Times New Roman"/>
        </w:rPr>
        <w:t xml:space="preserve">The geological landscape of the Hawaiian Islands offers a matrix of volcanic substrates mapped in fine detail by chronological age and geochemical composition (Sherrod </w:t>
      </w:r>
      <w:r w:rsidRPr="002E4F70">
        <w:rPr>
          <w:rFonts w:ascii="Times New Roman" w:hAnsi="Times New Roman" w:cs="Times New Roman"/>
          <w:i/>
        </w:rPr>
        <w:t>et al.</w:t>
      </w:r>
      <w:r w:rsidRPr="002E4F70">
        <w:rPr>
          <w:rFonts w:ascii="Times New Roman" w:hAnsi="Times New Roman" w:cs="Times New Roman"/>
        </w:rPr>
        <w:t>, 2007). On Hawaii Island in particular, independent gradients in elevation and precipitation interact within a matrix of substrate ages ranging from contemporary (active) to 500,000 years. Ongoing volcanic activity has created a dynamic mosaic of habitats with transitory to long-lasting fragmentation within landscapes.</w:t>
      </w:r>
      <w:r>
        <w:rPr>
          <w:rFonts w:ascii="Times New Roman" w:hAnsi="Times New Roman" w:cs="Times New Roman"/>
        </w:rPr>
        <w:t xml:space="preserve"> </w:t>
      </w:r>
      <w:r w:rsidR="009F1255" w:rsidRPr="00B97412">
        <w:rPr>
          <w:rFonts w:ascii="Times New Roman" w:hAnsi="Times New Roman" w:cs="Times New Roman"/>
        </w:rPr>
        <w:t xml:space="preserve">Isolation on scales of hundreds to thousands of meters and hundreds to thousands of years can be sufficient for genetic differentiation among some arthropod populations among habitats (Goodman </w:t>
      </w:r>
      <w:r w:rsidR="009F1255" w:rsidRPr="00B97412">
        <w:rPr>
          <w:rFonts w:ascii="Times New Roman" w:hAnsi="Times New Roman" w:cs="Times New Roman"/>
          <w:i/>
        </w:rPr>
        <w:t>et al.</w:t>
      </w:r>
      <w:r w:rsidR="009F1255" w:rsidRPr="00B97412">
        <w:rPr>
          <w:rFonts w:ascii="Times New Roman" w:hAnsi="Times New Roman" w:cs="Times New Roman"/>
        </w:rPr>
        <w:t xml:space="preserve">, 2012; Eldon </w:t>
      </w:r>
      <w:r w:rsidR="009F1255" w:rsidRPr="00B97412">
        <w:rPr>
          <w:rFonts w:ascii="Times New Roman" w:hAnsi="Times New Roman" w:cs="Times New Roman"/>
          <w:i/>
        </w:rPr>
        <w:t>et al.</w:t>
      </w:r>
      <w:r w:rsidR="009F1255" w:rsidRPr="00B97412">
        <w:rPr>
          <w:rFonts w:ascii="Times New Roman" w:hAnsi="Times New Roman" w:cs="Times New Roman"/>
        </w:rPr>
        <w:t xml:space="preserve">, 2013; Bennett &amp; O’Grady, 2013), while insufficient to isolate others (Vandergast </w:t>
      </w:r>
      <w:r w:rsidR="009F1255" w:rsidRPr="00B97412">
        <w:rPr>
          <w:rFonts w:ascii="Times New Roman" w:hAnsi="Times New Roman" w:cs="Times New Roman"/>
          <w:i/>
        </w:rPr>
        <w:t>et al.</w:t>
      </w:r>
      <w:r w:rsidR="009F1255" w:rsidRPr="00B97412">
        <w:rPr>
          <w:rFonts w:ascii="Times New Roman" w:hAnsi="Times New Roman" w:cs="Times New Roman"/>
        </w:rPr>
        <w:t xml:space="preserve">, 2004). On larger spatial </w:t>
      </w:r>
      <w:r>
        <w:rPr>
          <w:rFonts w:ascii="Times New Roman" w:hAnsi="Times New Roman" w:cs="Times New Roman"/>
        </w:rPr>
        <w:t xml:space="preserve">and temporal </w:t>
      </w:r>
      <w:r w:rsidR="009F1255" w:rsidRPr="00B97412">
        <w:rPr>
          <w:rFonts w:ascii="Times New Roman" w:hAnsi="Times New Roman" w:cs="Times New Roman"/>
        </w:rPr>
        <w:t>scales, distinct volcanoes and islands, with their semi-independent histories of evolutionary community assembly from recent to ancient, comprise a space-for-time geological chronosequence spanning from present day up to 5 million years across Hawaii Island to Kauai.</w:t>
      </w:r>
    </w:p>
    <w:p w:rsidR="00DF0DEA" w:rsidRDefault="00DF0DEA" w:rsidP="009E509B">
      <w:pPr>
        <w:spacing w:before="180" w:after="180" w:line="480" w:lineRule="auto"/>
        <w:ind w:firstLine="720"/>
      </w:pPr>
    </w:p>
    <w:p w:rsidR="002E4F70" w:rsidRPr="00A9076B" w:rsidRDefault="00ED32A0" w:rsidP="00A9076B">
      <w:pPr>
        <w:spacing w:before="180" w:after="180" w:line="480" w:lineRule="auto"/>
        <w:ind w:firstLine="720"/>
        <w:rPr>
          <w:rFonts w:ascii="Times New Roman" w:hAnsi="Times New Roman" w:cs="Times New Roman"/>
        </w:rPr>
      </w:pPr>
      <w:r w:rsidRPr="00A9076B">
        <w:rPr>
          <w:rFonts w:ascii="Times New Roman" w:hAnsi="Times New Roman" w:cs="Times New Roman"/>
        </w:rPr>
        <w:t>To investigate how ecological patterns change in response to varied evolutionary contexts we selected</w:t>
      </w:r>
      <w:r w:rsidR="00C8648A" w:rsidRPr="00A9076B">
        <w:rPr>
          <w:rFonts w:ascii="Times New Roman" w:hAnsi="Times New Roman" w:cs="Times New Roman"/>
        </w:rPr>
        <w:t xml:space="preserve"> four</w:t>
      </w:r>
      <w:r w:rsidRPr="00A9076B">
        <w:rPr>
          <w:rFonts w:ascii="Times New Roman" w:hAnsi="Times New Roman" w:cs="Times New Roman"/>
        </w:rPr>
        <w:t xml:space="preserve"> </w:t>
      </w:r>
      <w:r w:rsidR="00355C99" w:rsidRPr="00A9076B">
        <w:rPr>
          <w:rFonts w:ascii="Times New Roman" w:hAnsi="Times New Roman" w:cs="Times New Roman"/>
        </w:rPr>
        <w:t xml:space="preserve">focal </w:t>
      </w:r>
      <w:r w:rsidRPr="00A9076B">
        <w:rPr>
          <w:rFonts w:ascii="Times New Roman" w:hAnsi="Times New Roman" w:cs="Times New Roman"/>
        </w:rPr>
        <w:t>site</w:t>
      </w:r>
      <w:r w:rsidR="00355C99" w:rsidRPr="00A9076B">
        <w:rPr>
          <w:rFonts w:ascii="Times New Roman" w:hAnsi="Times New Roman" w:cs="Times New Roman"/>
        </w:rPr>
        <w:t>s</w:t>
      </w:r>
      <w:r w:rsidRPr="00A9076B">
        <w:rPr>
          <w:rFonts w:ascii="Times New Roman" w:hAnsi="Times New Roman" w:cs="Times New Roman"/>
        </w:rPr>
        <w:t xml:space="preserve"> across the chronosequence of substrate and island ages</w:t>
      </w:r>
      <w:r w:rsidR="00DF0DEA" w:rsidRPr="00A9076B">
        <w:rPr>
          <w:rFonts w:ascii="Times New Roman" w:hAnsi="Times New Roman" w:cs="Times New Roman"/>
        </w:rPr>
        <w:t xml:space="preserve"> (two on Hawaii Island, one on Maui and one on Kauai)</w:t>
      </w:r>
      <w:r w:rsidR="00355C99" w:rsidRPr="00A9076B">
        <w:rPr>
          <w:rFonts w:ascii="Times New Roman" w:hAnsi="Times New Roman" w:cs="Times New Roman"/>
        </w:rPr>
        <w:t xml:space="preserve"> </w:t>
      </w:r>
      <w:r w:rsidR="00014CC9" w:rsidRPr="00A9076B">
        <w:rPr>
          <w:rFonts w:ascii="Times New Roman" w:hAnsi="Times New Roman" w:cs="Times New Roman"/>
        </w:rPr>
        <w:t>from</w:t>
      </w:r>
      <w:r w:rsidR="00355C99" w:rsidRPr="00A9076B">
        <w:rPr>
          <w:rFonts w:ascii="Times New Roman" w:hAnsi="Times New Roman" w:cs="Times New Roman"/>
        </w:rPr>
        <w:t xml:space="preserve"> which to compile </w:t>
      </w:r>
      <w:r w:rsidR="00AB0811" w:rsidRPr="00A9076B">
        <w:rPr>
          <w:rFonts w:ascii="Times New Roman" w:hAnsi="Times New Roman" w:cs="Times New Roman"/>
        </w:rPr>
        <w:t xml:space="preserve">interaction </w:t>
      </w:r>
      <w:r w:rsidR="00355C99" w:rsidRPr="00A9076B">
        <w:rPr>
          <w:rFonts w:ascii="Times New Roman" w:hAnsi="Times New Roman" w:cs="Times New Roman"/>
        </w:rPr>
        <w:t xml:space="preserve">network data. </w:t>
      </w:r>
      <w:r w:rsidR="00A9076B" w:rsidRPr="00A9076B">
        <w:rPr>
          <w:rFonts w:ascii="Times New Roman" w:hAnsi="Times New Roman" w:cs="Times New Roman"/>
        </w:rPr>
        <w:t xml:space="preserve">Focal sites were selected to have similar forest composition (dominated by </w:t>
      </w:r>
      <w:r w:rsidR="00A9076B" w:rsidRPr="00A9076B">
        <w:rPr>
          <w:rFonts w:ascii="Times New Roman" w:hAnsi="Times New Roman" w:cs="Times New Roman"/>
          <w:i/>
        </w:rPr>
        <w:t>Metrosideros polymorpha</w:t>
      </w:r>
      <w:r w:rsidR="00A9076B" w:rsidRPr="00A9076B">
        <w:rPr>
          <w:rFonts w:ascii="Times New Roman" w:hAnsi="Times New Roman" w:cs="Times New Roman"/>
        </w:rPr>
        <w:t xml:space="preserve">: Myrtaceae), elevation (1100-1400m), and climate (mean annual precipitation 2000-3000 mm), while deliberately varying substrate age. </w:t>
      </w:r>
      <w:r w:rsidR="00752D9F">
        <w:rPr>
          <w:rFonts w:ascii="Times New Roman" w:hAnsi="Times New Roman" w:cs="Times New Roman"/>
        </w:rPr>
        <w:t xml:space="preserve">These forested montane sites are well-studied and primarily composed of native plant and arthropod species </w:t>
      </w:r>
      <w:commentRangeStart w:id="120"/>
      <w:r w:rsidR="00752D9F">
        <w:rPr>
          <w:rFonts w:ascii="Times New Roman" w:hAnsi="Times New Roman" w:cs="Times New Roman"/>
        </w:rPr>
        <w:t>.</w:t>
      </w:r>
      <w:commentRangeEnd w:id="120"/>
      <w:r w:rsidR="00752D9F">
        <w:rPr>
          <w:rStyle w:val="CommentReference"/>
        </w:rPr>
        <w:commentReference w:id="120"/>
      </w:r>
      <w:r w:rsidR="00752D9F">
        <w:rPr>
          <w:rFonts w:ascii="Times New Roman" w:hAnsi="Times New Roman" w:cs="Times New Roman"/>
        </w:rPr>
        <w:t xml:space="preserve"> </w:t>
      </w:r>
      <w:r w:rsidR="00A9076B" w:rsidRPr="00A9076B">
        <w:rPr>
          <w:rFonts w:ascii="Times New Roman" w:hAnsi="Times New Roman" w:cs="Times New Roman"/>
        </w:rPr>
        <w:t>The four sites span the chronosequence from 0.0002–5 million years (Kilauea and Kohala (Hawaii Island); Waikamoi (Maui), Kokee (Kauai); see Fig. [fig:map]).</w:t>
      </w:r>
      <w:r w:rsidR="00A9076B">
        <w:rPr>
          <w:rFonts w:ascii="Times New Roman" w:hAnsi="Times New Roman" w:cs="Times New Roman"/>
        </w:rPr>
        <w:t xml:space="preserve"> </w:t>
      </w:r>
      <w:r w:rsidR="00355C99" w:rsidRPr="00A9076B">
        <w:rPr>
          <w:rFonts w:ascii="Times New Roman" w:hAnsi="Times New Roman" w:cs="Times New Roman"/>
        </w:rPr>
        <w:t>Existing genetic data from across Hawaii Island and Maui</w:t>
      </w:r>
      <w:r w:rsidR="00AC6105" w:rsidRPr="00A9076B">
        <w:rPr>
          <w:rFonts w:ascii="Times New Roman" w:hAnsi="Times New Roman" w:cs="Times New Roman"/>
        </w:rPr>
        <w:t xml:space="preserve"> (inc</w:t>
      </w:r>
      <w:r w:rsidR="00A9076B" w:rsidRPr="00A9076B">
        <w:rPr>
          <w:rFonts w:ascii="Times New Roman" w:hAnsi="Times New Roman" w:cs="Times New Roman"/>
        </w:rPr>
        <w:t>luding, but not limited to the</w:t>
      </w:r>
      <w:r w:rsidR="00AC6105" w:rsidRPr="00A9076B">
        <w:rPr>
          <w:rFonts w:ascii="Times New Roman" w:hAnsi="Times New Roman" w:cs="Times New Roman"/>
        </w:rPr>
        <w:t xml:space="preserve"> focal sites)</w:t>
      </w:r>
      <w:r w:rsidR="00DF0DEA" w:rsidRPr="00A9076B">
        <w:rPr>
          <w:rFonts w:ascii="Times New Roman" w:hAnsi="Times New Roman" w:cs="Times New Roman"/>
        </w:rPr>
        <w:t>,</w:t>
      </w:r>
      <w:r w:rsidR="00355C99" w:rsidRPr="00A9076B">
        <w:rPr>
          <w:rFonts w:ascii="Times New Roman" w:hAnsi="Times New Roman" w:cs="Times New Roman"/>
        </w:rPr>
        <w:t xml:space="preserve"> provide an </w:t>
      </w:r>
      <w:r w:rsidR="007D6E68">
        <w:rPr>
          <w:rFonts w:ascii="Times New Roman" w:hAnsi="Times New Roman" w:cs="Times New Roman"/>
        </w:rPr>
        <w:t>estimate of</w:t>
      </w:r>
      <w:r w:rsidR="00355C99" w:rsidRPr="00A9076B">
        <w:rPr>
          <w:rFonts w:ascii="Times New Roman" w:hAnsi="Times New Roman" w:cs="Times New Roman"/>
        </w:rPr>
        <w:t xml:space="preserve"> how arthropod populations have accumulated genetic diversity and divergence within the dynamic landscape of the focal sites.</w:t>
      </w:r>
    </w:p>
    <w:p w:rsidR="00ED32A0" w:rsidRPr="002E4F70" w:rsidRDefault="00ED32A0" w:rsidP="002E4F70">
      <w:pPr>
        <w:pStyle w:val="Heading2"/>
        <w:spacing w:line="480" w:lineRule="auto"/>
        <w:rPr>
          <w:rFonts w:ascii="Times New Roman" w:hAnsi="Times New Roman" w:cs="Times New Roman"/>
        </w:rPr>
      </w:pPr>
      <w:r w:rsidRPr="002E4F70">
        <w:rPr>
          <w:rFonts w:ascii="Times New Roman" w:hAnsi="Times New Roman" w:cs="Times New Roman"/>
        </w:rPr>
        <w:t>Compilation and analysis of genetic data</w:t>
      </w:r>
    </w:p>
    <w:bookmarkEnd w:id="119"/>
    <w:p w:rsidR="00EB4B06" w:rsidRPr="002E4F70" w:rsidRDefault="00ED32A0" w:rsidP="00077375">
      <w:pPr>
        <w:spacing w:line="480" w:lineRule="auto"/>
        <w:ind w:firstLine="720"/>
        <w:rPr>
          <w:rFonts w:ascii="Times New Roman" w:hAnsi="Times New Roman" w:cs="Times New Roman"/>
        </w:rPr>
      </w:pPr>
      <w:r w:rsidRPr="002E4F70">
        <w:rPr>
          <w:rFonts w:ascii="Times New Roman" w:hAnsi="Times New Roman" w:cs="Times New Roman"/>
        </w:rPr>
        <w:t xml:space="preserve">We first asked how molecular variation is partitioned within species within locations of known substrate age on Hawaii Island and Maui. We compiled </w:t>
      </w:r>
      <w:r w:rsidR="002E4F70">
        <w:rPr>
          <w:rFonts w:ascii="Times New Roman" w:hAnsi="Times New Roman" w:cs="Times New Roman"/>
        </w:rPr>
        <w:t>published</w:t>
      </w:r>
      <w:r w:rsidRPr="002E4F70">
        <w:rPr>
          <w:rFonts w:ascii="Times New Roman" w:hAnsi="Times New Roman" w:cs="Times New Roman"/>
        </w:rPr>
        <w:t xml:space="preserve"> and new data sets for a diversity of native Hawaiian arthropod groups that represen</w:t>
      </w:r>
      <w:r w:rsidR="002E4F70">
        <w:rPr>
          <w:rFonts w:ascii="Times New Roman" w:hAnsi="Times New Roman" w:cs="Times New Roman"/>
        </w:rPr>
        <w:t xml:space="preserve">t a spectrum of trophic levels </w:t>
      </w:r>
      <w:r w:rsidR="0032658E">
        <w:rPr>
          <w:rFonts w:ascii="Times New Roman" w:hAnsi="Times New Roman" w:cs="Times New Roman"/>
        </w:rPr>
        <w:t>from several spiders species (</w:t>
      </w:r>
      <w:r w:rsidR="0032658E">
        <w:t xml:space="preserve">COI and allozymes; Roderick </w:t>
      </w:r>
      <w:r w:rsidR="0032658E">
        <w:rPr>
          <w:i/>
        </w:rPr>
        <w:t>et al.</w:t>
      </w:r>
      <w:r w:rsidR="0032658E">
        <w:t xml:space="preserve">, 2012; Croucher </w:t>
      </w:r>
      <w:r w:rsidR="0032658E">
        <w:rPr>
          <w:i/>
        </w:rPr>
        <w:t>et al.</w:t>
      </w:r>
      <w:r w:rsidR="0032658E">
        <w:t>, 2012)</w:t>
      </w:r>
      <w:r w:rsidR="0032658E">
        <w:rPr>
          <w:rFonts w:ascii="Times New Roman" w:hAnsi="Times New Roman" w:cs="Times New Roman"/>
        </w:rPr>
        <w:t xml:space="preserve"> to </w:t>
      </w:r>
      <w:r w:rsidRPr="002E4F70">
        <w:rPr>
          <w:rFonts w:ascii="Times New Roman" w:hAnsi="Times New Roman" w:cs="Times New Roman"/>
        </w:rPr>
        <w:t>three orders of insects</w:t>
      </w:r>
      <w:r w:rsidR="0032658E">
        <w:rPr>
          <w:rFonts w:ascii="Times New Roman" w:hAnsi="Times New Roman" w:cs="Times New Roman"/>
        </w:rPr>
        <w:t>:</w:t>
      </w:r>
      <w:r w:rsidRPr="002E4F70">
        <w:rPr>
          <w:rFonts w:ascii="Times New Roman" w:hAnsi="Times New Roman" w:cs="Times New Roman"/>
        </w:rPr>
        <w:t xml:space="preserve"> </w:t>
      </w:r>
      <w:r w:rsidR="0032658E">
        <w:rPr>
          <w:rFonts w:ascii="Times New Roman" w:hAnsi="Times New Roman" w:cs="Times New Roman"/>
        </w:rPr>
        <w:t xml:space="preserve">detritivorous </w:t>
      </w:r>
      <w:r w:rsidRPr="002E4F70">
        <w:rPr>
          <w:rFonts w:ascii="Times New Roman" w:hAnsi="Times New Roman" w:cs="Times New Roman"/>
          <w:i/>
        </w:rPr>
        <w:t>Laupala</w:t>
      </w:r>
      <w:r w:rsidRPr="002E4F70">
        <w:rPr>
          <w:rFonts w:ascii="Times New Roman" w:hAnsi="Times New Roman" w:cs="Times New Roman"/>
        </w:rPr>
        <w:t xml:space="preserve"> crickets </w:t>
      </w:r>
      <w:r w:rsidR="0032658E" w:rsidRPr="0030688A">
        <w:rPr>
          <w:rFonts w:ascii="Times New Roman" w:hAnsi="Times New Roman" w:cs="Times New Roman"/>
        </w:rPr>
        <w:t>(</w:t>
      </w:r>
      <w:r w:rsidRPr="0030688A">
        <w:rPr>
          <w:rFonts w:ascii="Times New Roman" w:hAnsi="Times New Roman" w:cs="Times New Roman"/>
        </w:rPr>
        <w:t>AFLP</w:t>
      </w:r>
      <w:r w:rsidR="0032658E" w:rsidRPr="0030688A">
        <w:rPr>
          <w:rFonts w:ascii="Times New Roman" w:hAnsi="Times New Roman" w:cs="Times New Roman"/>
        </w:rPr>
        <w:t xml:space="preserve">s; </w:t>
      </w:r>
      <w:r w:rsidRPr="0030688A">
        <w:rPr>
          <w:rFonts w:ascii="Times New Roman" w:hAnsi="Times New Roman" w:cs="Times New Roman"/>
        </w:rPr>
        <w:t xml:space="preserve">Mendelson </w:t>
      </w:r>
      <w:r w:rsidRPr="0030688A">
        <w:rPr>
          <w:rFonts w:ascii="Times New Roman" w:hAnsi="Times New Roman" w:cs="Times New Roman"/>
          <w:i/>
        </w:rPr>
        <w:t>et al.</w:t>
      </w:r>
      <w:r w:rsidR="0032658E" w:rsidRPr="0030688A">
        <w:rPr>
          <w:rFonts w:ascii="Times New Roman" w:hAnsi="Times New Roman" w:cs="Times New Roman"/>
        </w:rPr>
        <w:t>, 2004)</w:t>
      </w:r>
      <w:r w:rsidRPr="0030688A">
        <w:rPr>
          <w:rFonts w:ascii="Times New Roman" w:hAnsi="Times New Roman" w:cs="Times New Roman"/>
        </w:rPr>
        <w:t>;</w:t>
      </w:r>
      <w:r w:rsidR="0032658E" w:rsidRPr="0030688A">
        <w:rPr>
          <w:rFonts w:ascii="Times New Roman" w:hAnsi="Times New Roman" w:cs="Times New Roman"/>
        </w:rPr>
        <w:t xml:space="preserve"> herbivorous</w:t>
      </w:r>
      <w:r w:rsidRPr="0030688A">
        <w:rPr>
          <w:rFonts w:ascii="Times New Roman" w:hAnsi="Times New Roman" w:cs="Times New Roman"/>
        </w:rPr>
        <w:t xml:space="preserve"> </w:t>
      </w:r>
      <w:r w:rsidRPr="0030688A">
        <w:rPr>
          <w:rFonts w:ascii="Times New Roman" w:hAnsi="Times New Roman" w:cs="Times New Roman"/>
          <w:i/>
        </w:rPr>
        <w:t>Nesosydne</w:t>
      </w:r>
      <w:r w:rsidR="0032658E" w:rsidRPr="0030688A">
        <w:rPr>
          <w:rFonts w:ascii="Times New Roman" w:hAnsi="Times New Roman" w:cs="Times New Roman"/>
        </w:rPr>
        <w:t xml:space="preserve"> planthoppers</w:t>
      </w:r>
      <w:r w:rsidRPr="0030688A">
        <w:rPr>
          <w:rFonts w:ascii="Times New Roman" w:hAnsi="Times New Roman" w:cs="Times New Roman"/>
        </w:rPr>
        <w:t xml:space="preserve"> </w:t>
      </w:r>
      <w:r w:rsidR="0032658E" w:rsidRPr="0030688A">
        <w:rPr>
          <w:rFonts w:ascii="Times New Roman" w:hAnsi="Times New Roman" w:cs="Times New Roman"/>
        </w:rPr>
        <w:t xml:space="preserve">(COI and  microsatellites; </w:t>
      </w:r>
      <w:r w:rsidRPr="0030688A">
        <w:rPr>
          <w:rFonts w:ascii="Times New Roman" w:hAnsi="Times New Roman" w:cs="Times New Roman"/>
        </w:rPr>
        <w:t xml:space="preserve">Goodman </w:t>
      </w:r>
      <w:r w:rsidRPr="0030688A">
        <w:rPr>
          <w:rFonts w:ascii="Times New Roman" w:hAnsi="Times New Roman" w:cs="Times New Roman"/>
          <w:i/>
        </w:rPr>
        <w:t>et al.</w:t>
      </w:r>
      <w:r w:rsidR="0032658E" w:rsidRPr="0030688A">
        <w:rPr>
          <w:rFonts w:ascii="Times New Roman" w:hAnsi="Times New Roman" w:cs="Times New Roman"/>
        </w:rPr>
        <w:t xml:space="preserve">, 2012; </w:t>
      </w:r>
      <w:r w:rsidRPr="0030688A">
        <w:rPr>
          <w:rFonts w:ascii="Times New Roman" w:hAnsi="Times New Roman" w:cs="Times New Roman"/>
        </w:rPr>
        <w:t>GenBank accession numbers XXX-XXX</w:t>
      </w:r>
      <w:r w:rsidR="0032658E" w:rsidRPr="0030688A">
        <w:rPr>
          <w:rFonts w:ascii="Times New Roman" w:hAnsi="Times New Roman" w:cs="Times New Roman"/>
        </w:rPr>
        <w:t>)</w:t>
      </w:r>
      <w:r w:rsidRPr="0030688A">
        <w:rPr>
          <w:rFonts w:ascii="Times New Roman" w:hAnsi="Times New Roman" w:cs="Times New Roman"/>
        </w:rPr>
        <w:t xml:space="preserve">; </w:t>
      </w:r>
      <w:r w:rsidR="0032658E" w:rsidRPr="0030688A">
        <w:rPr>
          <w:rFonts w:ascii="Times New Roman" w:hAnsi="Times New Roman" w:cs="Times New Roman"/>
        </w:rPr>
        <w:t xml:space="preserve">herbivorous </w:t>
      </w:r>
      <w:r w:rsidRPr="0030688A">
        <w:rPr>
          <w:rFonts w:ascii="Times New Roman" w:hAnsi="Times New Roman" w:cs="Times New Roman"/>
          <w:i/>
        </w:rPr>
        <w:t>Trioza</w:t>
      </w:r>
      <w:r w:rsidR="0032658E" w:rsidRPr="0030688A">
        <w:rPr>
          <w:rFonts w:ascii="Times New Roman" w:hAnsi="Times New Roman" w:cs="Times New Roman"/>
        </w:rPr>
        <w:t xml:space="preserve"> psyllids</w:t>
      </w:r>
      <w:r w:rsidRPr="0030688A">
        <w:rPr>
          <w:rFonts w:ascii="Times New Roman" w:hAnsi="Times New Roman" w:cs="Times New Roman"/>
        </w:rPr>
        <w:t xml:space="preserve"> </w:t>
      </w:r>
      <w:r w:rsidR="00FE7831" w:rsidRPr="0030688A">
        <w:rPr>
          <w:rFonts w:ascii="Times New Roman" w:hAnsi="Times New Roman" w:cs="Times New Roman"/>
        </w:rPr>
        <w:t>(COI, cytB</w:t>
      </w:r>
      <w:r w:rsidR="0032658E" w:rsidRPr="0030688A">
        <w:rPr>
          <w:rFonts w:ascii="Times New Roman" w:hAnsi="Times New Roman" w:cs="Times New Roman"/>
        </w:rPr>
        <w:t>;</w:t>
      </w:r>
      <w:r w:rsidR="00FE7831" w:rsidRPr="0030688A">
        <w:rPr>
          <w:rFonts w:ascii="Times New Roman" w:hAnsi="Times New Roman" w:cs="Times New Roman"/>
        </w:rPr>
        <w:t xml:space="preserve"> </w:t>
      </w:r>
      <w:r w:rsidRPr="0030688A">
        <w:rPr>
          <w:rFonts w:ascii="Times New Roman" w:hAnsi="Times New Roman" w:cs="Times New Roman"/>
        </w:rPr>
        <w:t>GenBank accession numbers XXX-XXX</w:t>
      </w:r>
      <w:r w:rsidR="00FE7831" w:rsidRPr="0030688A">
        <w:rPr>
          <w:rFonts w:ascii="Times New Roman" w:hAnsi="Times New Roman" w:cs="Times New Roman"/>
        </w:rPr>
        <w:t>)</w:t>
      </w:r>
      <w:r w:rsidRPr="0030688A">
        <w:rPr>
          <w:rFonts w:ascii="Times New Roman" w:hAnsi="Times New Roman" w:cs="Times New Roman"/>
        </w:rPr>
        <w:t>;</w:t>
      </w:r>
      <w:r w:rsidR="00FE7831" w:rsidRPr="0030688A">
        <w:rPr>
          <w:rFonts w:ascii="Times New Roman" w:hAnsi="Times New Roman" w:cs="Times New Roman"/>
        </w:rPr>
        <w:t xml:space="preserve"> and fungivorous</w:t>
      </w:r>
      <w:r w:rsidRPr="0030688A">
        <w:rPr>
          <w:rFonts w:ascii="Times New Roman" w:hAnsi="Times New Roman" w:cs="Times New Roman"/>
        </w:rPr>
        <w:t xml:space="preserve"> </w:t>
      </w:r>
      <w:r w:rsidRPr="0030688A">
        <w:rPr>
          <w:rFonts w:ascii="Times New Roman" w:hAnsi="Times New Roman" w:cs="Times New Roman"/>
          <w:i/>
        </w:rPr>
        <w:t>Drosophila sproati</w:t>
      </w:r>
      <w:r w:rsidR="00FE7831" w:rsidRPr="0030688A">
        <w:rPr>
          <w:rFonts w:ascii="Times New Roman" w:hAnsi="Times New Roman" w:cs="Times New Roman"/>
        </w:rPr>
        <w:t xml:space="preserve">: (COII; </w:t>
      </w:r>
      <w:r w:rsidRPr="0030688A">
        <w:rPr>
          <w:rFonts w:ascii="Times New Roman" w:hAnsi="Times New Roman" w:cs="Times New Roman"/>
        </w:rPr>
        <w:t xml:space="preserve">Eldon </w:t>
      </w:r>
      <w:r w:rsidRPr="0030688A">
        <w:rPr>
          <w:rFonts w:ascii="Times New Roman" w:hAnsi="Times New Roman" w:cs="Times New Roman"/>
          <w:i/>
        </w:rPr>
        <w:t>et al.</w:t>
      </w:r>
      <w:r w:rsidRPr="0030688A">
        <w:rPr>
          <w:rFonts w:ascii="Times New Roman" w:hAnsi="Times New Roman" w:cs="Times New Roman"/>
        </w:rPr>
        <w:t>, 2013).</w:t>
      </w:r>
      <w:r w:rsidR="00EB4B06" w:rsidRPr="0030688A">
        <w:rPr>
          <w:rFonts w:ascii="Times New Roman" w:hAnsi="Times New Roman" w:cs="Times New Roman"/>
        </w:rPr>
        <w:t xml:space="preserve"> In the case of previously unpublished molecular data, sequences for </w:t>
      </w:r>
      <w:r w:rsidR="00EB4B06" w:rsidRPr="0030688A">
        <w:rPr>
          <w:rFonts w:ascii="Times New Roman" w:hAnsi="Times New Roman" w:cs="Times New Roman"/>
          <w:i/>
        </w:rPr>
        <w:t>Nesosydne</w:t>
      </w:r>
      <w:r w:rsidR="00EB4B06" w:rsidRPr="0030688A">
        <w:rPr>
          <w:rFonts w:ascii="Times New Roman" w:hAnsi="Times New Roman" w:cs="Times New Roman"/>
        </w:rPr>
        <w:t xml:space="preserve"> planthoppers were generated following protocols described in (Goodman </w:t>
      </w:r>
      <w:r w:rsidR="00EB4B06" w:rsidRPr="0030688A">
        <w:rPr>
          <w:rFonts w:ascii="Times New Roman" w:hAnsi="Times New Roman" w:cs="Times New Roman"/>
          <w:i/>
        </w:rPr>
        <w:t>et al.</w:t>
      </w:r>
      <w:r w:rsidR="00EB4B06" w:rsidRPr="0030688A">
        <w:rPr>
          <w:rFonts w:ascii="Times New Roman" w:hAnsi="Times New Roman" w:cs="Times New Roman"/>
        </w:rPr>
        <w:t xml:space="preserve">, 2012) and sequences for </w:t>
      </w:r>
      <w:r w:rsidR="00EB4B06" w:rsidRPr="0030688A">
        <w:rPr>
          <w:rFonts w:ascii="Times New Roman" w:hAnsi="Times New Roman" w:cs="Times New Roman"/>
          <w:i/>
        </w:rPr>
        <w:t>Trioza</w:t>
      </w:r>
      <w:r w:rsidR="00EB4B06" w:rsidRPr="0030688A">
        <w:rPr>
          <w:rFonts w:ascii="Times New Roman" w:hAnsi="Times New Roman" w:cs="Times New Roman"/>
        </w:rPr>
        <w:t xml:space="preserve"> psyllids were generated following protocols described in Percy (2003) with primers given in Simon </w:t>
      </w:r>
      <w:r w:rsidR="00EB4B06" w:rsidRPr="0030688A">
        <w:rPr>
          <w:rFonts w:ascii="Times New Roman" w:hAnsi="Times New Roman" w:cs="Times New Roman"/>
          <w:i/>
        </w:rPr>
        <w:t>et al.</w:t>
      </w:r>
      <w:r w:rsidR="00EB4B06" w:rsidRPr="0030688A">
        <w:rPr>
          <w:rFonts w:ascii="Times New Roman" w:hAnsi="Times New Roman" w:cs="Times New Roman"/>
        </w:rPr>
        <w:t xml:space="preserve"> (1994) and Timmermans </w:t>
      </w:r>
      <w:r w:rsidR="00EB4B06" w:rsidRPr="0030688A">
        <w:rPr>
          <w:rFonts w:ascii="Times New Roman" w:hAnsi="Times New Roman" w:cs="Times New Roman"/>
          <w:i/>
        </w:rPr>
        <w:t>et al.</w:t>
      </w:r>
      <w:r w:rsidR="00EB4B06" w:rsidRPr="0030688A">
        <w:rPr>
          <w:rFonts w:ascii="Times New Roman" w:hAnsi="Times New Roman" w:cs="Times New Roman"/>
        </w:rPr>
        <w:t xml:space="preserve"> (2010).</w:t>
      </w:r>
    </w:p>
    <w:p w:rsidR="00ED32A0" w:rsidRPr="002E4F70" w:rsidRDefault="00ED32A0" w:rsidP="008F7229">
      <w:pPr>
        <w:spacing w:line="480" w:lineRule="auto"/>
        <w:ind w:firstLine="720"/>
        <w:rPr>
          <w:rFonts w:ascii="Times New Roman" w:hAnsi="Times New Roman" w:cs="Times New Roman"/>
        </w:rPr>
      </w:pPr>
      <w:r w:rsidRPr="002E4F70">
        <w:rPr>
          <w:rFonts w:ascii="Times New Roman" w:hAnsi="Times New Roman" w:cs="Times New Roman"/>
        </w:rPr>
        <w:t>We used analysis of molecular variance (AMOVA) to examine how genetic variation is partitioned at two scales of population structure: among sites within volcanoes and among volcanoes on both Hawaii Island and Maui Nui. All analyses of allozyme and DNA sequence data were performed in Arlequin v. 3.5 (Excoffier &amp; Lischer, 2010) using the AMOVA procedure t</w:t>
      </w:r>
      <w:commentRangeStart w:id="121"/>
      <w:r w:rsidRPr="002E4F70">
        <w:rPr>
          <w:rFonts w:ascii="Times New Roman" w:hAnsi="Times New Roman" w:cs="Times New Roman"/>
        </w:rPr>
        <w:t xml:space="preserve">o compute </w:t>
      </w:r>
      <m:oMath>
        <m:sSub>
          <m:sSubPr>
            <m:ctrlPr>
              <w:rPr>
                <w:rFonts w:ascii="Cambria Math" w:hAnsi="Cambria Math" w:cs="Times New Roman"/>
              </w:rPr>
            </m:ctrlPr>
          </m:sSubPr>
          <m:e>
            <m:r>
              <w:rPr>
                <w:rFonts w:ascii="STIXGeneral-Regular" w:hAnsi="STIXGeneral-Regular" w:cs="STIXGeneral-Regular"/>
              </w:rPr>
              <m:t>F</m:t>
            </m:r>
          </m:e>
          <m:sub>
            <m:r>
              <w:rPr>
                <w:rFonts w:ascii="STIXGeneral-Regular" w:hAnsi="STIXGeneral-Regular" w:cs="STIXGeneral-Regular"/>
              </w:rPr>
              <m:t>ST</m:t>
            </m:r>
          </m:sub>
        </m:sSub>
      </m:oMath>
      <w:r w:rsidRPr="002E4F70">
        <w:rPr>
          <w:rFonts w:ascii="Times New Roman" w:hAnsi="Times New Roman" w:cs="Times New Roman"/>
        </w:rPr>
        <w:t>, a</w:t>
      </w:r>
      <w:commentRangeEnd w:id="121"/>
      <w:r w:rsidR="004B127D">
        <w:rPr>
          <w:rStyle w:val="CommentReference"/>
        </w:rPr>
        <w:commentReference w:id="121"/>
      </w:r>
      <w:r w:rsidRPr="002E4F70">
        <w:rPr>
          <w:rFonts w:ascii="Times New Roman" w:hAnsi="Times New Roman" w:cs="Times New Roman"/>
        </w:rPr>
        <w:t xml:space="preserve"> measure of genetic variance, or, where possible </w:t>
      </w:r>
      <m:oMath>
        <m:nary>
          <m:naryPr>
            <m:chr m:val="Φ"/>
            <m:limLoc m:val="subSup"/>
            <m:ctrlPr>
              <w:rPr>
                <w:rFonts w:ascii="Cambria Math" w:hAnsi="Cambria Math" w:cs="Times New Roman"/>
              </w:rPr>
            </m:ctrlPr>
          </m:naryPr>
          <m:sub>
            <m:r>
              <w:rPr>
                <w:rFonts w:ascii="STIXGeneral-Regular" w:hAnsi="STIXGeneral-Regular" w:cs="STIXGeneral-Regular"/>
              </w:rPr>
              <m:t>ST</m:t>
            </m:r>
          </m:sub>
          <m:sup/>
          <m:e/>
        </m:nary>
      </m:oMath>
      <w:r w:rsidRPr="002E4F70">
        <w:rPr>
          <w:rFonts w:ascii="Times New Roman" w:hAnsi="Times New Roman" w:cs="Times New Roman"/>
        </w:rPr>
        <w:t xml:space="preserve">, an </w:t>
      </w:r>
      <m:oMath>
        <m:sSub>
          <m:sSubPr>
            <m:ctrlPr>
              <w:rPr>
                <w:rFonts w:ascii="Cambria Math" w:hAnsi="Cambria Math" w:cs="Times New Roman"/>
              </w:rPr>
            </m:ctrlPr>
          </m:sSubPr>
          <m:e>
            <m:r>
              <w:rPr>
                <w:rFonts w:ascii="STIXGeneral-Regular" w:hAnsi="STIXGeneral-Regular" w:cs="STIXGeneral-Regular"/>
              </w:rPr>
              <m:t>F</m:t>
            </m:r>
          </m:e>
          <m:sub>
            <m:r>
              <w:rPr>
                <w:rFonts w:ascii="STIXGeneral-Regular" w:hAnsi="STIXGeneral-Regular" w:cs="STIXGeneral-Regular"/>
              </w:rPr>
              <m:t>ST</m:t>
            </m:r>
          </m:sub>
        </m:sSub>
      </m:oMath>
      <w:r w:rsidRPr="002E4F70">
        <w:rPr>
          <w:rFonts w:ascii="Times New Roman" w:hAnsi="Times New Roman" w:cs="Times New Roman"/>
        </w:rPr>
        <w:t xml:space="preserve"> analog that incorporates genetic sequence information. The </w:t>
      </w:r>
      <w:r w:rsidRPr="002E4F70">
        <w:rPr>
          <w:rFonts w:ascii="Times New Roman" w:hAnsi="Times New Roman" w:cs="Times New Roman"/>
          <w:i/>
        </w:rPr>
        <w:t>Laupala</w:t>
      </w:r>
      <w:r w:rsidRPr="002E4F70">
        <w:rPr>
          <w:rFonts w:ascii="Times New Roman" w:hAnsi="Times New Roman" w:cs="Times New Roman"/>
        </w:rPr>
        <w:t xml:space="preserve"> AFLP data were analyzed using TFPGA v. 1.3 (Miller, 1997), using the same hierarchical approach as described above. To provide a temporal framework for the population differentiation analysis we assembled divergence dating information from the literature for as many of the taxa as possible and additionally implemented a new divergence dating analysis for </w:t>
      </w:r>
      <w:r w:rsidRPr="002E4F70">
        <w:rPr>
          <w:rFonts w:ascii="Times New Roman" w:hAnsi="Times New Roman" w:cs="Times New Roman"/>
          <w:i/>
        </w:rPr>
        <w:t>Tetragnatha</w:t>
      </w:r>
      <w:r w:rsidRPr="002E4F70">
        <w:rPr>
          <w:rFonts w:ascii="Times New Roman" w:hAnsi="Times New Roman" w:cs="Times New Roman"/>
        </w:rPr>
        <w:t xml:space="preserve"> spiders (see supplementary information).</w:t>
      </w:r>
    </w:p>
    <w:p w:rsidR="00AD3375" w:rsidRDefault="00ED32A0" w:rsidP="00077375">
      <w:pPr>
        <w:spacing w:line="480" w:lineRule="auto"/>
        <w:ind w:firstLine="720"/>
      </w:pPr>
      <w:r w:rsidRPr="002E4F70">
        <w:rPr>
          <w:rFonts w:ascii="Times New Roman" w:hAnsi="Times New Roman" w:cs="Times New Roman"/>
        </w:rPr>
        <w:t xml:space="preserve">To explicitly evaluate the role of </w:t>
      </w:r>
      <w:r w:rsidR="00077375">
        <w:rPr>
          <w:rFonts w:ascii="Times New Roman" w:hAnsi="Times New Roman" w:cs="Times New Roman"/>
        </w:rPr>
        <w:t xml:space="preserve">landscape </w:t>
      </w:r>
      <w:r w:rsidRPr="002E4F70">
        <w:rPr>
          <w:rFonts w:ascii="Times New Roman" w:hAnsi="Times New Roman" w:cs="Times New Roman"/>
        </w:rPr>
        <w:t xml:space="preserve">age in allowing </w:t>
      </w:r>
      <w:r w:rsidRPr="002E4F70">
        <w:rPr>
          <w:rFonts w:ascii="Times New Roman" w:hAnsi="Times New Roman" w:cs="Times New Roman"/>
          <w:i/>
        </w:rPr>
        <w:t>in situ</w:t>
      </w:r>
      <w:r w:rsidRPr="002E4F70">
        <w:rPr>
          <w:rFonts w:ascii="Times New Roman" w:hAnsi="Times New Roman" w:cs="Times New Roman"/>
        </w:rPr>
        <w:t xml:space="preserve"> genetic diversity and potential for divergence we analyzed how </w:t>
      </w:r>
      <w:r w:rsidR="007D6E68">
        <w:rPr>
          <w:rFonts w:ascii="Times New Roman" w:hAnsi="Times New Roman" w:cs="Times New Roman"/>
        </w:rPr>
        <w:t>within site Fst</w:t>
      </w:r>
      <w:r w:rsidRPr="002E4F70">
        <w:rPr>
          <w:rFonts w:ascii="Times New Roman" w:hAnsi="Times New Roman" w:cs="Times New Roman"/>
        </w:rPr>
        <w:t xml:space="preserve"> varies with the </w:t>
      </w:r>
      <w:r w:rsidR="007B4140">
        <w:rPr>
          <w:rFonts w:ascii="Times New Roman" w:hAnsi="Times New Roman" w:cs="Times New Roman"/>
        </w:rPr>
        <w:t>geologic age</w:t>
      </w:r>
      <w:r w:rsidRPr="002E4F70">
        <w:rPr>
          <w:rFonts w:ascii="Times New Roman" w:hAnsi="Times New Roman" w:cs="Times New Roman"/>
        </w:rPr>
        <w:t xml:space="preserve"> of volcanoes on Hawaii Island and Maui Nui. For each volcano we calculated </w:t>
      </w:r>
      <m:oMath>
        <m:sSub>
          <m:sSubPr>
            <m:ctrlPr>
              <w:rPr>
                <w:rFonts w:ascii="Cambria Math" w:hAnsi="Cambria Math" w:cs="Times New Roman"/>
              </w:rPr>
            </m:ctrlPr>
          </m:sSubPr>
          <m:e>
            <m:r>
              <w:rPr>
                <w:rFonts w:ascii="STIXGeneral-Regular" w:hAnsi="STIXGeneral-Regular" w:cs="STIXGeneral-Regular"/>
              </w:rPr>
              <m:t>F</m:t>
            </m:r>
          </m:e>
          <m:sub>
            <m:r>
              <w:rPr>
                <w:rFonts w:ascii="STIXGeneral-Regular" w:hAnsi="STIXGeneral-Regular" w:cs="STIXGeneral-Regular"/>
              </w:rPr>
              <m:t>ST</m:t>
            </m:r>
          </m:sub>
        </m:sSub>
      </m:oMath>
      <w:r w:rsidRPr="002E4F70">
        <w:rPr>
          <w:rFonts w:ascii="Times New Roman" w:hAnsi="Times New Roman" w:cs="Times New Roman"/>
        </w:rPr>
        <w:t xml:space="preserve"> or </w:t>
      </w:r>
      <m:oMath>
        <m:nary>
          <m:naryPr>
            <m:chr m:val="Φ"/>
            <m:limLoc m:val="subSup"/>
            <m:ctrlPr>
              <w:rPr>
                <w:rFonts w:ascii="Cambria Math" w:hAnsi="Cambria Math" w:cs="Times New Roman"/>
              </w:rPr>
            </m:ctrlPr>
          </m:naryPr>
          <m:sub>
            <m:r>
              <w:rPr>
                <w:rFonts w:ascii="STIXGeneral-Regular" w:hAnsi="STIXGeneral-Regular" w:cs="STIXGeneral-Regular"/>
              </w:rPr>
              <m:t>ST</m:t>
            </m:r>
          </m:sub>
          <m:sup/>
          <m:e/>
        </m:nary>
      </m:oMath>
      <w:r w:rsidRPr="002E4F70">
        <w:rPr>
          <w:rFonts w:ascii="Times New Roman" w:hAnsi="Times New Roman" w:cs="Times New Roman"/>
        </w:rPr>
        <w:t xml:space="preserve"> (Excoffier and Schneider 2005) for each taxon between sites within </w:t>
      </w:r>
      <w:r w:rsidR="007B4140" w:rsidRPr="002E4F70">
        <w:rPr>
          <w:rFonts w:ascii="Times New Roman" w:hAnsi="Times New Roman" w:cs="Times New Roman"/>
        </w:rPr>
        <w:t>volcanoes</w:t>
      </w:r>
      <w:r w:rsidRPr="002E4F70">
        <w:rPr>
          <w:rFonts w:ascii="Times New Roman" w:hAnsi="Times New Roman" w:cs="Times New Roman"/>
        </w:rPr>
        <w:t>.</w:t>
      </w:r>
      <w:bookmarkStart w:id="122" w:name="construction-of-plant-herbivore-networks"/>
    </w:p>
    <w:p w:rsidR="00ED32A0" w:rsidRPr="002E4F70" w:rsidRDefault="00ED32A0" w:rsidP="002E4F70">
      <w:pPr>
        <w:pStyle w:val="Heading2"/>
        <w:spacing w:line="480" w:lineRule="auto"/>
        <w:rPr>
          <w:rFonts w:ascii="Times New Roman" w:hAnsi="Times New Roman" w:cs="Times New Roman"/>
        </w:rPr>
      </w:pPr>
      <w:r w:rsidRPr="002E4F70">
        <w:rPr>
          <w:rFonts w:ascii="Times New Roman" w:hAnsi="Times New Roman" w:cs="Times New Roman"/>
        </w:rPr>
        <w:t>Construction of plant-herbivore networks</w:t>
      </w:r>
    </w:p>
    <w:bookmarkEnd w:id="122"/>
    <w:p w:rsidR="00AD3375" w:rsidRDefault="0069456C" w:rsidP="008F7229">
      <w:pPr>
        <w:spacing w:line="480" w:lineRule="auto"/>
        <w:ind w:firstLine="720"/>
        <w:rPr>
          <w:rFonts w:ascii="Times New Roman" w:hAnsi="Times New Roman" w:cs="Times New Roman"/>
        </w:rPr>
      </w:pPr>
      <w:r>
        <w:rPr>
          <w:rFonts w:ascii="Times New Roman" w:hAnsi="Times New Roman" w:cs="Times New Roman"/>
        </w:rPr>
        <w:t xml:space="preserve">Bipartite networks describe the </w:t>
      </w:r>
      <w:r w:rsidR="00C8648A">
        <w:rPr>
          <w:rFonts w:ascii="Times New Roman" w:hAnsi="Times New Roman" w:cs="Times New Roman"/>
        </w:rPr>
        <w:t xml:space="preserve">topology of </w:t>
      </w:r>
      <w:r>
        <w:rPr>
          <w:rFonts w:ascii="Times New Roman" w:hAnsi="Times New Roman" w:cs="Times New Roman"/>
        </w:rPr>
        <w:t>ecological interactions between two guilds of organisms</w:t>
      </w:r>
      <w:r w:rsidR="00C8648A">
        <w:rPr>
          <w:rFonts w:ascii="Times New Roman" w:hAnsi="Times New Roman" w:cs="Times New Roman"/>
        </w:rPr>
        <w:t xml:space="preserve"> (e.g. herbivores and their plant hosts). </w:t>
      </w:r>
      <w:r w:rsidR="00AD3375">
        <w:rPr>
          <w:rFonts w:ascii="Times New Roman" w:hAnsi="Times New Roman" w:cs="Times New Roman"/>
        </w:rPr>
        <w:t>Quantitative</w:t>
      </w:r>
      <w:r w:rsidR="00C8648A">
        <w:rPr>
          <w:rFonts w:ascii="Times New Roman" w:hAnsi="Times New Roman" w:cs="Times New Roman"/>
        </w:rPr>
        <w:t xml:space="preserve"> information on the relative importance of interaction links can be incorporated </w:t>
      </w:r>
      <w:r w:rsidR="007D6E68">
        <w:rPr>
          <w:rFonts w:ascii="Times New Roman" w:hAnsi="Times New Roman" w:cs="Times New Roman"/>
        </w:rPr>
        <w:t xml:space="preserve">into network analyses </w:t>
      </w:r>
      <w:r w:rsidR="00C8648A">
        <w:rPr>
          <w:rFonts w:ascii="Times New Roman" w:hAnsi="Times New Roman" w:cs="Times New Roman"/>
        </w:rPr>
        <w:t xml:space="preserve">(cite); however, currently available data restrict our analysis to binary networks, those that describe only the potential for interaction between any two species, but not the relative </w:t>
      </w:r>
      <w:r w:rsidR="00304F68">
        <w:rPr>
          <w:rFonts w:ascii="Times New Roman" w:hAnsi="Times New Roman" w:cs="Times New Roman"/>
        </w:rPr>
        <w:t xml:space="preserve">frequency </w:t>
      </w:r>
      <w:r w:rsidR="00C8648A">
        <w:rPr>
          <w:rFonts w:ascii="Times New Roman" w:hAnsi="Times New Roman" w:cs="Times New Roman"/>
        </w:rPr>
        <w:t>of that interaction to each species.</w:t>
      </w:r>
    </w:p>
    <w:p w:rsidR="00AD3375" w:rsidRDefault="00AD3375" w:rsidP="008F7229">
      <w:pPr>
        <w:spacing w:line="480" w:lineRule="auto"/>
        <w:ind w:firstLine="720"/>
        <w:rPr>
          <w:rFonts w:ascii="Times New Roman" w:hAnsi="Times New Roman" w:cs="Times New Roman"/>
        </w:rPr>
      </w:pPr>
      <w:r>
        <w:rPr>
          <w:rFonts w:ascii="Times New Roman" w:hAnsi="Times New Roman" w:cs="Times New Roman"/>
        </w:rPr>
        <w:t xml:space="preserve">We compiled </w:t>
      </w:r>
      <w:r w:rsidR="004B7783">
        <w:rPr>
          <w:rFonts w:ascii="Times New Roman" w:hAnsi="Times New Roman" w:cs="Times New Roman"/>
        </w:rPr>
        <w:t>species list</w:t>
      </w:r>
      <w:r w:rsidR="00553DBB">
        <w:rPr>
          <w:rFonts w:ascii="Times New Roman" w:hAnsi="Times New Roman" w:cs="Times New Roman"/>
        </w:rPr>
        <w:t>s</w:t>
      </w:r>
      <w:r w:rsidR="00ED32A0" w:rsidRPr="002E4F70">
        <w:rPr>
          <w:rFonts w:ascii="Times New Roman" w:hAnsi="Times New Roman" w:cs="Times New Roman"/>
        </w:rPr>
        <w:t xml:space="preserve"> </w:t>
      </w:r>
      <w:r w:rsidR="00553DBB">
        <w:rPr>
          <w:rFonts w:ascii="Times New Roman" w:hAnsi="Times New Roman" w:cs="Times New Roman"/>
        </w:rPr>
        <w:t xml:space="preserve">of </w:t>
      </w:r>
      <w:r w:rsidR="00ED32A0" w:rsidRPr="002E4F70">
        <w:rPr>
          <w:rFonts w:ascii="Times New Roman" w:hAnsi="Times New Roman" w:cs="Times New Roman"/>
        </w:rPr>
        <w:t>all</w:t>
      </w:r>
      <w:r w:rsidR="004B7783">
        <w:rPr>
          <w:rFonts w:ascii="Times New Roman" w:hAnsi="Times New Roman" w:cs="Times New Roman"/>
        </w:rPr>
        <w:t xml:space="preserve"> endemic h</w:t>
      </w:r>
      <w:r w:rsidR="00ED32A0" w:rsidRPr="002E4F70">
        <w:rPr>
          <w:rFonts w:ascii="Times New Roman" w:hAnsi="Times New Roman" w:cs="Times New Roman"/>
        </w:rPr>
        <w:t>emiptera</w:t>
      </w:r>
      <w:r w:rsidR="004B7783">
        <w:rPr>
          <w:rFonts w:ascii="Times New Roman" w:hAnsi="Times New Roman" w:cs="Times New Roman"/>
        </w:rPr>
        <w:t>n</w:t>
      </w:r>
      <w:r w:rsidR="00ED32A0" w:rsidRPr="002E4F70">
        <w:rPr>
          <w:rFonts w:ascii="Times New Roman" w:hAnsi="Times New Roman" w:cs="Times New Roman"/>
        </w:rPr>
        <w:t xml:space="preserve"> herbivores (sap feeders</w:t>
      </w:r>
      <w:r w:rsidR="004B7783">
        <w:rPr>
          <w:rFonts w:ascii="Times New Roman" w:hAnsi="Times New Roman" w:cs="Times New Roman"/>
        </w:rPr>
        <w:t xml:space="preserve">) for each focal site </w:t>
      </w:r>
      <w:r>
        <w:rPr>
          <w:rFonts w:ascii="Times New Roman" w:hAnsi="Times New Roman" w:cs="Times New Roman"/>
        </w:rPr>
        <w:t xml:space="preserve">from published species accounts </w:t>
      </w:r>
      <w:r w:rsidR="004B7783">
        <w:rPr>
          <w:rFonts w:ascii="Times New Roman" w:hAnsi="Times New Roman" w:cs="Times New Roman"/>
        </w:rPr>
        <w:t xml:space="preserve">(e.g. the Hawaiian Arthropod Checklist, Nishida (2002); see supplement for full list). </w:t>
      </w:r>
      <w:r>
        <w:rPr>
          <w:rFonts w:ascii="Times New Roman" w:hAnsi="Times New Roman" w:cs="Times New Roman"/>
        </w:rPr>
        <w:t xml:space="preserve">Species accounts and other published sources were used to determine the presence, probable presence or probable absence of each Hemiptera species at each of our four focal sites. A documented presence </w:t>
      </w:r>
      <w:r w:rsidR="00553DBB">
        <w:rPr>
          <w:rFonts w:ascii="Times New Roman" w:hAnsi="Times New Roman" w:cs="Times New Roman"/>
        </w:rPr>
        <w:t>wa</w:t>
      </w:r>
      <w:r>
        <w:rPr>
          <w:rFonts w:ascii="Times New Roman" w:hAnsi="Times New Roman" w:cs="Times New Roman"/>
        </w:rPr>
        <w:t xml:space="preserve">s defined as a known specimen collected at the focal site; a probable presence </w:t>
      </w:r>
      <w:r w:rsidR="00553DBB">
        <w:rPr>
          <w:rFonts w:ascii="Times New Roman" w:hAnsi="Times New Roman" w:cs="Times New Roman"/>
        </w:rPr>
        <w:t>wa</w:t>
      </w:r>
      <w:r>
        <w:rPr>
          <w:rFonts w:ascii="Times New Roman" w:hAnsi="Times New Roman" w:cs="Times New Roman"/>
        </w:rPr>
        <w:t xml:space="preserve">s defined as a species whose abiotic tolerances and known geographic range (see supplement) overlap with a focal site but no known specimen exists confirming its presence. Probable absence </w:t>
      </w:r>
      <w:r w:rsidR="00553DBB">
        <w:rPr>
          <w:rFonts w:ascii="Times New Roman" w:hAnsi="Times New Roman" w:cs="Times New Roman"/>
        </w:rPr>
        <w:t>wa</w:t>
      </w:r>
      <w:r>
        <w:rPr>
          <w:rFonts w:ascii="Times New Roman" w:hAnsi="Times New Roman" w:cs="Times New Roman"/>
        </w:rPr>
        <w:t xml:space="preserve">s assumed when neither criteria for presence or probable presence are met. </w:t>
      </w:r>
      <w:r w:rsidR="0081115E">
        <w:rPr>
          <w:rFonts w:ascii="Times New Roman" w:hAnsi="Times New Roman" w:cs="Times New Roman"/>
        </w:rPr>
        <w:t>Two sets of species lists for each focal site were compiled</w:t>
      </w:r>
      <w:r w:rsidR="00A510DE">
        <w:rPr>
          <w:rFonts w:ascii="Times New Roman" w:hAnsi="Times New Roman" w:cs="Times New Roman"/>
        </w:rPr>
        <w:t>: a</w:t>
      </w:r>
      <w:r w:rsidR="00303E63">
        <w:rPr>
          <w:rFonts w:ascii="Times New Roman" w:hAnsi="Times New Roman" w:cs="Times New Roman"/>
        </w:rPr>
        <w:t xml:space="preserve"> conservative </w:t>
      </w:r>
      <w:r>
        <w:rPr>
          <w:rFonts w:ascii="Times New Roman" w:hAnsi="Times New Roman" w:cs="Times New Roman"/>
        </w:rPr>
        <w:t xml:space="preserve">data set composed of </w:t>
      </w:r>
      <w:r w:rsidR="00A510DE">
        <w:rPr>
          <w:rFonts w:ascii="Times New Roman" w:hAnsi="Times New Roman" w:cs="Times New Roman"/>
        </w:rPr>
        <w:t>only documented</w:t>
      </w:r>
      <w:r>
        <w:rPr>
          <w:rFonts w:ascii="Times New Roman" w:hAnsi="Times New Roman" w:cs="Times New Roman"/>
        </w:rPr>
        <w:t xml:space="preserve"> presence </w:t>
      </w:r>
      <w:r w:rsidR="00C76FD7">
        <w:rPr>
          <w:rFonts w:ascii="Times New Roman" w:hAnsi="Times New Roman" w:cs="Times New Roman"/>
        </w:rPr>
        <w:t>occurrences</w:t>
      </w:r>
      <w:r>
        <w:rPr>
          <w:rFonts w:ascii="Times New Roman" w:hAnsi="Times New Roman" w:cs="Times New Roman"/>
        </w:rPr>
        <w:t xml:space="preserve"> and </w:t>
      </w:r>
      <w:r w:rsidR="00A510DE">
        <w:rPr>
          <w:rFonts w:ascii="Times New Roman" w:hAnsi="Times New Roman" w:cs="Times New Roman"/>
        </w:rPr>
        <w:t xml:space="preserve">a less conservative </w:t>
      </w:r>
      <w:r w:rsidR="0081115E">
        <w:rPr>
          <w:rFonts w:ascii="Times New Roman" w:hAnsi="Times New Roman" w:cs="Times New Roman"/>
        </w:rPr>
        <w:t>data set that</w:t>
      </w:r>
      <w:r w:rsidR="00A510DE">
        <w:rPr>
          <w:rFonts w:ascii="Times New Roman" w:hAnsi="Times New Roman" w:cs="Times New Roman"/>
        </w:rPr>
        <w:t xml:space="preserve"> also included </w:t>
      </w:r>
      <w:r w:rsidR="00C76FD7">
        <w:rPr>
          <w:rFonts w:ascii="Times New Roman" w:hAnsi="Times New Roman" w:cs="Times New Roman"/>
        </w:rPr>
        <w:t>probable presence</w:t>
      </w:r>
      <w:r w:rsidR="00A510DE">
        <w:rPr>
          <w:rFonts w:ascii="Times New Roman" w:hAnsi="Times New Roman" w:cs="Times New Roman"/>
        </w:rPr>
        <w:t>s</w:t>
      </w:r>
      <w:r w:rsidR="00C76FD7">
        <w:rPr>
          <w:rFonts w:ascii="Times New Roman" w:hAnsi="Times New Roman" w:cs="Times New Roman"/>
        </w:rPr>
        <w:t>.</w:t>
      </w:r>
    </w:p>
    <w:p w:rsidR="00ED32A0" w:rsidRPr="002E4F70" w:rsidRDefault="00553DBB" w:rsidP="008F7229">
      <w:pPr>
        <w:spacing w:line="480" w:lineRule="auto"/>
        <w:ind w:firstLine="720"/>
        <w:rPr>
          <w:rFonts w:ascii="Times New Roman" w:hAnsi="Times New Roman" w:cs="Times New Roman"/>
        </w:rPr>
      </w:pPr>
      <w:r>
        <w:rPr>
          <w:rFonts w:ascii="Times New Roman" w:hAnsi="Times New Roman" w:cs="Times New Roman"/>
        </w:rPr>
        <w:t>H</w:t>
      </w:r>
      <w:r w:rsidR="007072DE">
        <w:rPr>
          <w:rFonts w:ascii="Times New Roman" w:hAnsi="Times New Roman" w:cs="Times New Roman"/>
        </w:rPr>
        <w:t xml:space="preserve">ost plants for each </w:t>
      </w:r>
      <w:r>
        <w:rPr>
          <w:rFonts w:ascii="Times New Roman" w:hAnsi="Times New Roman" w:cs="Times New Roman"/>
        </w:rPr>
        <w:t>h</w:t>
      </w:r>
      <w:r w:rsidR="007072DE">
        <w:rPr>
          <w:rFonts w:ascii="Times New Roman" w:hAnsi="Times New Roman" w:cs="Times New Roman"/>
        </w:rPr>
        <w:t>emiptera</w:t>
      </w:r>
      <w:r>
        <w:rPr>
          <w:rFonts w:ascii="Times New Roman" w:hAnsi="Times New Roman" w:cs="Times New Roman"/>
        </w:rPr>
        <w:t>n</w:t>
      </w:r>
      <w:r w:rsidR="007072DE">
        <w:rPr>
          <w:rFonts w:ascii="Times New Roman" w:hAnsi="Times New Roman" w:cs="Times New Roman"/>
        </w:rPr>
        <w:t xml:space="preserve"> species </w:t>
      </w:r>
      <w:r w:rsidR="00E4174A">
        <w:rPr>
          <w:rFonts w:ascii="Times New Roman" w:hAnsi="Times New Roman" w:cs="Times New Roman"/>
        </w:rPr>
        <w:t xml:space="preserve">were </w:t>
      </w:r>
      <w:r w:rsidR="007072DE">
        <w:rPr>
          <w:rFonts w:ascii="Times New Roman" w:hAnsi="Times New Roman" w:cs="Times New Roman"/>
        </w:rPr>
        <w:t>determined from published species accounts</w:t>
      </w:r>
      <w:r>
        <w:rPr>
          <w:rFonts w:ascii="Times New Roman" w:hAnsi="Times New Roman" w:cs="Times New Roman"/>
        </w:rPr>
        <w:t xml:space="preserve">. Host plant occurrence in the focal sites was </w:t>
      </w:r>
      <w:r w:rsidR="001C6597">
        <w:rPr>
          <w:rFonts w:ascii="Times New Roman" w:hAnsi="Times New Roman" w:cs="Times New Roman"/>
        </w:rPr>
        <w:t xml:space="preserve">determined </w:t>
      </w:r>
      <w:r w:rsidR="00ED32A0" w:rsidRPr="002E4F70">
        <w:rPr>
          <w:rFonts w:ascii="Times New Roman" w:hAnsi="Times New Roman" w:cs="Times New Roman"/>
        </w:rPr>
        <w:t xml:space="preserve">using distribution models for 1158 species of Hawaiian plants (Price, 2012). Each </w:t>
      </w:r>
      <w:r>
        <w:rPr>
          <w:rFonts w:ascii="Times New Roman" w:hAnsi="Times New Roman" w:cs="Times New Roman"/>
        </w:rPr>
        <w:t xml:space="preserve">focal </w:t>
      </w:r>
      <w:r w:rsidR="00ED32A0" w:rsidRPr="002E4F70">
        <w:rPr>
          <w:rFonts w:ascii="Times New Roman" w:hAnsi="Times New Roman" w:cs="Times New Roman"/>
        </w:rPr>
        <w:t xml:space="preserve">site was spatially joined </w:t>
      </w:r>
      <w:r w:rsidR="0081115E">
        <w:rPr>
          <w:rFonts w:ascii="Times New Roman" w:hAnsi="Times New Roman" w:cs="Times New Roman"/>
        </w:rPr>
        <w:t xml:space="preserve">in a geographic information system (GIS) </w:t>
      </w:r>
      <w:r w:rsidR="00ED32A0" w:rsidRPr="002E4F70">
        <w:rPr>
          <w:rFonts w:ascii="Times New Roman" w:hAnsi="Times New Roman" w:cs="Times New Roman"/>
        </w:rPr>
        <w:t xml:space="preserve">with all coincident plant distribution models that fell within its boundaries. </w:t>
      </w:r>
      <w:r w:rsidR="0081115E">
        <w:rPr>
          <w:rFonts w:ascii="Times New Roman" w:hAnsi="Times New Roman" w:cs="Times New Roman"/>
        </w:rPr>
        <w:t>Two sets of r</w:t>
      </w:r>
      <w:r w:rsidR="0081115E" w:rsidRPr="002E4F70">
        <w:rPr>
          <w:rFonts w:ascii="Times New Roman" w:hAnsi="Times New Roman" w:cs="Times New Roman"/>
        </w:rPr>
        <w:t xml:space="preserve">esulting </w:t>
      </w:r>
      <w:r w:rsidR="0081115E">
        <w:rPr>
          <w:rFonts w:ascii="Times New Roman" w:hAnsi="Times New Roman" w:cs="Times New Roman"/>
        </w:rPr>
        <w:t xml:space="preserve">focal </w:t>
      </w:r>
      <w:r w:rsidR="0081115E" w:rsidRPr="002E4F70">
        <w:rPr>
          <w:rFonts w:ascii="Times New Roman" w:hAnsi="Times New Roman" w:cs="Times New Roman"/>
        </w:rPr>
        <w:t>site-specific networks were constructed</w:t>
      </w:r>
      <w:r w:rsidR="0081115E">
        <w:rPr>
          <w:rFonts w:ascii="Times New Roman" w:hAnsi="Times New Roman" w:cs="Times New Roman"/>
        </w:rPr>
        <w:t xml:space="preserve">: one using the conservative </w:t>
      </w:r>
      <w:r w:rsidR="008F5BE7">
        <w:rPr>
          <w:rFonts w:ascii="Times New Roman" w:hAnsi="Times New Roman" w:cs="Times New Roman"/>
        </w:rPr>
        <w:t xml:space="preserve">data set </w:t>
      </w:r>
      <w:r w:rsidR="0081115E">
        <w:rPr>
          <w:rFonts w:ascii="Times New Roman" w:hAnsi="Times New Roman" w:cs="Times New Roman"/>
        </w:rPr>
        <w:t xml:space="preserve">of </w:t>
      </w:r>
      <w:r w:rsidR="00B940F2">
        <w:rPr>
          <w:rFonts w:ascii="Times New Roman" w:hAnsi="Times New Roman" w:cs="Times New Roman"/>
        </w:rPr>
        <w:t xml:space="preserve">hemipteran </w:t>
      </w:r>
      <w:r w:rsidR="0081115E">
        <w:rPr>
          <w:rFonts w:ascii="Times New Roman" w:hAnsi="Times New Roman" w:cs="Times New Roman"/>
        </w:rPr>
        <w:t xml:space="preserve">species presences and the other using the less conservative </w:t>
      </w:r>
      <w:r w:rsidR="008F5BE7">
        <w:rPr>
          <w:rFonts w:ascii="Times New Roman" w:hAnsi="Times New Roman" w:cs="Times New Roman"/>
        </w:rPr>
        <w:t>data set</w:t>
      </w:r>
      <w:r w:rsidR="0081115E">
        <w:rPr>
          <w:rFonts w:ascii="Times New Roman" w:hAnsi="Times New Roman" w:cs="Times New Roman"/>
        </w:rPr>
        <w:t xml:space="preserve">. </w:t>
      </w:r>
      <w:r w:rsidR="0081115E" w:rsidRPr="002E4F70">
        <w:rPr>
          <w:rFonts w:ascii="Times New Roman" w:hAnsi="Times New Roman" w:cs="Times New Roman"/>
        </w:rPr>
        <w:t xml:space="preserve"> </w:t>
      </w:r>
    </w:p>
    <w:p w:rsidR="00ED32A0" w:rsidRPr="002E4F70" w:rsidRDefault="00ED32A0" w:rsidP="002E4F70">
      <w:pPr>
        <w:pStyle w:val="Heading2"/>
        <w:spacing w:line="480" w:lineRule="auto"/>
        <w:rPr>
          <w:rFonts w:ascii="Times New Roman" w:hAnsi="Times New Roman" w:cs="Times New Roman"/>
        </w:rPr>
      </w:pPr>
      <w:bookmarkStart w:id="123" w:name="analysis-of-plant-herbivore-networks"/>
      <w:r w:rsidRPr="002E4F70">
        <w:rPr>
          <w:rFonts w:ascii="Times New Roman" w:hAnsi="Times New Roman" w:cs="Times New Roman"/>
        </w:rPr>
        <w:t>Analysis of plant-herbivore networks</w:t>
      </w:r>
    </w:p>
    <w:bookmarkEnd w:id="123"/>
    <w:p w:rsidR="00272318" w:rsidRDefault="00272318" w:rsidP="00272318">
      <w:pPr>
        <w:spacing w:line="480" w:lineRule="auto"/>
        <w:ind w:firstLine="720"/>
        <w:rPr>
          <w:rFonts w:ascii="Times New Roman" w:hAnsi="Times New Roman" w:cs="Times New Roman"/>
        </w:rPr>
      </w:pPr>
      <w:r w:rsidRPr="002E4F70">
        <w:rPr>
          <w:rFonts w:ascii="Times New Roman" w:hAnsi="Times New Roman" w:cs="Times New Roman"/>
        </w:rPr>
        <w:t>To test the hypothesis that communities differentially depart from statistical steady state during ecological succession</w:t>
      </w:r>
      <w:r>
        <w:rPr>
          <w:rFonts w:ascii="Times New Roman" w:hAnsi="Times New Roman" w:cs="Times New Roman"/>
        </w:rPr>
        <w:t xml:space="preserve"> versus potential eco-evolutionary feedback</w:t>
      </w:r>
      <w:r w:rsidRPr="002E4F70">
        <w:rPr>
          <w:rFonts w:ascii="Times New Roman" w:hAnsi="Times New Roman" w:cs="Times New Roman"/>
        </w:rPr>
        <w:t xml:space="preserve">, we </w:t>
      </w:r>
      <w:r>
        <w:rPr>
          <w:rFonts w:ascii="Times New Roman" w:hAnsi="Times New Roman" w:cs="Times New Roman"/>
        </w:rPr>
        <w:t xml:space="preserve">used METE </w:t>
      </w:r>
      <w:r w:rsidR="00A830B9" w:rsidRPr="002E4F70">
        <w:rPr>
          <w:rFonts w:ascii="Times New Roman" w:hAnsi="Times New Roman" w:cs="Times New Roman"/>
        </w:rPr>
        <w:t>(Williams, 2010</w:t>
      </w:r>
      <w:r w:rsidR="00A830B9">
        <w:rPr>
          <w:rFonts w:ascii="Times New Roman" w:hAnsi="Times New Roman" w:cs="Times New Roman"/>
        </w:rPr>
        <w:t>; Harte 2011</w:t>
      </w:r>
      <w:r w:rsidR="00A830B9" w:rsidRPr="002E4F70">
        <w:rPr>
          <w:rFonts w:ascii="Times New Roman" w:hAnsi="Times New Roman" w:cs="Times New Roman"/>
        </w:rPr>
        <w:t>)</w:t>
      </w:r>
      <w:r w:rsidR="00A830B9">
        <w:rPr>
          <w:rFonts w:ascii="Times New Roman" w:hAnsi="Times New Roman" w:cs="Times New Roman"/>
        </w:rPr>
        <w:t xml:space="preserve"> </w:t>
      </w:r>
      <w:r>
        <w:rPr>
          <w:rFonts w:ascii="Times New Roman" w:hAnsi="Times New Roman" w:cs="Times New Roman"/>
        </w:rPr>
        <w:t xml:space="preserve">to compute the statistical steady state for the hemipteran degree distribution (distribution of the number of plant hosts to each hemipteran species). </w:t>
      </w:r>
      <w:r w:rsidR="00E13863">
        <w:rPr>
          <w:rFonts w:ascii="Times New Roman" w:hAnsi="Times New Roman" w:cs="Times New Roman"/>
        </w:rPr>
        <w:t xml:space="preserve">We compared observed degree distributions to METE predictions by comparing the likelihood that the observed data came from the METE distribution to the sampling distribution of likelihood scores assuming METE is true. This comparison is identical in </w:t>
      </w:r>
      <w:r w:rsidR="00A830B9">
        <w:rPr>
          <w:rFonts w:ascii="Times New Roman" w:hAnsi="Times New Roman" w:cs="Times New Roman"/>
        </w:rPr>
        <w:t>approach to a z-score test using a Monte Carlo simulation to estimate the sampling distribution of likelihoods.</w:t>
      </w:r>
      <w:r w:rsidR="0079623F">
        <w:rPr>
          <w:rFonts w:ascii="Times New Roman" w:hAnsi="Times New Roman" w:cs="Times New Roman"/>
        </w:rPr>
        <w:t xml:space="preserve"> R scripts used for METE estimation and Monte Carlo methods will be made available in the supplement.</w:t>
      </w:r>
    </w:p>
    <w:p w:rsidR="00272318" w:rsidRDefault="0043451D" w:rsidP="0043451D">
      <w:pPr>
        <w:spacing w:line="480" w:lineRule="auto"/>
        <w:ind w:firstLine="720"/>
        <w:rPr>
          <w:rFonts w:ascii="Times New Roman" w:hAnsi="Times New Roman" w:cs="Times New Roman"/>
        </w:rPr>
      </w:pPr>
      <w:r>
        <w:rPr>
          <w:rFonts w:ascii="Times New Roman" w:hAnsi="Times New Roman" w:cs="Times New Roman"/>
        </w:rPr>
        <w:t xml:space="preserve">To further investigate how </w:t>
      </w:r>
      <w:r w:rsidRPr="001D5069">
        <w:rPr>
          <w:rFonts w:ascii="Times New Roman" w:hAnsi="Times New Roman" w:cs="Times New Roman"/>
          <w:i/>
        </w:rPr>
        <w:t xml:space="preserve">in situ </w:t>
      </w:r>
      <w:r>
        <w:rPr>
          <w:rFonts w:ascii="Times New Roman" w:hAnsi="Times New Roman" w:cs="Times New Roman"/>
        </w:rPr>
        <w:t>diversification leaves a potentially unique signature on network structure</w:t>
      </w:r>
      <w:r w:rsidRPr="002E4F70">
        <w:rPr>
          <w:rFonts w:ascii="Times New Roman" w:hAnsi="Times New Roman" w:cs="Times New Roman"/>
        </w:rPr>
        <w:t xml:space="preserve"> we analyzed the number of links assigned to each </w:t>
      </w:r>
      <w:r>
        <w:rPr>
          <w:rFonts w:ascii="Times New Roman" w:hAnsi="Times New Roman" w:cs="Times New Roman"/>
        </w:rPr>
        <w:t>h</w:t>
      </w:r>
      <w:r w:rsidRPr="002E4F70">
        <w:rPr>
          <w:rFonts w:ascii="Times New Roman" w:hAnsi="Times New Roman" w:cs="Times New Roman"/>
        </w:rPr>
        <w:t>emiptera</w:t>
      </w:r>
      <w:r>
        <w:rPr>
          <w:rFonts w:ascii="Times New Roman" w:hAnsi="Times New Roman" w:cs="Times New Roman"/>
        </w:rPr>
        <w:t>n</w:t>
      </w:r>
      <w:r w:rsidRPr="002E4F70">
        <w:rPr>
          <w:rFonts w:ascii="Times New Roman" w:hAnsi="Times New Roman" w:cs="Times New Roman"/>
        </w:rPr>
        <w:t xml:space="preserve"> species (the degree distribution) separately for island endemics (those species found on only one island</w:t>
      </w:r>
      <w:r>
        <w:rPr>
          <w:rFonts w:ascii="Times New Roman" w:hAnsi="Times New Roman" w:cs="Times New Roman"/>
        </w:rPr>
        <w:t xml:space="preserve"> and thus likely derived from </w:t>
      </w:r>
      <w:r w:rsidRPr="001D5069">
        <w:rPr>
          <w:rFonts w:ascii="Times New Roman" w:hAnsi="Times New Roman" w:cs="Times New Roman"/>
          <w:i/>
        </w:rPr>
        <w:t xml:space="preserve">in situ </w:t>
      </w:r>
      <w:r>
        <w:rPr>
          <w:rFonts w:ascii="Times New Roman" w:hAnsi="Times New Roman" w:cs="Times New Roman"/>
        </w:rPr>
        <w:t>diversification</w:t>
      </w:r>
      <w:r w:rsidRPr="002E4F70">
        <w:rPr>
          <w:rFonts w:ascii="Times New Roman" w:hAnsi="Times New Roman" w:cs="Times New Roman"/>
        </w:rPr>
        <w:t xml:space="preserve">) versus island cosmopolitans (those species found on multiple islands). To compare species’ degree </w:t>
      </w:r>
      <w:r>
        <w:rPr>
          <w:rFonts w:ascii="Times New Roman" w:hAnsi="Times New Roman" w:cs="Times New Roman"/>
        </w:rPr>
        <w:t xml:space="preserve">distributions </w:t>
      </w:r>
      <w:r w:rsidRPr="002E4F70">
        <w:rPr>
          <w:rFonts w:ascii="Times New Roman" w:hAnsi="Times New Roman" w:cs="Times New Roman"/>
        </w:rPr>
        <w:t>between endemics and cosmopolitans across sites of different ages we conducted a generalized linear model with binomial error, treating site identity as a categorical predictor. Binomial errors effectively account for network size due to the bounded support of the binomial distribution.</w:t>
      </w:r>
    </w:p>
    <w:p w:rsidR="00C06EB8" w:rsidRDefault="00ED32A0" w:rsidP="00C06EB8">
      <w:pPr>
        <w:spacing w:line="480" w:lineRule="auto"/>
        <w:ind w:firstLine="720"/>
        <w:rPr>
          <w:rFonts w:ascii="Times New Roman" w:hAnsi="Times New Roman" w:cs="Times New Roman"/>
        </w:rPr>
      </w:pPr>
      <w:r w:rsidRPr="002E4F70">
        <w:rPr>
          <w:rFonts w:ascii="Times New Roman" w:hAnsi="Times New Roman" w:cs="Times New Roman"/>
        </w:rPr>
        <w:t xml:space="preserve">To understand how </w:t>
      </w:r>
      <w:r w:rsidR="0079623F">
        <w:rPr>
          <w:rFonts w:ascii="Times New Roman" w:hAnsi="Times New Roman" w:cs="Times New Roman"/>
        </w:rPr>
        <w:t>other</w:t>
      </w:r>
      <w:r w:rsidR="0079623F" w:rsidRPr="002E4F70">
        <w:rPr>
          <w:rFonts w:ascii="Times New Roman" w:hAnsi="Times New Roman" w:cs="Times New Roman"/>
        </w:rPr>
        <w:t xml:space="preserve"> </w:t>
      </w:r>
      <w:r w:rsidRPr="002E4F70">
        <w:rPr>
          <w:rFonts w:ascii="Times New Roman" w:hAnsi="Times New Roman" w:cs="Times New Roman"/>
        </w:rPr>
        <w:t xml:space="preserve">network </w:t>
      </w:r>
      <w:r w:rsidR="0079623F">
        <w:rPr>
          <w:rFonts w:ascii="Times New Roman" w:hAnsi="Times New Roman" w:cs="Times New Roman"/>
        </w:rPr>
        <w:t>properties</w:t>
      </w:r>
      <w:r w:rsidR="0079623F" w:rsidRPr="002E4F70">
        <w:rPr>
          <w:rFonts w:ascii="Times New Roman" w:hAnsi="Times New Roman" w:cs="Times New Roman"/>
        </w:rPr>
        <w:t xml:space="preserve"> </w:t>
      </w:r>
      <w:r w:rsidRPr="002E4F70">
        <w:rPr>
          <w:rFonts w:ascii="Times New Roman" w:hAnsi="Times New Roman" w:cs="Times New Roman"/>
        </w:rPr>
        <w:t xml:space="preserve">change with </w:t>
      </w:r>
      <w:r w:rsidR="0079623F">
        <w:rPr>
          <w:rFonts w:ascii="Times New Roman" w:hAnsi="Times New Roman" w:cs="Times New Roman"/>
        </w:rPr>
        <w:t xml:space="preserve">ecosystem substrate </w:t>
      </w:r>
      <w:r w:rsidRPr="002E4F70">
        <w:rPr>
          <w:rFonts w:ascii="Times New Roman" w:hAnsi="Times New Roman" w:cs="Times New Roman"/>
        </w:rPr>
        <w:t>age, we calculated two widely used descriptive network metrics across sites—nestedness</w:t>
      </w:r>
      <w:r w:rsidR="00C06EB8">
        <w:rPr>
          <w:rFonts w:ascii="Times New Roman" w:hAnsi="Times New Roman" w:cs="Times New Roman"/>
        </w:rPr>
        <w:t>, which</w:t>
      </w:r>
      <w:r w:rsidR="00C06EB8" w:rsidRPr="00C06EB8">
        <w:rPr>
          <w:rFonts w:ascii="Times New Roman" w:hAnsi="Times New Roman" w:cs="Times New Roman"/>
        </w:rPr>
        <w:t xml:space="preserve"> </w:t>
      </w:r>
      <w:r w:rsidR="00C06EB8">
        <w:rPr>
          <w:rFonts w:ascii="Times New Roman" w:hAnsi="Times New Roman" w:cs="Times New Roman"/>
        </w:rPr>
        <w:t xml:space="preserve">describes the degree of </w:t>
      </w:r>
      <w:r w:rsidR="0079623F">
        <w:rPr>
          <w:rFonts w:ascii="Times New Roman" w:hAnsi="Times New Roman" w:cs="Times New Roman"/>
        </w:rPr>
        <w:t>a</w:t>
      </w:r>
      <w:r w:rsidR="00C06EB8">
        <w:rPr>
          <w:rFonts w:ascii="Times New Roman" w:hAnsi="Times New Roman" w:cs="Times New Roman"/>
        </w:rPr>
        <w:t>symmetry of species interactions connecting specialists and generalists</w:t>
      </w:r>
      <w:r w:rsidRPr="002E4F70">
        <w:rPr>
          <w:rFonts w:ascii="Times New Roman" w:hAnsi="Times New Roman" w:cs="Times New Roman"/>
        </w:rPr>
        <w:t xml:space="preserve"> (Bascompte </w:t>
      </w:r>
      <w:r w:rsidRPr="002E4F70">
        <w:rPr>
          <w:rFonts w:ascii="Times New Roman" w:hAnsi="Times New Roman" w:cs="Times New Roman"/>
          <w:i/>
        </w:rPr>
        <w:t>et al.</w:t>
      </w:r>
      <w:r w:rsidRPr="002E4F70">
        <w:rPr>
          <w:rFonts w:ascii="Times New Roman" w:hAnsi="Times New Roman" w:cs="Times New Roman"/>
        </w:rPr>
        <w:t xml:space="preserve">, 2003; Ulrich </w:t>
      </w:r>
      <w:r w:rsidRPr="002E4F70">
        <w:rPr>
          <w:rFonts w:ascii="Times New Roman" w:hAnsi="Times New Roman" w:cs="Times New Roman"/>
          <w:i/>
        </w:rPr>
        <w:t>et al.</w:t>
      </w:r>
      <w:r w:rsidRPr="002E4F70">
        <w:rPr>
          <w:rFonts w:ascii="Times New Roman" w:hAnsi="Times New Roman" w:cs="Times New Roman"/>
        </w:rPr>
        <w:t>, 2009)</w:t>
      </w:r>
      <w:r w:rsidR="00C06EB8">
        <w:rPr>
          <w:rFonts w:ascii="Times New Roman" w:hAnsi="Times New Roman" w:cs="Times New Roman"/>
        </w:rPr>
        <w:t>,</w:t>
      </w:r>
      <w:r w:rsidRPr="002E4F70">
        <w:rPr>
          <w:rFonts w:ascii="Times New Roman" w:hAnsi="Times New Roman" w:cs="Times New Roman"/>
        </w:rPr>
        <w:t xml:space="preserve"> and modularity </w:t>
      </w:r>
      <w:r w:rsidR="00C06EB8">
        <w:rPr>
          <w:rFonts w:ascii="Times New Roman" w:hAnsi="Times New Roman" w:cs="Times New Roman"/>
        </w:rPr>
        <w:t xml:space="preserve">which describes the degree to which interactions are concentrated within subsets of species but not between subsets </w:t>
      </w:r>
      <w:r w:rsidR="00C06EB8" w:rsidRPr="002E4F70">
        <w:rPr>
          <w:rFonts w:ascii="Times New Roman" w:hAnsi="Times New Roman" w:cs="Times New Roman"/>
        </w:rPr>
        <w:t xml:space="preserve">(Newman &amp; Girvan, 2004; Olesen </w:t>
      </w:r>
      <w:r w:rsidR="00C06EB8" w:rsidRPr="002E4F70">
        <w:rPr>
          <w:rFonts w:ascii="Times New Roman" w:hAnsi="Times New Roman" w:cs="Times New Roman"/>
          <w:i/>
        </w:rPr>
        <w:t>et al.</w:t>
      </w:r>
      <w:r w:rsidR="00C06EB8" w:rsidRPr="002E4F70">
        <w:rPr>
          <w:rFonts w:ascii="Times New Roman" w:hAnsi="Times New Roman" w:cs="Times New Roman"/>
        </w:rPr>
        <w:t>, 2007)</w:t>
      </w:r>
      <w:r w:rsidR="00B940F2">
        <w:rPr>
          <w:rFonts w:ascii="Times New Roman" w:hAnsi="Times New Roman" w:cs="Times New Roman"/>
        </w:rPr>
        <w:t>.</w:t>
      </w:r>
    </w:p>
    <w:p w:rsidR="00ED32A0" w:rsidRPr="002E4F70" w:rsidRDefault="00ED32A0" w:rsidP="00C06EB8">
      <w:pPr>
        <w:spacing w:line="480" w:lineRule="auto"/>
        <w:ind w:firstLine="720"/>
        <w:rPr>
          <w:rFonts w:ascii="Times New Roman" w:hAnsi="Times New Roman" w:cs="Times New Roman"/>
        </w:rPr>
      </w:pPr>
      <w:r w:rsidRPr="002E4F70">
        <w:rPr>
          <w:rFonts w:ascii="Times New Roman" w:hAnsi="Times New Roman" w:cs="Times New Roman"/>
        </w:rPr>
        <w:t xml:space="preserve">We calculated nestedness using the NODF metric (Almeida-Neto </w:t>
      </w:r>
      <w:r w:rsidRPr="002E4F70">
        <w:rPr>
          <w:rFonts w:ascii="Times New Roman" w:hAnsi="Times New Roman" w:cs="Times New Roman"/>
          <w:i/>
        </w:rPr>
        <w:t>et al.</w:t>
      </w:r>
      <w:r w:rsidRPr="002E4F70">
        <w:rPr>
          <w:rFonts w:ascii="Times New Roman" w:hAnsi="Times New Roman" w:cs="Times New Roman"/>
        </w:rPr>
        <w:t xml:space="preserve">, 2008) as implemented in R package vegan (Oksanen </w:t>
      </w:r>
      <w:r w:rsidRPr="002E4F70">
        <w:rPr>
          <w:rFonts w:ascii="Times New Roman" w:hAnsi="Times New Roman" w:cs="Times New Roman"/>
          <w:i/>
        </w:rPr>
        <w:t>et al.</w:t>
      </w:r>
      <w:r w:rsidRPr="002E4F70">
        <w:rPr>
          <w:rFonts w:ascii="Times New Roman" w:hAnsi="Times New Roman" w:cs="Times New Roman"/>
        </w:rPr>
        <w:t xml:space="preserve">, 2013) and modularity using a variety of algorithms implemented in the R package igraph (Csardi &amp; Nepusz, 2006). These metrics are not directly comparable across networks of different size and connectance (Ulrich </w:t>
      </w:r>
      <w:r w:rsidRPr="002E4F70">
        <w:rPr>
          <w:rFonts w:ascii="Times New Roman" w:hAnsi="Times New Roman" w:cs="Times New Roman"/>
          <w:i/>
        </w:rPr>
        <w:t>et al.</w:t>
      </w:r>
      <w:r w:rsidRPr="002E4F70">
        <w:rPr>
          <w:rFonts w:ascii="Times New Roman" w:hAnsi="Times New Roman" w:cs="Times New Roman"/>
        </w:rPr>
        <w:t>, 2009)</w:t>
      </w:r>
      <w:r w:rsidR="00B940F2">
        <w:rPr>
          <w:rFonts w:ascii="Times New Roman" w:hAnsi="Times New Roman" w:cs="Times New Roman"/>
        </w:rPr>
        <w:t>,</w:t>
      </w:r>
      <w:r w:rsidRPr="002E4F70">
        <w:rPr>
          <w:rFonts w:ascii="Times New Roman" w:hAnsi="Times New Roman" w:cs="Times New Roman"/>
        </w:rPr>
        <w:t xml:space="preserve"> so for each metric in each network we calculate z-scores using a null model that randomizes network structure while maintaining certain aggregate network properties (Ulrich </w:t>
      </w:r>
      <w:r w:rsidRPr="002E4F70">
        <w:rPr>
          <w:rFonts w:ascii="Times New Roman" w:hAnsi="Times New Roman" w:cs="Times New Roman"/>
          <w:i/>
        </w:rPr>
        <w:t>et al.</w:t>
      </w:r>
      <w:r w:rsidRPr="002E4F70">
        <w:rPr>
          <w:rFonts w:ascii="Times New Roman" w:hAnsi="Times New Roman" w:cs="Times New Roman"/>
        </w:rPr>
        <w:t xml:space="preserve">, 2009). </w:t>
      </w:r>
      <w:r w:rsidR="00B940F2">
        <w:rPr>
          <w:rFonts w:ascii="Times New Roman" w:hAnsi="Times New Roman" w:cs="Times New Roman"/>
        </w:rPr>
        <w:t>These z</w:t>
      </w:r>
      <w:r w:rsidRPr="002E4F70">
        <w:rPr>
          <w:rFonts w:ascii="Times New Roman" w:hAnsi="Times New Roman" w:cs="Times New Roman"/>
        </w:rPr>
        <w:t>-scores are calculated as the difference between the observed network metric minus the mean of the null model divided by the null model standard deviation, or (</w:t>
      </w:r>
      <m:oMath>
        <m:sSub>
          <m:sSubPr>
            <m:ctrlPr>
              <w:rPr>
                <w:rFonts w:ascii="Cambria Math" w:hAnsi="Cambria Math" w:cs="Times New Roman"/>
              </w:rPr>
            </m:ctrlPr>
          </m:sSubPr>
          <m:e>
            <m:r>
              <w:rPr>
                <w:rFonts w:ascii="STIXGeneral-Regular" w:hAnsi="STIXGeneral-Regular" w:cs="STIXGeneral-Regular"/>
              </w:rPr>
              <m:t>x</m:t>
            </m:r>
          </m:e>
          <m:sub>
            <m:r>
              <w:rPr>
                <w:rFonts w:ascii="STIXGeneral-Regular" w:hAnsi="STIXGeneral-Regular" w:cs="STIXGeneral-Regular"/>
              </w:rPr>
              <m:t>obs</m:t>
            </m:r>
          </m:sub>
        </m:sSub>
        <m: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w:rPr>
                    <w:rFonts w:ascii="STIXGeneral-Regular" w:hAnsi="STIXGeneral-Regular" w:cs="STIXGeneral-Regular"/>
                  </w:rPr>
                  <m:t>x</m:t>
                </m:r>
              </m:e>
            </m:bar>
          </m:e>
          <m:sub>
            <m:r>
              <w:rPr>
                <w:rFonts w:ascii="STIXGeneral-Regular" w:hAnsi="STIXGeneral-Regular" w:cs="STIXGeneral-Regular"/>
              </w:rPr>
              <m:t>sim</m:t>
            </m:r>
          </m:sub>
        </m:sSub>
        <m:r>
          <w:rPr>
            <w:rFonts w:ascii="Cambria Math" w:hAnsi="Cambria Math" w:cs="Times New Roman"/>
          </w:rPr>
          <m:t>)/</m:t>
        </m:r>
        <m:r>
          <w:rPr>
            <w:rFonts w:ascii="STIXGeneral-Regular" w:hAnsi="STIXGeneral-Regular" w:cs="STIXGeneral-Regular"/>
          </w:rPr>
          <m:t>s</m:t>
        </m:r>
        <m:sSub>
          <m:sSubPr>
            <m:ctrlPr>
              <w:rPr>
                <w:rFonts w:ascii="Cambria Math" w:hAnsi="Cambria Math" w:cs="Times New Roman"/>
              </w:rPr>
            </m:ctrlPr>
          </m:sSubPr>
          <m:e>
            <m:r>
              <w:rPr>
                <w:rFonts w:ascii="STIXGeneral-Regular" w:hAnsi="STIXGeneral-Regular" w:cs="STIXGeneral-Regular"/>
              </w:rPr>
              <m:t>d</m:t>
            </m:r>
          </m:e>
          <m:sub>
            <m:r>
              <w:rPr>
                <w:rFonts w:ascii="STIXGeneral-Regular" w:hAnsi="STIXGeneral-Regular" w:cs="STIXGeneral-Regular"/>
              </w:rPr>
              <m:t>sim</m:t>
            </m:r>
          </m:sub>
        </m:sSub>
        <m:r>
          <w:rPr>
            <w:rFonts w:ascii="Cambria Math" w:hAnsi="Cambria Math" w:cs="Times New Roman"/>
          </w:rPr>
          <m:t>)</m:t>
        </m:r>
      </m:oMath>
      <w:r w:rsidRPr="002E4F70">
        <w:rPr>
          <w:rFonts w:ascii="Times New Roman" w:hAnsi="Times New Roman" w:cs="Times New Roman"/>
        </w:rPr>
        <w:t xml:space="preserve">. Because z-scores can be highly sensitive to the choice of null model (Ulrich </w:t>
      </w:r>
      <w:r w:rsidRPr="002E4F70">
        <w:rPr>
          <w:rFonts w:ascii="Times New Roman" w:hAnsi="Times New Roman" w:cs="Times New Roman"/>
          <w:i/>
        </w:rPr>
        <w:t>et al.</w:t>
      </w:r>
      <w:r w:rsidRPr="002E4F70">
        <w:rPr>
          <w:rFonts w:ascii="Times New Roman" w:hAnsi="Times New Roman" w:cs="Times New Roman"/>
        </w:rPr>
        <w:t xml:space="preserve">, 2009) we implemented both a probabilistic null model (Bascompte </w:t>
      </w:r>
      <w:r w:rsidRPr="002E4F70">
        <w:rPr>
          <w:rFonts w:ascii="Times New Roman" w:hAnsi="Times New Roman" w:cs="Times New Roman"/>
          <w:i/>
        </w:rPr>
        <w:t>et al.</w:t>
      </w:r>
      <w:r w:rsidRPr="002E4F70">
        <w:rPr>
          <w:rFonts w:ascii="Times New Roman" w:hAnsi="Times New Roman" w:cs="Times New Roman"/>
        </w:rPr>
        <w:t xml:space="preserve">, 2003) and a null model that strictly constrains the degree distributions of plants and herbivores (Ulrich </w:t>
      </w:r>
      <w:r w:rsidRPr="002E4F70">
        <w:rPr>
          <w:rFonts w:ascii="Times New Roman" w:hAnsi="Times New Roman" w:cs="Times New Roman"/>
          <w:i/>
        </w:rPr>
        <w:t>et al.</w:t>
      </w:r>
      <w:r w:rsidRPr="002E4F70">
        <w:rPr>
          <w:rFonts w:ascii="Times New Roman" w:hAnsi="Times New Roman" w:cs="Times New Roman"/>
        </w:rPr>
        <w:t>, 2009).</w:t>
      </w:r>
    </w:p>
    <w:p w:rsidR="00201C44" w:rsidRDefault="00201C44" w:rsidP="00201C44">
      <w:pPr>
        <w:spacing w:line="480" w:lineRule="auto"/>
        <w:rPr>
          <w:rFonts w:ascii="Times New Roman" w:hAnsi="Times New Roman" w:cs="Times New Roman"/>
          <w:b/>
          <w:sz w:val="36"/>
          <w:szCs w:val="36"/>
        </w:rPr>
      </w:pPr>
    </w:p>
    <w:p w:rsidR="00201C44" w:rsidRPr="00A7130A" w:rsidRDefault="00201C44" w:rsidP="00201C44">
      <w:pPr>
        <w:spacing w:line="480" w:lineRule="auto"/>
        <w:rPr>
          <w:rFonts w:ascii="Times New Roman" w:hAnsi="Times New Roman" w:cs="Times New Roman"/>
          <w:b/>
        </w:rPr>
      </w:pPr>
      <w:r w:rsidRPr="00A7130A">
        <w:rPr>
          <w:rFonts w:ascii="Times New Roman" w:hAnsi="Times New Roman" w:cs="Times New Roman"/>
          <w:b/>
        </w:rPr>
        <w:t>RESULTS</w:t>
      </w:r>
    </w:p>
    <w:p w:rsidR="00FB6CA2" w:rsidRPr="00A7130A" w:rsidRDefault="00FB6CA2" w:rsidP="00FB6CA2">
      <w:pPr>
        <w:spacing w:line="480" w:lineRule="auto"/>
        <w:rPr>
          <w:rFonts w:ascii="Times New Roman" w:hAnsi="Times New Roman" w:cs="Times New Roman"/>
          <w:b/>
        </w:rPr>
      </w:pPr>
      <w:r w:rsidRPr="00A7130A">
        <w:rPr>
          <w:rFonts w:ascii="Times New Roman" w:hAnsi="Times New Roman" w:cs="Times New Roman"/>
          <w:b/>
        </w:rPr>
        <w:t xml:space="preserve">Population genetic inference of </w:t>
      </w:r>
      <w:r w:rsidR="00C50A51" w:rsidRPr="00851DB5">
        <w:rPr>
          <w:b/>
        </w:rPr>
        <w:t>discontinuity</w:t>
      </w:r>
      <w:r w:rsidR="00C50A51" w:rsidRPr="00A7130A" w:rsidDel="00C50A51">
        <w:rPr>
          <w:rFonts w:ascii="Times New Roman" w:hAnsi="Times New Roman" w:cs="Times New Roman"/>
          <w:b/>
        </w:rPr>
        <w:t xml:space="preserve"> </w:t>
      </w:r>
      <w:r w:rsidRPr="00A7130A">
        <w:rPr>
          <w:rFonts w:ascii="Times New Roman" w:hAnsi="Times New Roman" w:cs="Times New Roman"/>
          <w:b/>
        </w:rPr>
        <w:t>among populations</w:t>
      </w:r>
    </w:p>
    <w:p w:rsidR="00FB6CA2" w:rsidRPr="00FB6CA2" w:rsidRDefault="00FB6CA2" w:rsidP="00A7130A">
      <w:pPr>
        <w:spacing w:line="480" w:lineRule="auto"/>
        <w:ind w:firstLine="720"/>
        <w:rPr>
          <w:rFonts w:ascii="Times New Roman" w:hAnsi="Times New Roman" w:cs="Times New Roman"/>
        </w:rPr>
      </w:pPr>
      <w:r w:rsidRPr="00FB6CA2">
        <w:rPr>
          <w:rFonts w:ascii="Times New Roman" w:hAnsi="Times New Roman" w:cs="Times New Roman"/>
        </w:rPr>
        <w:t>The analysis of molecular variance (AMOVA) revealed evidence of significant genetic structure from the smallest to the largest spatial scales examined, all within a very recent timeframe. For mitochondrial loci, the amount of significant molecular variation partitioned to among-sites, within volcanoes ranged from 0.037–0.92 and to the among volcanoes from 0–0.30. Corresponding variation at multilocus nuclear loci between-sites, within volcanoes ranged from 0.21–0.58 and among volcanoes, 0.04–0.34. Taxa in the lower trophic levels (herbivorous sap-feeding Hemiptera: planthoppers and psyllids) had as much or more molecular variation partitioned at the among-site, within volcano level than the among volcano level while the predatory spiders were less structured at localities within volcanoes (Table [tab:fst]). The analysis of genetic population structure across the chronosequence of localities revealed a similar pattern. The herbivores show high genetic population structure among localities on young volcanoes compared to localities on older volcanoes (Fig. [fig:volcanoFst]). By contrast, predatory spiders exhibited higher genetic population structure only on older volcanoes (e.g. Maui).</w:t>
      </w:r>
    </w:p>
    <w:p w:rsidR="00FB6CA2" w:rsidRPr="00FB6CA2" w:rsidRDefault="00FB6CA2" w:rsidP="00A7130A">
      <w:pPr>
        <w:spacing w:line="480" w:lineRule="auto"/>
        <w:ind w:firstLine="720"/>
        <w:rPr>
          <w:rFonts w:ascii="Times New Roman" w:hAnsi="Times New Roman" w:cs="Times New Roman"/>
        </w:rPr>
      </w:pPr>
      <w:r w:rsidRPr="00FB6CA2">
        <w:rPr>
          <w:rFonts w:ascii="Times New Roman" w:hAnsi="Times New Roman" w:cs="Times New Roman"/>
        </w:rPr>
        <w:t>The observed levels of genetic divergence have evolved rapidly. Within species genetic divergence in planthoppers has evolved in as little as 2,600 years (Goodman et al., 2012). For species from Hawaii Island for which phylogenetic data provide divergence times, estimates of dates of species origination range from 0.34–1.15 million years, with all additional within-species genetic divergence developed subsequently (Table [tab:fst]).</w:t>
      </w:r>
    </w:p>
    <w:p w:rsidR="00A7130A" w:rsidRDefault="00A7130A" w:rsidP="00FB6CA2">
      <w:pPr>
        <w:spacing w:line="480" w:lineRule="auto"/>
        <w:rPr>
          <w:rFonts w:ascii="Times New Roman" w:hAnsi="Times New Roman" w:cs="Times New Roman"/>
        </w:rPr>
      </w:pPr>
    </w:p>
    <w:p w:rsidR="00FB6CA2" w:rsidRPr="00A7130A" w:rsidRDefault="00FB6CA2" w:rsidP="00FB6CA2">
      <w:pPr>
        <w:spacing w:line="480" w:lineRule="auto"/>
        <w:rPr>
          <w:rFonts w:ascii="Times New Roman" w:hAnsi="Times New Roman" w:cs="Times New Roman"/>
          <w:b/>
        </w:rPr>
      </w:pPr>
      <w:r w:rsidRPr="00A7130A">
        <w:rPr>
          <w:rFonts w:ascii="Times New Roman" w:hAnsi="Times New Roman" w:cs="Times New Roman"/>
          <w:b/>
        </w:rPr>
        <w:t>Evolving network structure</w:t>
      </w:r>
    </w:p>
    <w:p w:rsidR="00C74263" w:rsidRPr="00FB6CA2" w:rsidRDefault="00C74263" w:rsidP="00C74263">
      <w:pPr>
        <w:spacing w:line="480" w:lineRule="auto"/>
        <w:ind w:firstLine="720"/>
        <w:rPr>
          <w:rFonts w:ascii="Times New Roman" w:hAnsi="Times New Roman" w:cs="Times New Roman"/>
        </w:rPr>
      </w:pPr>
      <w:r w:rsidRPr="00FB6CA2">
        <w:rPr>
          <w:rFonts w:ascii="Times New Roman" w:hAnsi="Times New Roman" w:cs="Times New Roman"/>
        </w:rPr>
        <w:t>The Hemiptera species</w:t>
      </w:r>
      <w:commentRangeStart w:id="124"/>
      <w:r w:rsidRPr="00FB6CA2">
        <w:rPr>
          <w:rFonts w:ascii="Times New Roman" w:hAnsi="Times New Roman" w:cs="Times New Roman"/>
        </w:rPr>
        <w:t xml:space="preserve"> degree distribution</w:t>
      </w:r>
      <w:commentRangeEnd w:id="124"/>
      <w:r>
        <w:rPr>
          <w:rStyle w:val="CommentReference"/>
        </w:rPr>
        <w:commentReference w:id="124"/>
      </w:r>
      <w:r w:rsidRPr="00FB6CA2">
        <w:rPr>
          <w:rFonts w:ascii="Times New Roman" w:hAnsi="Times New Roman" w:cs="Times New Roman"/>
        </w:rPr>
        <w:t xml:space="preserve"> varied across </w:t>
      </w:r>
      <w:r>
        <w:rPr>
          <w:rFonts w:ascii="Times New Roman" w:hAnsi="Times New Roman" w:cs="Times New Roman"/>
        </w:rPr>
        <w:t>the chronosequence</w:t>
      </w:r>
      <w:r w:rsidRPr="00FB6CA2">
        <w:rPr>
          <w:rFonts w:ascii="Times New Roman" w:hAnsi="Times New Roman" w:cs="Times New Roman"/>
        </w:rPr>
        <w:t xml:space="preserve"> with both the youngest and oldest sites deviating most from the statistical steady state maximum entropy predictions (Fig. [fig:degree]). In </w:t>
      </w:r>
      <w:commentRangeStart w:id="125"/>
      <w:r w:rsidRPr="00FB6CA2">
        <w:rPr>
          <w:rFonts w:ascii="Times New Roman" w:hAnsi="Times New Roman" w:cs="Times New Roman"/>
        </w:rPr>
        <w:t>the middle aged</w:t>
      </w:r>
      <w:commentRangeEnd w:id="125"/>
      <w:r>
        <w:rPr>
          <w:rStyle w:val="CommentReference"/>
        </w:rPr>
        <w:commentReference w:id="125"/>
      </w:r>
      <w:r w:rsidRPr="00FB6CA2">
        <w:rPr>
          <w:rFonts w:ascii="Times New Roman" w:hAnsi="Times New Roman" w:cs="Times New Roman"/>
        </w:rPr>
        <w:t xml:space="preserve"> site of Kohala</w:t>
      </w:r>
      <w:r>
        <w:rPr>
          <w:rFonts w:ascii="Times New Roman" w:hAnsi="Times New Roman" w:cs="Times New Roman"/>
        </w:rPr>
        <w:t>,</w:t>
      </w:r>
      <w:r w:rsidRPr="00FB6CA2">
        <w:rPr>
          <w:rFonts w:ascii="Times New Roman" w:hAnsi="Times New Roman" w:cs="Times New Roman"/>
        </w:rPr>
        <w:t xml:space="preserve"> minor deviations from maximum entropy are no different than expected by chance indicating the Kohala Hemiptera </w:t>
      </w:r>
      <w:commentRangeStart w:id="126"/>
      <w:r w:rsidRPr="00FB6CA2">
        <w:rPr>
          <w:rFonts w:ascii="Times New Roman" w:hAnsi="Times New Roman" w:cs="Times New Roman"/>
        </w:rPr>
        <w:t>community</w:t>
      </w:r>
      <w:commentRangeEnd w:id="126"/>
      <w:r>
        <w:rPr>
          <w:rStyle w:val="CommentReference"/>
        </w:rPr>
        <w:commentReference w:id="126"/>
      </w:r>
      <w:r w:rsidRPr="00FB6CA2">
        <w:rPr>
          <w:rFonts w:ascii="Times New Roman" w:hAnsi="Times New Roman" w:cs="Times New Roman"/>
        </w:rPr>
        <w:t xml:space="preserve"> matches the predictions of maximum entropy.</w:t>
      </w:r>
    </w:p>
    <w:p w:rsidR="00C74263" w:rsidRDefault="00C74263" w:rsidP="00C74263">
      <w:pPr>
        <w:spacing w:line="480" w:lineRule="auto"/>
        <w:ind w:firstLine="720"/>
        <w:rPr>
          <w:rFonts w:ascii="Times New Roman" w:hAnsi="Times New Roman" w:cs="Times New Roman"/>
        </w:rPr>
      </w:pPr>
      <w:r w:rsidRPr="00FB6CA2">
        <w:rPr>
          <w:rFonts w:ascii="Times New Roman" w:hAnsi="Times New Roman" w:cs="Times New Roman"/>
        </w:rPr>
        <w:t>The generalized linear model revealed that there are also significant differences between the degree distributions of island endemics (those species found on only one island) versus island cosmopolitans (those species found on multiple islands) (Fig. [fig:degree]). Endemics show significantly lower degree distributions overall (i.e.</w:t>
      </w:r>
      <w:r>
        <w:rPr>
          <w:rFonts w:ascii="Times New Roman" w:hAnsi="Times New Roman" w:cs="Times New Roman"/>
        </w:rPr>
        <w:t>,</w:t>
      </w:r>
      <w:r w:rsidRPr="00FB6CA2">
        <w:rPr>
          <w:rFonts w:ascii="Times New Roman" w:hAnsi="Times New Roman" w:cs="Times New Roman"/>
        </w:rPr>
        <w:t xml:space="preserve"> more specialization) compared to more generalist cosmopolitan species. Endemics become significantly more generalist on the middle aged Maui site; however this pattern disappears when analyzing links to plant genera instead of species. The slightly younger Kohala shows increased generalization overall. When looking at the degree distribution defined by trophic links to plant genera instead of plant species, the pattern of increased generalization holds for the Kohalas but endemics on Maui no long show a difference in their degree distributions from other island endemics. This change in pattern indicates that increased generality of Maui endemics </w:t>
      </w:r>
      <w:r>
        <w:rPr>
          <w:rFonts w:ascii="Times New Roman" w:hAnsi="Times New Roman" w:cs="Times New Roman"/>
        </w:rPr>
        <w:t>may be</w:t>
      </w:r>
      <w:r w:rsidRPr="00FB6CA2">
        <w:rPr>
          <w:rFonts w:ascii="Times New Roman" w:hAnsi="Times New Roman" w:cs="Times New Roman"/>
        </w:rPr>
        <w:t xml:space="preserve"> driven by increased intra-genus plant diversity on that island.</w:t>
      </w:r>
    </w:p>
    <w:p w:rsidR="00FB6CA2" w:rsidRPr="00FB6CA2" w:rsidRDefault="002A18AD" w:rsidP="00A7130A">
      <w:pPr>
        <w:spacing w:line="480" w:lineRule="auto"/>
        <w:ind w:firstLine="720"/>
        <w:rPr>
          <w:rFonts w:ascii="Times New Roman" w:hAnsi="Times New Roman" w:cs="Times New Roman"/>
        </w:rPr>
      </w:pPr>
      <w:r>
        <w:rPr>
          <w:rFonts w:ascii="Times New Roman" w:hAnsi="Times New Roman" w:cs="Times New Roman"/>
        </w:rPr>
        <w:t>N</w:t>
      </w:r>
      <w:r w:rsidR="00FB6CA2" w:rsidRPr="00FB6CA2">
        <w:rPr>
          <w:rFonts w:ascii="Times New Roman" w:hAnsi="Times New Roman" w:cs="Times New Roman"/>
        </w:rPr>
        <w:t>etwork nestedness decreased with age while modularity increased (Fig. [fig:netMet]). This trend is found in networks constructed from both more and less stringent geographic criteria (supplemental Fig [figSupp:netCons]). Choice of null model changed the magnitude of modularity and the sign of nestedness z-scores; however, the relative pattern of decreasing nestedness and increasing modularity remained across the different null models used to standardize network metrics (supplemental Fig. [figSupp:netMetComp]). The patterns are also robust to sampling intensity, as demonstrated by a rarefaction analysis (supplemental Fig. [figSupp:rfy]).</w:t>
      </w:r>
    </w:p>
    <w:p w:rsidR="00A7130A" w:rsidRDefault="00A7130A" w:rsidP="00FB6CA2">
      <w:pPr>
        <w:spacing w:line="480" w:lineRule="auto"/>
        <w:rPr>
          <w:rFonts w:ascii="Times New Roman" w:hAnsi="Times New Roman" w:cs="Times New Roman"/>
        </w:rPr>
      </w:pPr>
    </w:p>
    <w:p w:rsidR="00FB6CA2" w:rsidRPr="00A7130A" w:rsidRDefault="00A7130A" w:rsidP="00FB6CA2">
      <w:pPr>
        <w:spacing w:line="480" w:lineRule="auto"/>
        <w:rPr>
          <w:rFonts w:ascii="Times New Roman" w:hAnsi="Times New Roman" w:cs="Times New Roman"/>
          <w:b/>
        </w:rPr>
      </w:pPr>
      <w:commentRangeStart w:id="127"/>
      <w:r w:rsidRPr="00A7130A">
        <w:rPr>
          <w:rFonts w:ascii="Times New Roman" w:hAnsi="Times New Roman" w:cs="Times New Roman"/>
          <w:b/>
        </w:rPr>
        <w:t>DISCUSSION</w:t>
      </w:r>
      <w:commentRangeEnd w:id="127"/>
      <w:r w:rsidR="00477ABE">
        <w:rPr>
          <w:rStyle w:val="CommentReference"/>
        </w:rPr>
        <w:commentReference w:id="127"/>
      </w:r>
    </w:p>
    <w:p w:rsidR="00FB6CA2" w:rsidRPr="00FB6CA2" w:rsidRDefault="00FB6CA2" w:rsidP="00FB6CA2">
      <w:pPr>
        <w:spacing w:line="480" w:lineRule="auto"/>
        <w:rPr>
          <w:rFonts w:ascii="Times New Roman" w:hAnsi="Times New Roman" w:cs="Times New Roman"/>
        </w:rPr>
      </w:pPr>
      <w:commentRangeStart w:id="128"/>
      <w:r w:rsidRPr="00FB6CA2">
        <w:rPr>
          <w:rFonts w:ascii="Times New Roman" w:hAnsi="Times New Roman" w:cs="Times New Roman"/>
        </w:rPr>
        <w:t>The</w:t>
      </w:r>
      <w:commentRangeEnd w:id="128"/>
      <w:r w:rsidR="00210FE4">
        <w:rPr>
          <w:rStyle w:val="CommentReference"/>
        </w:rPr>
        <w:commentReference w:id="128"/>
      </w:r>
      <w:r w:rsidRPr="00FB6CA2">
        <w:rPr>
          <w:rFonts w:ascii="Times New Roman" w:hAnsi="Times New Roman" w:cs="Times New Roman"/>
        </w:rPr>
        <w:t xml:space="preserve"> results showed that taxa in the lower trophic levels (herbivorous sap-feeders: Hemiptera Nesosydne and Trioza</w:t>
      </w:r>
      <w:r w:rsidR="001D4650">
        <w:rPr>
          <w:rFonts w:ascii="Times New Roman" w:hAnsi="Times New Roman" w:cs="Times New Roman"/>
        </w:rPr>
        <w:t>)</w:t>
      </w:r>
      <w:r w:rsidRPr="00FB6CA2">
        <w:rPr>
          <w:rFonts w:ascii="Times New Roman" w:hAnsi="Times New Roman" w:cs="Times New Roman"/>
        </w:rPr>
        <w:t xml:space="preserve"> had as much or more molecular variation partitioned among sites within volcanoes than among volcanoes, in contrast to predatory spiders, for which molecular variation was largely partitioned among volcanoes (Table [tab:fst]). Sap-feeding herbivores also illustrated high population structuring among sites on the younger volcanoes, while spiders only developed population structure on the older volcanoes (Fig. [fig:volcanoFst]). At the same time, considering plant-feeding Hemiptera only, network nestedness decreased with age while modularity increased across our island chronosequence (Fig. [fig:netMet]). The distributions of the number of links assigned to each Hemiptera species showed the greatest deviation from maximum entropy predictions on the youngest and oldest sites. In the middle-aged sites in Kohala and on Maui, deviations are not different than expected by chance. Moreover, endemics show more specialization compared to more generalist species (Fig. [fig:degree]). Together, these analyses </w:t>
      </w:r>
      <w:commentRangeStart w:id="129"/>
      <w:r w:rsidRPr="00FB6CA2">
        <w:rPr>
          <w:rFonts w:ascii="Times New Roman" w:hAnsi="Times New Roman" w:cs="Times New Roman"/>
        </w:rPr>
        <w:t>begin to reveal the dynamics</w:t>
      </w:r>
      <w:commentRangeEnd w:id="129"/>
      <w:r w:rsidR="00B940F2">
        <w:rPr>
          <w:rStyle w:val="CommentReference"/>
        </w:rPr>
        <w:commentReference w:id="129"/>
      </w:r>
      <w:r w:rsidRPr="00FB6CA2">
        <w:rPr>
          <w:rFonts w:ascii="Times New Roman" w:hAnsi="Times New Roman" w:cs="Times New Roman"/>
        </w:rPr>
        <w:t xml:space="preserve"> of ecological and evolutionary assembly over time.</w:t>
      </w:r>
    </w:p>
    <w:p w:rsidR="006B1622" w:rsidRDefault="006B1622" w:rsidP="00FB6CA2">
      <w:pPr>
        <w:spacing w:line="480" w:lineRule="auto"/>
        <w:rPr>
          <w:rFonts w:ascii="Times New Roman" w:hAnsi="Times New Roman" w:cs="Times New Roman"/>
        </w:rPr>
      </w:pPr>
    </w:p>
    <w:p w:rsidR="00FB6CA2" w:rsidRPr="00C50A51" w:rsidRDefault="00C50A51" w:rsidP="00FB6CA2">
      <w:pPr>
        <w:spacing w:line="480" w:lineRule="auto"/>
        <w:rPr>
          <w:rFonts w:ascii="Times New Roman" w:hAnsi="Times New Roman" w:cs="Times New Roman"/>
          <w:b/>
        </w:rPr>
      </w:pPr>
      <w:r w:rsidRPr="00C50A51">
        <w:rPr>
          <w:rFonts w:ascii="Times New Roman" w:hAnsi="Times New Roman" w:cs="Times New Roman"/>
          <w:b/>
        </w:rPr>
        <w:t xml:space="preserve">Development of genetic discontinuity at different trophic levels </w:t>
      </w:r>
    </w:p>
    <w:p w:rsidR="00FB6CA2" w:rsidRPr="00FB6CA2" w:rsidRDefault="00FB6CA2" w:rsidP="00FB6CA2">
      <w:pPr>
        <w:spacing w:line="480" w:lineRule="auto"/>
        <w:rPr>
          <w:rFonts w:ascii="Times New Roman" w:hAnsi="Times New Roman" w:cs="Times New Roman"/>
        </w:rPr>
      </w:pPr>
      <w:r w:rsidRPr="00FB6CA2">
        <w:rPr>
          <w:rFonts w:ascii="Times New Roman" w:hAnsi="Times New Roman" w:cs="Times New Roman"/>
        </w:rPr>
        <w:t xml:space="preserve">The analysis of available genetic data presented here indicates that divergence is occurring within the islands at small spatial scales and over short time periods (Table [tab:fst], Fig. [fig:volcanoFst]). Furthermore, the scale of population structure varies with </w:t>
      </w:r>
      <w:commentRangeStart w:id="130"/>
      <w:r w:rsidRPr="00FB6CA2">
        <w:rPr>
          <w:rFonts w:ascii="Times New Roman" w:hAnsi="Times New Roman" w:cs="Times New Roman"/>
        </w:rPr>
        <w:t>trophic position</w:t>
      </w:r>
      <w:commentRangeEnd w:id="130"/>
      <w:r w:rsidR="003B544A">
        <w:rPr>
          <w:rStyle w:val="CommentReference"/>
        </w:rPr>
        <w:commentReference w:id="130"/>
      </w:r>
      <w:r w:rsidRPr="00FB6CA2">
        <w:rPr>
          <w:rFonts w:ascii="Times New Roman" w:hAnsi="Times New Roman" w:cs="Times New Roman"/>
        </w:rPr>
        <w:t>, with the sap-feeding herbivores in this study showing structure at smaller scales compared to cricket detritivores and predatory spiders (Table [tab:fst], Fig [fig:volcanoFst]). Population structure within species allows for populations to take independent evolutionary trajectories, especially when aided by other evolutionary processes that may be acting differentially across each species’ range. A variety of factors have been implicated in the genetic divergence of populations and species in lineages described here, including combinations of genetic drift associated with geographic isolation (Percy, 2003; Gillespie, 2005; Mendelson &amp; Shaw, 2005; O’Grady et al., 2011; Goodman et al., 2012), adaptation associated with ecological interactions of competition, predation, and mutualism (Gillespie, 2004; Blackledge &amp; Gillespie, 2004; Roderick &amp; Percy, 2008), and sexual signaling (Mendelson &amp; Shaw, 2005; Percy &amp; Kennedy, 2006; Magnacca et al., 2008; Goodman et al., in review).</w:t>
      </w:r>
    </w:p>
    <w:p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The </w:t>
      </w:r>
      <w:commentRangeStart w:id="131"/>
      <w:r w:rsidRPr="00FB6CA2">
        <w:rPr>
          <w:rFonts w:ascii="Times New Roman" w:hAnsi="Times New Roman" w:cs="Times New Roman"/>
        </w:rPr>
        <w:t>sap-feeding Hemiptera</w:t>
      </w:r>
      <w:commentRangeEnd w:id="131"/>
      <w:r w:rsidR="002B0966">
        <w:rPr>
          <w:rStyle w:val="CommentReference"/>
        </w:rPr>
        <w:commentReference w:id="131"/>
      </w:r>
      <w:r w:rsidRPr="00FB6CA2">
        <w:rPr>
          <w:rFonts w:ascii="Times New Roman" w:hAnsi="Times New Roman" w:cs="Times New Roman"/>
        </w:rPr>
        <w:t xml:space="preserve"> group Nesosydne (Goodman et al., 2012) provide evidence that some period of geographic isolation preceded divergence of sexual signals (Goodman et al., in review). Shifts in plant host use are involved in the process of diversification in this group (Roderick &amp; Percy, 2008). While this stage has not yet been identified with phylogentic methods in Nesosydne</w:t>
      </w:r>
      <w:r w:rsidR="002B0966">
        <w:rPr>
          <w:rFonts w:ascii="Times New Roman" w:hAnsi="Times New Roman" w:cs="Times New Roman"/>
        </w:rPr>
        <w:t>,</w:t>
      </w:r>
      <w:r w:rsidRPr="00FB6CA2">
        <w:rPr>
          <w:rFonts w:ascii="Times New Roman" w:hAnsi="Times New Roman" w:cs="Times New Roman"/>
        </w:rPr>
        <w:t xml:space="preserve"> </w:t>
      </w:r>
      <w:commentRangeStart w:id="132"/>
      <w:r w:rsidRPr="00FB6CA2">
        <w:rPr>
          <w:rFonts w:ascii="Times New Roman" w:hAnsi="Times New Roman" w:cs="Times New Roman"/>
        </w:rPr>
        <w:t>it has been in the parallel leafhopper radiation, Nesophrosyne</w:t>
      </w:r>
      <w:commentRangeEnd w:id="132"/>
      <w:r w:rsidR="002B0966">
        <w:rPr>
          <w:rStyle w:val="CommentReference"/>
        </w:rPr>
        <w:commentReference w:id="132"/>
      </w:r>
      <w:r w:rsidRPr="00FB6CA2">
        <w:rPr>
          <w:rFonts w:ascii="Times New Roman" w:hAnsi="Times New Roman" w:cs="Times New Roman"/>
        </w:rPr>
        <w:t xml:space="preserve"> (Bennett &amp; O’Grady, 2013). Th</w:t>
      </w:r>
      <w:r w:rsidR="00505E11">
        <w:rPr>
          <w:rFonts w:ascii="Times New Roman" w:hAnsi="Times New Roman" w:cs="Times New Roman"/>
        </w:rPr>
        <w:t>e</w:t>
      </w:r>
      <w:r w:rsidRPr="00FB6CA2">
        <w:rPr>
          <w:rFonts w:ascii="Times New Roman" w:hAnsi="Times New Roman" w:cs="Times New Roman"/>
        </w:rPr>
        <w:t xml:space="preserve"> work </w:t>
      </w:r>
      <w:r w:rsidR="00505E11">
        <w:rPr>
          <w:rFonts w:ascii="Times New Roman" w:hAnsi="Times New Roman" w:cs="Times New Roman"/>
        </w:rPr>
        <w:t xml:space="preserve">of Bennett and O’Grady (2013) </w:t>
      </w:r>
      <w:r w:rsidRPr="00FB6CA2">
        <w:rPr>
          <w:rFonts w:ascii="Times New Roman" w:hAnsi="Times New Roman" w:cs="Times New Roman"/>
        </w:rPr>
        <w:t>found that host plant specialization drove species radiations up until approximately 1 million years ago, when plant niches were mostly exhausted on Maui</w:t>
      </w:r>
      <w:r w:rsidR="00505E11">
        <w:rPr>
          <w:rFonts w:ascii="Times New Roman" w:hAnsi="Times New Roman" w:cs="Times New Roman"/>
        </w:rPr>
        <w:t>; f</w:t>
      </w:r>
      <w:r w:rsidRPr="00FB6CA2">
        <w:rPr>
          <w:rFonts w:ascii="Times New Roman" w:hAnsi="Times New Roman" w:cs="Times New Roman"/>
        </w:rPr>
        <w:t xml:space="preserve">ollowing this period, speciation, largely on the Hawaii Island, shifted to geographic mechanisms of diversification. Our network analysis indicates that specialization and modularity begin to show pronounced signals in network data on Maui (Figs. [fig:netMet], [fig:degree]), in agreement with the Nesophrosyne results and indicating </w:t>
      </w:r>
      <w:commentRangeStart w:id="133"/>
      <w:r w:rsidRPr="00FB6CA2">
        <w:rPr>
          <w:rFonts w:ascii="Times New Roman" w:hAnsi="Times New Roman" w:cs="Times New Roman"/>
        </w:rPr>
        <w:t xml:space="preserve">that an approximate age of 1 </w:t>
      </w:r>
      <w:commentRangeEnd w:id="133"/>
      <w:r w:rsidR="002B0966">
        <w:rPr>
          <w:rStyle w:val="CommentReference"/>
        </w:rPr>
        <w:commentReference w:id="133"/>
      </w:r>
      <w:r w:rsidRPr="00FB6CA2">
        <w:rPr>
          <w:rFonts w:ascii="Times New Roman" w:hAnsi="Times New Roman" w:cs="Times New Roman"/>
        </w:rPr>
        <w:t xml:space="preserve">million years may be necessary for host plant specialization to become the dominant process in the sequence of </w:t>
      </w:r>
      <w:commentRangeStart w:id="134"/>
      <w:r w:rsidRPr="00FB6CA2">
        <w:rPr>
          <w:rFonts w:ascii="Times New Roman" w:hAnsi="Times New Roman" w:cs="Times New Roman"/>
        </w:rPr>
        <w:t>diversification</w:t>
      </w:r>
      <w:commentRangeEnd w:id="134"/>
      <w:r w:rsidR="002B0966">
        <w:rPr>
          <w:rStyle w:val="CommentReference"/>
        </w:rPr>
        <w:commentReference w:id="134"/>
      </w:r>
      <w:r w:rsidRPr="00FB6CA2">
        <w:rPr>
          <w:rFonts w:ascii="Times New Roman" w:hAnsi="Times New Roman" w:cs="Times New Roman"/>
        </w:rPr>
        <w:t>.</w:t>
      </w:r>
    </w:p>
    <w:p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The Trioza group of psyllids (Hemiptera: Triozidae) and</w:t>
      </w:r>
      <w:commentRangeStart w:id="135"/>
      <w:r w:rsidRPr="00FB6CA2">
        <w:rPr>
          <w:rFonts w:ascii="Times New Roman" w:hAnsi="Times New Roman" w:cs="Times New Roman"/>
        </w:rPr>
        <w:t xml:space="preserve"> other</w:t>
      </w:r>
      <w:commentRangeEnd w:id="135"/>
      <w:r w:rsidR="00C05434">
        <w:rPr>
          <w:rStyle w:val="CommentReference"/>
        </w:rPr>
        <w:commentReference w:id="135"/>
      </w:r>
      <w:r w:rsidRPr="00FB6CA2">
        <w:rPr>
          <w:rFonts w:ascii="Times New Roman" w:hAnsi="Times New Roman" w:cs="Times New Roman"/>
        </w:rPr>
        <w:t xml:space="preserve"> herbivorous, fungivorous and detritivorous insect groups show similar signals of geographic isolation combined with ecological and sexual processes driving genetic divergence and diversification across sites as young as those on the Hawaii Island (Percy, 2003; Percy &amp; Kennedy, 2006; Mendelson &amp; Shaw, 2005; Magnacca et al., 2008; O’Grady et al., 2011).</w:t>
      </w:r>
    </w:p>
    <w:p w:rsidR="00FB6CA2" w:rsidRPr="00FB6CA2" w:rsidRDefault="00FB6CA2" w:rsidP="00FB6CA2">
      <w:pPr>
        <w:spacing w:line="480" w:lineRule="auto"/>
        <w:rPr>
          <w:rFonts w:ascii="Times New Roman" w:hAnsi="Times New Roman" w:cs="Times New Roman"/>
        </w:rPr>
      </w:pPr>
      <w:r w:rsidRPr="00FB6CA2">
        <w:rPr>
          <w:rFonts w:ascii="Times New Roman" w:hAnsi="Times New Roman" w:cs="Times New Roman"/>
        </w:rPr>
        <w:t>Our analysis suggests that the mechanisms implicated in the diversification of predators, notably spiders, are different. In particular, while geographic isolation is clearly implicated in the speciation</w:t>
      </w:r>
      <w:commentRangeStart w:id="136"/>
      <w:r w:rsidRPr="00FB6CA2">
        <w:rPr>
          <w:rFonts w:ascii="Times New Roman" w:hAnsi="Times New Roman" w:cs="Times New Roman"/>
        </w:rPr>
        <w:t xml:space="preserve"> process</w:t>
      </w:r>
      <w:commentRangeEnd w:id="136"/>
      <w:r w:rsidR="00C05434">
        <w:rPr>
          <w:rStyle w:val="CommentReference"/>
        </w:rPr>
        <w:commentReference w:id="136"/>
      </w:r>
      <w:r w:rsidRPr="00FB6CA2">
        <w:rPr>
          <w:rFonts w:ascii="Times New Roman" w:hAnsi="Times New Roman" w:cs="Times New Roman"/>
        </w:rPr>
        <w:t xml:space="preserve"> (Gillespie, 2005), ecological divergence through natural selection is assumed to play a key role in the differentiation of sister taxa on older islands (Gillespie, 2004; Blackledge &amp; Gillespie, 2004). In taxa that do not show major ecological differentiation, such as </w:t>
      </w:r>
      <w:commentRangeStart w:id="137"/>
      <w:r w:rsidRPr="00FB6CA2">
        <w:rPr>
          <w:rFonts w:ascii="Times New Roman" w:hAnsi="Times New Roman" w:cs="Times New Roman"/>
        </w:rPr>
        <w:t xml:space="preserve">Orsonwelles </w:t>
      </w:r>
      <w:commentRangeEnd w:id="137"/>
      <w:r w:rsidR="00C05434">
        <w:rPr>
          <w:rStyle w:val="CommentReference"/>
        </w:rPr>
        <w:commentReference w:id="137"/>
      </w:r>
      <w:r w:rsidRPr="00FB6CA2">
        <w:rPr>
          <w:rFonts w:ascii="Times New Roman" w:hAnsi="Times New Roman" w:cs="Times New Roman"/>
        </w:rPr>
        <w:t>spiders, differentiation appears to have been driven almost entirely by geographic isolation (Hormiga et al., 2003), and on a much larger spatial and temporal scale than those found for herbivores, fungivores, and detritivores.</w:t>
      </w:r>
    </w:p>
    <w:p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Differences in the patterns of population structure observed between trophic levels, as highlighted here, suggest that differentiation of predators requires a larger area and/or a longer time period to occur, which might be expected given the larger area requirement of predators compared to herbivores</w:t>
      </w:r>
      <w:commentRangeStart w:id="138"/>
      <w:r w:rsidRPr="00FB6CA2">
        <w:rPr>
          <w:rFonts w:ascii="Times New Roman" w:hAnsi="Times New Roman" w:cs="Times New Roman"/>
        </w:rPr>
        <w:t>.</w:t>
      </w:r>
      <w:commentRangeEnd w:id="138"/>
      <w:r w:rsidR="00EA2D20">
        <w:rPr>
          <w:rStyle w:val="CommentReference"/>
        </w:rPr>
        <w:commentReference w:id="138"/>
      </w:r>
      <w:r w:rsidRPr="00FB6CA2">
        <w:rPr>
          <w:rFonts w:ascii="Times New Roman" w:hAnsi="Times New Roman" w:cs="Times New Roman"/>
        </w:rPr>
        <w:t xml:space="preserve"> Most important in the context of community assembly is that endemic sap-feeding herbivores developed structure quickly (on the order of less than 0.1 million years; Table [tab:fst]), with predatory spiders showing local endemicity more slowly (Table [tab:fst]). Furthermore, among those lineages that show adaptive diversification, ecological differences appear early in the process of differentiation (Percy, 2003; Gillespie, 2004; Blackledge &amp; Gillespie, 2004; Percy &amp; Kennedy, 2006; Magnacca et al., 2008; O’Grady et al., 2011; Goodman et al., 2012).</w:t>
      </w:r>
    </w:p>
    <w:p w:rsidR="006B1622" w:rsidRDefault="006B1622" w:rsidP="00FB6CA2">
      <w:pPr>
        <w:spacing w:line="480" w:lineRule="auto"/>
        <w:rPr>
          <w:rFonts w:ascii="Times New Roman" w:hAnsi="Times New Roman" w:cs="Times New Roman"/>
        </w:rPr>
      </w:pPr>
    </w:p>
    <w:p w:rsidR="00FB6CA2" w:rsidRPr="006B1622" w:rsidRDefault="00E66B65" w:rsidP="00FB6CA2">
      <w:pPr>
        <w:spacing w:line="480" w:lineRule="auto"/>
        <w:rPr>
          <w:rFonts w:ascii="Times New Roman" w:hAnsi="Times New Roman" w:cs="Times New Roman"/>
          <w:b/>
        </w:rPr>
      </w:pPr>
      <w:r>
        <w:rPr>
          <w:rFonts w:ascii="Times New Roman" w:hAnsi="Times New Roman" w:cs="Times New Roman"/>
          <w:b/>
        </w:rPr>
        <w:t xml:space="preserve">Macroecological metris: </w:t>
      </w:r>
      <w:r w:rsidR="00FB6CA2" w:rsidRPr="006B1622">
        <w:rPr>
          <w:rFonts w:ascii="Times New Roman" w:hAnsi="Times New Roman" w:cs="Times New Roman"/>
          <w:b/>
        </w:rPr>
        <w:t>Network structure</w:t>
      </w:r>
      <w:r>
        <w:rPr>
          <w:rFonts w:ascii="Times New Roman" w:hAnsi="Times New Roman" w:cs="Times New Roman"/>
          <w:b/>
        </w:rPr>
        <w:t xml:space="preserve"> and steady state</w:t>
      </w:r>
    </w:p>
    <w:p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Given the timescale provided by the genetic analysis, ecological assembly should dominate ecological communities at the youngest site, Kilauea. The results of network analysis </w:t>
      </w:r>
      <w:r w:rsidR="00096A18">
        <w:rPr>
          <w:rFonts w:ascii="Times New Roman" w:hAnsi="Times New Roman" w:cs="Times New Roman"/>
        </w:rPr>
        <w:t>support</w:t>
      </w:r>
      <w:r w:rsidRPr="00FB6CA2">
        <w:rPr>
          <w:rFonts w:ascii="Times New Roman" w:hAnsi="Times New Roman" w:cs="Times New Roman"/>
        </w:rPr>
        <w:t xml:space="preserve"> this hypothesis with Kilauea showing substantial nestedness and limited modularity (Fig. [fig:netMet]). Nestedness is likely to result if new species arriving by immigration have a high probability to eat or be eaten by the generalist species already present at the site (Bascompte et al., 2003). In this way we might expect Kilauea to also conform to the statistical steady state predication of maximum entropy. However, the observed deviations from maximum entropy at Kilauea are largely driven by a surplus of singleton links (Fig [fig:degree]). These in turn likely result from incomplete assembly, and thus lower species richness, of the plant and herbivore biotas. Conversely, </w:t>
      </w:r>
      <w:commentRangeStart w:id="139"/>
      <w:r w:rsidRPr="00FB6CA2">
        <w:rPr>
          <w:rFonts w:ascii="Times New Roman" w:hAnsi="Times New Roman" w:cs="Times New Roman"/>
        </w:rPr>
        <w:t>Kohala shows a statistically significant agreement with maximum entropy perhaps because the Kohalas, at intermediate age (150 ky), have experienced complete ecological succession but are still too young to be driven away from statistical steady state by specialization and rapid in situ diversification driven by host plant preference.</w:t>
      </w:r>
      <w:commentRangeEnd w:id="139"/>
      <w:r w:rsidR="00096A18">
        <w:rPr>
          <w:rStyle w:val="CommentReference"/>
        </w:rPr>
        <w:commentReference w:id="139"/>
      </w:r>
    </w:p>
    <w:p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The older Maui and Kauai sites show strong deviations from expectations of maximum entropy theory (Fig. [fig:netMet]), which is consistent with our hypothesis that the influence of evolutionary assembly on these biotas drives them away from statistical steady state. The application of maximum entropy to ecology does not currently take into account evolution (Harte, 2011). Indeed the use of maximum entropy in ecology is inspired by its application in physical systems whose change through time is simple and purely Markovian, potentially a far cry from the complex change through time undergone by biological systems as they change and adapt to their ecosystems (Eldredge, 1989; Arnold et al., 2001). Maui and Kauai show strong evidence of evolutionary assembly driven by specialization and diversification on host plants, particularly demonstrated by decreased nestedness and increased modularity (Fig. [fig:netMet]). Modularity is known to result from coevolution selectively driving the traits of interacting species towards convergence (Donatti et al., 2011; Nuismer et al., 2013).</w:t>
      </w:r>
    </w:p>
    <w:p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The analysis of island endemic and cosmopolitan (archipelago-wide) Hemiptera species sheds further light on the evolution of the networks they form. Endemics are always more specialized than cosmopolitans, further supporting the hypothesis that in situ diversification and evolutionary assembly favor coevolution. </w:t>
      </w:r>
      <w:r w:rsidR="00505E11">
        <w:rPr>
          <w:rFonts w:ascii="Times New Roman" w:hAnsi="Times New Roman" w:cs="Times New Roman"/>
        </w:rPr>
        <w:t>At the</w:t>
      </w:r>
      <w:commentRangeStart w:id="140"/>
      <w:r w:rsidRPr="00FB6CA2">
        <w:rPr>
          <w:rFonts w:ascii="Times New Roman" w:hAnsi="Times New Roman" w:cs="Times New Roman"/>
        </w:rPr>
        <w:t xml:space="preserve"> Kohala</w:t>
      </w:r>
      <w:r w:rsidR="00505E11">
        <w:rPr>
          <w:rFonts w:ascii="Times New Roman" w:hAnsi="Times New Roman" w:cs="Times New Roman"/>
        </w:rPr>
        <w:t xml:space="preserve"> </w:t>
      </w:r>
      <w:r w:rsidRPr="00FB6CA2">
        <w:rPr>
          <w:rFonts w:ascii="Times New Roman" w:hAnsi="Times New Roman" w:cs="Times New Roman"/>
        </w:rPr>
        <w:t>s</w:t>
      </w:r>
      <w:commentRangeEnd w:id="140"/>
      <w:r w:rsidR="00505E11">
        <w:rPr>
          <w:rFonts w:ascii="Times New Roman" w:hAnsi="Times New Roman" w:cs="Times New Roman"/>
        </w:rPr>
        <w:t>ite</w:t>
      </w:r>
      <w:r w:rsidR="00096A18">
        <w:rPr>
          <w:rStyle w:val="CommentReference"/>
        </w:rPr>
        <w:commentReference w:id="140"/>
      </w:r>
      <w:r w:rsidRPr="00FB6CA2">
        <w:rPr>
          <w:rFonts w:ascii="Times New Roman" w:hAnsi="Times New Roman" w:cs="Times New Roman"/>
        </w:rPr>
        <w:t>, which show</w:t>
      </w:r>
      <w:r w:rsidR="00505E11">
        <w:rPr>
          <w:rFonts w:ascii="Times New Roman" w:hAnsi="Times New Roman" w:cs="Times New Roman"/>
        </w:rPr>
        <w:t>ed</w:t>
      </w:r>
      <w:r w:rsidRPr="00FB6CA2">
        <w:rPr>
          <w:rFonts w:ascii="Times New Roman" w:hAnsi="Times New Roman" w:cs="Times New Roman"/>
        </w:rPr>
        <w:t xml:space="preserve"> the best fit to maximum entropy theory, endemic and cosmopolitan species alike show increased generalization (i.e. higher degree; Fig [fig:degree]), while at the youngest site Kilauea</w:t>
      </w:r>
      <w:r w:rsidR="00096A18">
        <w:rPr>
          <w:rFonts w:ascii="Times New Roman" w:hAnsi="Times New Roman" w:cs="Times New Roman"/>
        </w:rPr>
        <w:t>,</w:t>
      </w:r>
      <w:r w:rsidRPr="00FB6CA2">
        <w:rPr>
          <w:rFonts w:ascii="Times New Roman" w:hAnsi="Times New Roman" w:cs="Times New Roman"/>
        </w:rPr>
        <w:t xml:space="preserve"> specialist endemics are limited by low plant diversity and thus show more apparent specialization (Fig [fig:degree]). Conversely at the oldest site on Kauai, where plant diversity is not limiting (Kitayama &amp; Mueller-Dombois, 1995), endemics again show decreased degree and thus genuine specialization (Fig. [fig:degree]). On Maui endemics show statistically significant increases in apparent generalization but this pattern disappears when analyzing the data at the resolution of plant genera, thus indicating that Maui endemic Hemiptera are no more generalized on plant genera but instead </w:t>
      </w:r>
      <w:r w:rsidR="00096A18">
        <w:rPr>
          <w:rFonts w:ascii="Times New Roman" w:hAnsi="Times New Roman" w:cs="Times New Roman"/>
        </w:rPr>
        <w:t xml:space="preserve">may </w:t>
      </w:r>
      <w:r w:rsidRPr="00FB6CA2">
        <w:rPr>
          <w:rFonts w:ascii="Times New Roman" w:hAnsi="Times New Roman" w:cs="Times New Roman"/>
        </w:rPr>
        <w:t>benefit from the diversification of plant species within genera on Maui.</w:t>
      </w:r>
    </w:p>
    <w:p w:rsidR="006B1622" w:rsidRDefault="006B1622" w:rsidP="00FB6CA2">
      <w:pPr>
        <w:spacing w:line="480" w:lineRule="auto"/>
        <w:rPr>
          <w:rFonts w:ascii="Times New Roman" w:hAnsi="Times New Roman" w:cs="Times New Roman"/>
        </w:rPr>
      </w:pPr>
    </w:p>
    <w:p w:rsidR="00FB6CA2" w:rsidRPr="006B1622" w:rsidRDefault="00FB6CA2" w:rsidP="00FB6CA2">
      <w:pPr>
        <w:spacing w:line="480" w:lineRule="auto"/>
        <w:rPr>
          <w:rFonts w:ascii="Times New Roman" w:hAnsi="Times New Roman" w:cs="Times New Roman"/>
          <w:b/>
        </w:rPr>
      </w:pPr>
      <w:r w:rsidRPr="006B1622">
        <w:rPr>
          <w:rFonts w:ascii="Times New Roman" w:hAnsi="Times New Roman" w:cs="Times New Roman"/>
          <w:b/>
        </w:rPr>
        <w:t>Future Research</w:t>
      </w:r>
    </w:p>
    <w:p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These analyses indicate strong patterns of a dynamic assembly process despite being limited to available data. In ongoing work we are obtaining more detailed ecological and evolutionary data sets, which will allow us to understand the biodiversity dynamics in greater depth.</w:t>
      </w:r>
    </w:p>
    <w:p w:rsidR="006B1622" w:rsidRDefault="006B1622" w:rsidP="00FB6CA2">
      <w:pPr>
        <w:spacing w:line="480" w:lineRule="auto"/>
        <w:rPr>
          <w:rFonts w:ascii="Times New Roman" w:hAnsi="Times New Roman" w:cs="Times New Roman"/>
          <w:i/>
        </w:rPr>
      </w:pPr>
    </w:p>
    <w:p w:rsidR="00FB6CA2" w:rsidRPr="006B1622" w:rsidRDefault="00FB6CA2" w:rsidP="00FB6CA2">
      <w:pPr>
        <w:spacing w:line="480" w:lineRule="auto"/>
        <w:rPr>
          <w:rFonts w:ascii="Times New Roman" w:hAnsi="Times New Roman" w:cs="Times New Roman"/>
          <w:i/>
        </w:rPr>
      </w:pPr>
      <w:r w:rsidRPr="006B1622">
        <w:rPr>
          <w:rFonts w:ascii="Times New Roman" w:hAnsi="Times New Roman" w:cs="Times New Roman"/>
          <w:i/>
        </w:rPr>
        <w:t>Assembly of species into communities</w:t>
      </w:r>
    </w:p>
    <w:p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In terms of the distribution of abundance and body size of arthropod species, Gruner (2007) provided some key insights into changes in arboreal arthropods from Metrosideros polymorpha, showing that abundances and sample-based species richness were highest at more productive, intermediate-aged sites (</w:t>
      </w:r>
      <w:r w:rsidR="00096A18">
        <w:rPr>
          <w:rFonts w:ascii="Times New Roman" w:hAnsi="Times New Roman" w:cs="Times New Roman"/>
        </w:rPr>
        <w:t>Kohala and Molokai</w:t>
      </w:r>
      <w:r w:rsidRPr="00FB6CA2">
        <w:rPr>
          <w:rFonts w:ascii="Times New Roman" w:hAnsi="Times New Roman" w:cs="Times New Roman"/>
        </w:rPr>
        <w:t>). This study also showed that proportions of individuals and biomass varied widely across sites, and according to trophic group and taxonomic order. However, communities tended to converge in trophic structure and composition. Recent analysis of these data in the context of the maximum entropy theory of ecology (Harte, 2011) has shown that different trophic groups conform or deviate from maximum entropy predictions across the age gradient depending on their unique eco-evolutionary histories (Rominger et al., in preparation). For example, predators, whose assemblages are likely more dominated by immigration and ecological assebly (Fig. [fig:volcanoFst]) never show strong deviations from maximum entropy predictions whereas herbivores show increasing deviation with age, in agreement with the network results of this paper (Fig. [fig:degree]) (Rominger et al., in preparation).</w:t>
      </w:r>
    </w:p>
    <w:p w:rsidR="00FB6CA2" w:rsidRPr="00FB6CA2" w:rsidRDefault="009B2F95" w:rsidP="006B1622">
      <w:pPr>
        <w:spacing w:line="480" w:lineRule="auto"/>
        <w:ind w:firstLine="720"/>
        <w:rPr>
          <w:rFonts w:ascii="Times New Roman" w:hAnsi="Times New Roman" w:cs="Times New Roman"/>
        </w:rPr>
      </w:pPr>
      <w:r>
        <w:rPr>
          <w:rFonts w:ascii="Times New Roman" w:hAnsi="Times New Roman" w:cs="Times New Roman"/>
        </w:rPr>
        <w:t>This study shows</w:t>
      </w:r>
      <w:r w:rsidR="00FB6CA2" w:rsidRPr="00FB6CA2">
        <w:rPr>
          <w:rFonts w:ascii="Times New Roman" w:hAnsi="Times New Roman" w:cs="Times New Roman"/>
        </w:rPr>
        <w:t xml:space="preserve"> that the island chronosequence can reveal fascinating and important insights into the process of community assembly. However, in order to understand the nature of the assembly process and the dynamic nature of the feedbacks involved, it is important that we conduct broad sampling of all macroscopic arthropod taxa at a site, thus allowing assessment of changes in overall species composition and diversity across all players in the time-calibrated landscape.</w:t>
      </w:r>
    </w:p>
    <w:p w:rsidR="006B1622" w:rsidRDefault="006B1622" w:rsidP="00FB6CA2">
      <w:pPr>
        <w:spacing w:line="480" w:lineRule="auto"/>
        <w:rPr>
          <w:rFonts w:ascii="Times New Roman" w:hAnsi="Times New Roman" w:cs="Times New Roman"/>
        </w:rPr>
      </w:pPr>
    </w:p>
    <w:p w:rsidR="00FB6CA2" w:rsidRPr="006B1622" w:rsidRDefault="00FB6CA2" w:rsidP="00FB6CA2">
      <w:pPr>
        <w:spacing w:line="480" w:lineRule="auto"/>
        <w:rPr>
          <w:rFonts w:ascii="Times New Roman" w:hAnsi="Times New Roman" w:cs="Times New Roman"/>
          <w:i/>
        </w:rPr>
      </w:pPr>
      <w:r w:rsidRPr="006B1622">
        <w:rPr>
          <w:rFonts w:ascii="Times New Roman" w:hAnsi="Times New Roman" w:cs="Times New Roman"/>
          <w:i/>
        </w:rPr>
        <w:t>Diversification within species</w:t>
      </w:r>
    </w:p>
    <w:p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Much work remains to determine the detailed patterns of diversification in different lineages, the extent to which patterns are associated specifically with trophic level, and the interplay between gene flow, population size and fluctuations in size in the context of speciation. Particularly important in terms of the dynamics of diversification, will be to assess the extent and location in the genome of gene flow during the course of speciation (Nosil &amp; Crespi, 2006).</w:t>
      </w:r>
    </w:p>
    <w:p w:rsidR="00FB6CA2" w:rsidRPr="00FB6CA2" w:rsidRDefault="009B2F95" w:rsidP="006B1622">
      <w:pPr>
        <w:spacing w:line="480" w:lineRule="auto"/>
        <w:ind w:firstLine="720"/>
        <w:rPr>
          <w:rFonts w:ascii="Times New Roman" w:hAnsi="Times New Roman" w:cs="Times New Roman"/>
        </w:rPr>
      </w:pPr>
      <w:r>
        <w:rPr>
          <w:rFonts w:ascii="Times New Roman" w:hAnsi="Times New Roman" w:cs="Times New Roman"/>
        </w:rPr>
        <w:t>T</w:t>
      </w:r>
      <w:r w:rsidR="00FB6CA2" w:rsidRPr="00FB6CA2">
        <w:rPr>
          <w:rFonts w:ascii="Times New Roman" w:hAnsi="Times New Roman" w:cs="Times New Roman"/>
        </w:rPr>
        <w:t>he current study</w:t>
      </w:r>
      <w:r>
        <w:rPr>
          <w:rFonts w:ascii="Times New Roman" w:hAnsi="Times New Roman" w:cs="Times New Roman"/>
        </w:rPr>
        <w:t xml:space="preserve"> demonstrates</w:t>
      </w:r>
      <w:r w:rsidR="00FB6CA2" w:rsidRPr="00FB6CA2">
        <w:rPr>
          <w:rFonts w:ascii="Times New Roman" w:hAnsi="Times New Roman" w:cs="Times New Roman"/>
        </w:rPr>
        <w:t>, besides showing that taxa differ in the scale at which differentiation occurs, the importance of fragmentation of the landscape in facilitating differentiation</w:t>
      </w:r>
      <w:commentRangeStart w:id="141"/>
      <w:r w:rsidR="00FB6CA2" w:rsidRPr="00FB6CA2">
        <w:rPr>
          <w:rFonts w:ascii="Times New Roman" w:hAnsi="Times New Roman" w:cs="Times New Roman"/>
        </w:rPr>
        <w:t>.</w:t>
      </w:r>
      <w:commentRangeEnd w:id="141"/>
      <w:r>
        <w:rPr>
          <w:rStyle w:val="CommentReference"/>
        </w:rPr>
        <w:commentReference w:id="141"/>
      </w:r>
      <w:r w:rsidR="00FB6CA2" w:rsidRPr="00FB6CA2">
        <w:rPr>
          <w:rFonts w:ascii="Times New Roman" w:hAnsi="Times New Roman" w:cs="Times New Roman"/>
        </w:rPr>
        <w:t xml:space="preserve"> The scale at which this fragmentation occurs is relative to the organism in question and plays a key role in dictating the effects of fragmentation. For some taxa fragmentation clearly allows genetic separation. For others, in particular those that are more connected, the fragmentation can provide a way of enhancing adaptive differentiation (Gillespie &amp; Roderick, 2014).</w:t>
      </w:r>
    </w:p>
    <w:p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For lineages characterized by extensive ecological diversification, recent work has highlighted the potential role of multiple colonizations and admixture in enhancing variability: while a break in gene flow is necessary for adaptive differentiation, hybridization and genetic admixture are key in the generation of adaptive variation and functional novelty (Seehausen &amp; Schluter, 2004; Rius &amp; Darling, 2014). </w:t>
      </w:r>
      <w:commentRangeStart w:id="142"/>
      <w:r w:rsidRPr="00FB6CA2">
        <w:rPr>
          <w:rFonts w:ascii="Times New Roman" w:hAnsi="Times New Roman" w:cs="Times New Roman"/>
        </w:rPr>
        <w:t xml:space="preserve">Numerous studies demonstrate </w:t>
      </w:r>
      <w:r w:rsidR="009B2F95">
        <w:rPr>
          <w:rFonts w:ascii="Times New Roman" w:hAnsi="Times New Roman" w:cs="Times New Roman"/>
        </w:rPr>
        <w:t>that</w:t>
      </w:r>
      <w:r w:rsidR="009B2F95" w:rsidRPr="00FB6CA2">
        <w:rPr>
          <w:rFonts w:ascii="Times New Roman" w:hAnsi="Times New Roman" w:cs="Times New Roman"/>
        </w:rPr>
        <w:t xml:space="preserve"> </w:t>
      </w:r>
      <w:r w:rsidRPr="00FB6CA2">
        <w:rPr>
          <w:rFonts w:ascii="Times New Roman" w:hAnsi="Times New Roman" w:cs="Times New Roman"/>
        </w:rPr>
        <w:t>the negative effects of genetic founder effects may be offset if different colonization events result in multiple genotypes within the introduced population (see Rius &amp; Darling (2014) and citations therein), highlighting the potential role of admixture among successively introduced populations in providing the genetic variation to allow adaptive evolution.</w:t>
      </w:r>
      <w:commentRangeEnd w:id="142"/>
      <w:r w:rsidR="009B2F95">
        <w:rPr>
          <w:rStyle w:val="CommentReference"/>
        </w:rPr>
        <w:commentReference w:id="142"/>
      </w:r>
    </w:p>
    <w:p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Clearly, more work is needed in order to understand the role of genetic mixing and hybridization among recently diverged populations and the potential role of such effects in fostering adaptive radiation (Nosil &amp; Crespi, 2006; Seehausen et al., 2014). Particularly intriguing will be to determine the extent to which novel genetic combinations might facilitate differentiation associated with ecological shifts, and the timeframe over which this tends to occur in different lineages</w:t>
      </w:r>
      <w:commentRangeStart w:id="143"/>
      <w:r w:rsidRPr="00FB6CA2">
        <w:rPr>
          <w:rFonts w:ascii="Times New Roman" w:hAnsi="Times New Roman" w:cs="Times New Roman"/>
        </w:rPr>
        <w:t>.</w:t>
      </w:r>
      <w:commentRangeEnd w:id="143"/>
      <w:r w:rsidR="009B2F95">
        <w:rPr>
          <w:rStyle w:val="CommentReference"/>
        </w:rPr>
        <w:commentReference w:id="143"/>
      </w:r>
    </w:p>
    <w:p w:rsidR="00E048A3" w:rsidRPr="002E4F70" w:rsidRDefault="00E048A3" w:rsidP="002E4F70">
      <w:pPr>
        <w:spacing w:line="480" w:lineRule="auto"/>
        <w:rPr>
          <w:rFonts w:ascii="Times New Roman" w:hAnsi="Times New Roman" w:cs="Times New Roman"/>
        </w:rPr>
      </w:pPr>
    </w:p>
    <w:sectPr w:rsidR="00E048A3" w:rsidRPr="002E4F70" w:rsidSect="0063446D">
      <w:pgSz w:w="12240" w:h="15840"/>
      <w:pgMar w:top="1440" w:right="1800" w:bottom="1440" w:left="180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dy Rominger" w:date="2014-10-30T15:54:00Z" w:initials="AR">
    <w:p w:rsidR="00F951D8" w:rsidRDefault="00F951D8" w:rsidP="009823E7">
      <w:pPr>
        <w:spacing w:line="480" w:lineRule="auto"/>
        <w:rPr>
          <w:rFonts w:ascii="Times New Roman" w:hAnsi="Times New Roman" w:cs="Times New Roman"/>
        </w:rPr>
      </w:pPr>
      <w:r>
        <w:rPr>
          <w:rStyle w:val="CommentReference"/>
        </w:rPr>
        <w:annotationRef/>
      </w:r>
      <w:r>
        <w:rPr>
          <w:rFonts w:ascii="Times New Roman" w:hAnsi="Times New Roman" w:cs="Times New Roman"/>
        </w:rPr>
        <w:t>SOME STUFF CUT FROM TEXT THAT MIGHT WORK IN ABSTRACT:</w:t>
      </w:r>
    </w:p>
    <w:p w:rsidR="00F951D8" w:rsidRDefault="00F951D8" w:rsidP="009823E7">
      <w:pPr>
        <w:spacing w:line="480" w:lineRule="auto"/>
        <w:rPr>
          <w:rFonts w:ascii="Times New Roman" w:hAnsi="Times New Roman" w:cs="Times New Roman"/>
        </w:rPr>
      </w:pPr>
    </w:p>
    <w:p w:rsidR="00F951D8" w:rsidRDefault="00F951D8" w:rsidP="009823E7">
      <w:pPr>
        <w:spacing w:line="480" w:lineRule="auto"/>
        <w:rPr>
          <w:rFonts w:ascii="Times New Roman" w:hAnsi="Times New Roman" w:cs="Times New Roman"/>
        </w:rPr>
      </w:pPr>
      <w:r>
        <w:rPr>
          <w:rFonts w:ascii="Times New Roman" w:hAnsi="Times New Roman" w:cs="Times New Roman"/>
        </w:rPr>
        <w:t xml:space="preserve">If we want to understand present day biodiversity we must understand dynamic processes that lead to it. People have done that by using static data (e.g. phylogenies, traits, species area, species abundance) </w:t>
      </w:r>
    </w:p>
    <w:p w:rsidR="00F951D8" w:rsidRPr="009823E7" w:rsidRDefault="00F951D8" w:rsidP="009823E7">
      <w:pPr>
        <w:spacing w:line="480" w:lineRule="auto"/>
        <w:rPr>
          <w:rFonts w:ascii="Times New Roman" w:hAnsi="Times New Roman" w:cs="Times New Roman"/>
          <w:b/>
        </w:rPr>
      </w:pPr>
      <w:r>
        <w:rPr>
          <w:rFonts w:ascii="Times New Roman" w:hAnsi="Times New Roman" w:cs="Times New Roman"/>
        </w:rPr>
        <w:t xml:space="preserve"> </w:t>
      </w:r>
      <w:r w:rsidRPr="001B1E8C">
        <w:rPr>
          <w:rFonts w:ascii="Times New Roman" w:hAnsi="Times New Roman" w:cs="Times New Roman"/>
        </w:rPr>
        <w:t xml:space="preserve">Here, </w:t>
      </w:r>
      <w:r>
        <w:rPr>
          <w:rFonts w:ascii="Times New Roman" w:hAnsi="Times New Roman" w:cs="Times New Roman"/>
        </w:rPr>
        <w:t>we show how ecological theory can leverage natural experiments on oceanic islands of known chronologies to test how the</w:t>
      </w:r>
      <w:r w:rsidRPr="001B1E8C">
        <w:rPr>
          <w:rFonts w:ascii="Times New Roman" w:hAnsi="Times New Roman" w:cs="Times New Roman"/>
        </w:rPr>
        <w:t xml:space="preserve"> interplay between evolutionary and ecological processes </w:t>
      </w:r>
      <w:r>
        <w:rPr>
          <w:rFonts w:ascii="Times New Roman" w:hAnsi="Times New Roman" w:cs="Times New Roman"/>
        </w:rPr>
        <w:t>has</w:t>
      </w:r>
      <w:r w:rsidRPr="001B1E8C">
        <w:rPr>
          <w:rFonts w:ascii="Times New Roman" w:hAnsi="Times New Roman" w:cs="Times New Roman"/>
        </w:rPr>
        <w:t xml:space="preserve"> shap</w:t>
      </w:r>
      <w:r>
        <w:rPr>
          <w:rFonts w:ascii="Times New Roman" w:hAnsi="Times New Roman" w:cs="Times New Roman"/>
        </w:rPr>
        <w:t>ed present-day</w:t>
      </w:r>
      <w:r w:rsidRPr="001B1E8C">
        <w:rPr>
          <w:rFonts w:ascii="Times New Roman" w:hAnsi="Times New Roman" w:cs="Times New Roman"/>
        </w:rPr>
        <w:t xml:space="preserve"> biodiversity</w:t>
      </w:r>
      <w:r>
        <w:rPr>
          <w:rFonts w:ascii="Times New Roman" w:hAnsi="Times New Roman" w:cs="Times New Roman"/>
        </w:rPr>
        <w:t xml:space="preserve">. We advocate for combining perspectives gained from coupled molecular and community-level </w:t>
      </w:r>
      <w:r w:rsidRPr="001B1E8C">
        <w:rPr>
          <w:rFonts w:ascii="Times New Roman" w:hAnsi="Times New Roman" w:cs="Times New Roman"/>
        </w:rPr>
        <w:t>data across broad taxonomic scales</w:t>
      </w:r>
      <w:r>
        <w:rPr>
          <w:rFonts w:ascii="Times New Roman" w:hAnsi="Times New Roman" w:cs="Times New Roman"/>
        </w:rPr>
        <w:t xml:space="preserve"> and demonstrate its potential using previously published data.</w:t>
      </w:r>
    </w:p>
  </w:comment>
  <w:comment w:id="4" w:author="Dan" w:date="2014-10-30T15:54:00Z" w:initials="D">
    <w:p w:rsidR="00F951D8" w:rsidRDefault="00F951D8">
      <w:pPr>
        <w:pStyle w:val="CommentText"/>
      </w:pPr>
      <w:r>
        <w:rPr>
          <w:rStyle w:val="CommentReference"/>
        </w:rPr>
        <w:annotationRef/>
      </w:r>
      <w:r>
        <w:t xml:space="preserve">Felt like the first sentence is so broad and oft-used that it feels empty. </w:t>
      </w:r>
    </w:p>
    <w:p w:rsidR="00F951D8" w:rsidRDefault="00F951D8">
      <w:pPr>
        <w:pStyle w:val="CommentText"/>
      </w:pPr>
    </w:p>
    <w:p w:rsidR="00F951D8" w:rsidRDefault="00F951D8">
      <w:pPr>
        <w:pStyle w:val="CommentText"/>
      </w:pPr>
      <w:r>
        <w:t xml:space="preserve">The introduction still lacks a conceptualization of the PROBLEM we propose to solve with our beautiful islands and theory. 1) contemporary biodiversity is some unresolved product of speciation, extinction, dispersal all conditioned by ecological interactions. 2) these processes occur on different temporal and spatial scales and may be interactive with nonlinear feedbacks and lags among them.  </w:t>
      </w:r>
    </w:p>
    <w:p w:rsidR="00F951D8" w:rsidRDefault="00F951D8">
      <w:pPr>
        <w:pStyle w:val="CommentText"/>
      </w:pPr>
      <w:r>
        <w:t>(your current second paragraph): Traditionally, we have dealt with these in separate silos – hold ecology constant while studying historical biogeography, or pretend that evolution is a finished product while studying equilibrium ecology… But the introduction overall lacks the pop gen &amp; historical biogeo background that an editor like Ricklefs will want?</w:t>
      </w:r>
    </w:p>
  </w:comment>
  <w:comment w:id="11" w:author=" Kari Goodman" w:date="2014-10-30T15:54:00Z" w:initials="KRG">
    <w:p w:rsidR="00F951D8" w:rsidRDefault="00F951D8">
      <w:pPr>
        <w:pStyle w:val="CommentText"/>
      </w:pPr>
      <w:r>
        <w:rPr>
          <w:rStyle w:val="CommentReference"/>
        </w:rPr>
        <w:annotationRef/>
      </w:r>
      <w:r>
        <w:t xml:space="preserve">I reorganized this paragraph in an attempt to address Dan’s comment. See what you think. </w:t>
      </w:r>
    </w:p>
  </w:comment>
  <w:comment w:id="31" w:author="Andy Rominger" w:date="2014-10-30T15:54:00Z" w:initials="AR">
    <w:p w:rsidR="00F951D8" w:rsidRDefault="00F951D8">
      <w:pPr>
        <w:pStyle w:val="CommentText"/>
      </w:pPr>
      <w:r>
        <w:rPr>
          <w:rStyle w:val="CommentReference"/>
        </w:rPr>
        <w:annotationRef/>
      </w:r>
      <w:r>
        <w:t xml:space="preserve">Citation to add: </w:t>
      </w:r>
      <w:r w:rsidRPr="00C45C17">
        <w:t>Wiens, J J. 2011. The causes of species richness patterns across space, time, and clades and the role of “ecological limits”. The Quarterly Review of Biology 86:75-96.</w:t>
      </w:r>
    </w:p>
  </w:comment>
  <w:comment w:id="30" w:author=" Kari Goodman" w:date="2014-10-30T15:54:00Z" w:initials="KRG">
    <w:p w:rsidR="00F951D8" w:rsidRDefault="00F951D8">
      <w:pPr>
        <w:pStyle w:val="CommentText"/>
      </w:pPr>
      <w:r>
        <w:rPr>
          <w:rStyle w:val="CommentReference"/>
        </w:rPr>
        <w:annotationRef/>
      </w:r>
      <w:r>
        <w:t xml:space="preserve">Are Hubbell and Cavender-Bares considered “traditional”? I think of them as relatively recent… I’m rewording because of this. </w:t>
      </w:r>
    </w:p>
  </w:comment>
  <w:comment w:id="36" w:author="Andy Rominger" w:date="2014-10-30T15:54:00Z" w:initials="AR">
    <w:p w:rsidR="00F951D8" w:rsidRDefault="00F951D8">
      <w:pPr>
        <w:pStyle w:val="CommentText"/>
      </w:pPr>
      <w:r>
        <w:rPr>
          <w:rStyle w:val="CommentReference"/>
        </w:rPr>
        <w:annotationRef/>
      </w:r>
      <w:r>
        <w:t xml:space="preserve">Citation to add: </w:t>
      </w:r>
      <w:r w:rsidRPr="009A08D5">
        <w:t>Chase, J. M., and J. A. Myers. 2011. Disentangling the importance of ecological niches from stochastic processes across scales. Philosophical Transactions of the Royal Society B: Biological Sciences 366:2351-2363.</w:t>
      </w:r>
    </w:p>
  </w:comment>
  <w:comment w:id="45" w:author="Dan" w:date="2014-10-30T15:54:00Z" w:initials="D">
    <w:p w:rsidR="00F951D8" w:rsidRDefault="00F951D8">
      <w:pPr>
        <w:pStyle w:val="CommentText"/>
      </w:pPr>
      <w:r>
        <w:rPr>
          <w:rStyle w:val="CommentReference"/>
        </w:rPr>
        <w:annotationRef/>
      </w:r>
      <w:r>
        <w:t>Cite (probably a better one exists)</w:t>
      </w:r>
    </w:p>
    <w:p w:rsidR="00F951D8" w:rsidRDefault="00F951D8">
      <w:pPr>
        <w:pStyle w:val="CommentText"/>
      </w:pPr>
    </w:p>
    <w:p w:rsidR="00F951D8" w:rsidRDefault="00F951D8">
      <w:pPr>
        <w:pStyle w:val="CommentText"/>
      </w:pPr>
      <w:r w:rsidRPr="000B0B23">
        <w:t>Clague, D. A. 1996. The growth and subsidence of the Hawaiian-Emperor volcanic chain. Pages 35-50 in A. Keast and S. E. Miller, eds. The Origin and Evolution of Pacific Island Biotas, New Guinea to Eastern Polynesia: Patterns and Processes. SPB Academic Publishing, Amsterdam, the Netherlands.</w:t>
      </w:r>
    </w:p>
  </w:comment>
  <w:comment w:id="46" w:author="Dan" w:date="2014-10-30T15:54:00Z" w:initials="D">
    <w:p w:rsidR="00F951D8" w:rsidRDefault="00F951D8">
      <w:pPr>
        <w:pStyle w:val="CommentText"/>
      </w:pPr>
      <w:r>
        <w:rPr>
          <w:rStyle w:val="CommentReference"/>
        </w:rPr>
        <w:annotationRef/>
      </w:r>
      <w:r>
        <w:t>Cite</w:t>
      </w:r>
    </w:p>
    <w:p w:rsidR="00F951D8" w:rsidRDefault="00F951D8">
      <w:pPr>
        <w:pStyle w:val="CommentText"/>
      </w:pPr>
      <w:r w:rsidRPr="00097101">
        <w:t>Wagner, W. L., and V. A. Funk, eds. 1995. Hawaiian Biogeography: Evolution on a Hot Spot Archipelago. Smithsonian Institution Press, Washington, DC.</w:t>
      </w:r>
    </w:p>
    <w:p w:rsidR="00F951D8" w:rsidRDefault="00F951D8">
      <w:pPr>
        <w:pStyle w:val="CommentText"/>
      </w:pPr>
    </w:p>
    <w:p w:rsidR="00F951D8" w:rsidRDefault="00F951D8">
      <w:pPr>
        <w:pStyle w:val="CommentText"/>
      </w:pPr>
      <w:r w:rsidRPr="00097101">
        <w:t>Gruner, D. S. 2007. Geological age, ecosystem development, and arboreal arthropod community structure in the Hawaiian Islands. Biological Journal of the Linnean Society 90:551-570.</w:t>
      </w:r>
    </w:p>
    <w:p w:rsidR="00F951D8" w:rsidRDefault="00F951D8">
      <w:pPr>
        <w:pStyle w:val="CommentText"/>
      </w:pPr>
    </w:p>
    <w:p w:rsidR="00F951D8" w:rsidRDefault="00F951D8">
      <w:pPr>
        <w:pStyle w:val="CommentText"/>
      </w:pPr>
      <w:r w:rsidRPr="00097101">
        <w:t>Gillespie, R. G., and B. G. Baldwin. 2009. Island biogeography of remote archipelagoes: interplay between ecological and evolutionary processes. Pages 358-387 in J. B. Losos and R. E. Ricklefs, eds. The Theory of Island Biogeography Revisited. Princeton University Press, Princeton, NJ.</w:t>
      </w:r>
    </w:p>
    <w:p w:rsidR="00F951D8" w:rsidRDefault="00F951D8">
      <w:pPr>
        <w:pStyle w:val="CommentText"/>
      </w:pPr>
    </w:p>
    <w:p w:rsidR="00F951D8" w:rsidRDefault="00F951D8">
      <w:pPr>
        <w:pStyle w:val="CommentText"/>
      </w:pPr>
    </w:p>
  </w:comment>
  <w:comment w:id="47" w:author="Dan" w:date="2014-10-30T15:54:00Z" w:initials="D">
    <w:p w:rsidR="00F951D8" w:rsidRDefault="00F951D8">
      <w:pPr>
        <w:pStyle w:val="CommentText"/>
      </w:pPr>
      <w:r>
        <w:rPr>
          <w:rStyle w:val="CommentReference"/>
        </w:rPr>
        <w:annotationRef/>
      </w:r>
      <w:r>
        <w:t xml:space="preserve">Cite </w:t>
      </w:r>
    </w:p>
    <w:p w:rsidR="00F951D8" w:rsidRDefault="00F951D8">
      <w:pPr>
        <w:pStyle w:val="CommentText"/>
      </w:pPr>
      <w:r w:rsidRPr="00CB5BA1">
        <w:t>Gillespie, R. G. 2004. Community assembly through adaptive radiation in Hawaiian spiders. Science 303:356-359.</w:t>
      </w:r>
    </w:p>
    <w:p w:rsidR="00F951D8" w:rsidRDefault="00F951D8">
      <w:pPr>
        <w:pStyle w:val="CommentText"/>
      </w:pPr>
    </w:p>
    <w:p w:rsidR="00F951D8" w:rsidRDefault="00F951D8">
      <w:pPr>
        <w:pStyle w:val="CommentText"/>
      </w:pPr>
      <w:r>
        <w:t>Possibly one of the Whittaker immaturity-senescence IBT papers? (He could be a reviewer!)</w:t>
      </w:r>
    </w:p>
  </w:comment>
  <w:comment w:id="78" w:author=" Kari Goodman" w:date="2014-10-30T15:54:00Z" w:initials="KRG">
    <w:p w:rsidR="004F45FF" w:rsidRDefault="004F45FF">
      <w:pPr>
        <w:pStyle w:val="CommentText"/>
      </w:pPr>
      <w:r>
        <w:rPr>
          <w:rStyle w:val="CommentReference"/>
        </w:rPr>
        <w:annotationRef/>
      </w:r>
      <w:r>
        <w:t>Or something like this….</w:t>
      </w:r>
    </w:p>
  </w:comment>
  <w:comment w:id="82" w:author="Rosemary Gillespie" w:date="2014-10-30T15:54:00Z" w:initials="RG">
    <w:p w:rsidR="00F951D8" w:rsidRDefault="00F951D8">
      <w:pPr>
        <w:pStyle w:val="CommentText"/>
      </w:pPr>
      <w:r>
        <w:rPr>
          <w:rStyle w:val="CommentReference"/>
        </w:rPr>
        <w:annotationRef/>
      </w:r>
      <w:r>
        <w:t>Can add to this if you want. The point is that understanding how and when genetic discontinuities develop is critical to everything else (note that I previously used the term genetic “connectance” which I think got very confused with the network connectance!)</w:t>
      </w:r>
    </w:p>
  </w:comment>
  <w:comment w:id="83" w:author="Dan" w:date="2014-10-30T15:54:00Z" w:initials="D">
    <w:p w:rsidR="00F951D8" w:rsidRDefault="00F951D8">
      <w:pPr>
        <w:pStyle w:val="CommentText"/>
      </w:pPr>
      <w:r>
        <w:rPr>
          <w:rStyle w:val="CommentReference"/>
        </w:rPr>
        <w:annotationRef/>
      </w:r>
      <w:r>
        <w:t>Yeah we need some more blah blah here</w:t>
      </w:r>
    </w:p>
  </w:comment>
  <w:comment w:id="50" w:author="Jun Ying Lim" w:date="2014-10-30T15:54:00Z" w:initials="JL">
    <w:p w:rsidR="00F951D8" w:rsidRDefault="00F951D8">
      <w:pPr>
        <w:pStyle w:val="CommentText"/>
      </w:pPr>
      <w:r>
        <w:rPr>
          <w:rStyle w:val="CommentReference"/>
        </w:rPr>
        <w:annotationRef/>
      </w:r>
      <w:r>
        <w:t>Probably Introduction, but needs a preamble</w:t>
      </w:r>
    </w:p>
  </w:comment>
  <w:comment w:id="98" w:author=" Kari Goodman" w:date="2014-10-30T15:54:00Z" w:initials="KRG">
    <w:p w:rsidR="00F951D8" w:rsidRDefault="00F951D8" w:rsidP="001F2894">
      <w:pPr>
        <w:pStyle w:val="CommentText"/>
      </w:pPr>
      <w:r>
        <w:rPr>
          <w:rStyle w:val="CommentReference"/>
        </w:rPr>
        <w:annotationRef/>
      </w:r>
      <w:r>
        <w:t>What do you mean by this?</w:t>
      </w:r>
    </w:p>
  </w:comment>
  <w:comment w:id="101" w:author=" Kari Goodman" w:date="2014-10-30T15:54:00Z" w:initials="KRG">
    <w:p w:rsidR="00F951D8" w:rsidRDefault="00F951D8">
      <w:pPr>
        <w:pStyle w:val="CommentText"/>
      </w:pPr>
      <w:r>
        <w:rPr>
          <w:rStyle w:val="CommentReference"/>
        </w:rPr>
        <w:annotationRef/>
      </w:r>
      <w:r>
        <w:t>What do you mean by this?</w:t>
      </w:r>
    </w:p>
  </w:comment>
  <w:comment w:id="103" w:author=" Kari Goodman" w:date="2014-10-30T15:54:00Z" w:initials="KRG">
    <w:p w:rsidR="00F951D8" w:rsidRDefault="00F951D8">
      <w:pPr>
        <w:pStyle w:val="CommentText"/>
      </w:pPr>
      <w:r>
        <w:rPr>
          <w:rStyle w:val="CommentReference"/>
        </w:rPr>
        <w:annotationRef/>
      </w:r>
      <w:r>
        <w:t>What do you mean by this?</w:t>
      </w:r>
    </w:p>
  </w:comment>
  <w:comment w:id="104" w:author=" Kari Goodman" w:date="2014-10-30T15:54:00Z" w:initials="KRG">
    <w:p w:rsidR="00F951D8" w:rsidRDefault="00F951D8">
      <w:pPr>
        <w:pStyle w:val="CommentText"/>
      </w:pPr>
      <w:r>
        <w:rPr>
          <w:rStyle w:val="CommentReference"/>
        </w:rPr>
        <w:annotationRef/>
      </w:r>
      <w:r>
        <w:t>You already discussed nestedness just before this, didn't you? Also, you used the word module in that sentence, which confuses things. Remove the sentence just before this?</w:t>
      </w:r>
    </w:p>
  </w:comment>
  <w:comment w:id="105" w:author=" Kari Goodman" w:date="2014-10-30T15:54:00Z" w:initials="KRG">
    <w:p w:rsidR="00F951D8" w:rsidRDefault="00F951D8">
      <w:pPr>
        <w:pStyle w:val="CommentText"/>
      </w:pPr>
      <w:r>
        <w:rPr>
          <w:rStyle w:val="CommentReference"/>
        </w:rPr>
        <w:annotationRef/>
      </w:r>
      <w:r>
        <w:t xml:space="preserve">This should be more specific. What can we actually tell by looking at modularity  and nestedness? My understanding is that they are patterns that may be driven by a number of different processes, maybe here we should say something about how we will distinguish the processes we are interested in given either (or both) pattern emerging from our data. </w:t>
      </w:r>
    </w:p>
  </w:comment>
  <w:comment w:id="106" w:author=" Kari Goodman" w:date="2014-10-30T15:54:00Z" w:initials="KRG">
    <w:p w:rsidR="00F951D8" w:rsidRDefault="00F951D8">
      <w:pPr>
        <w:pStyle w:val="CommentText"/>
      </w:pPr>
      <w:r>
        <w:rPr>
          <w:rStyle w:val="CommentReference"/>
        </w:rPr>
        <w:annotationRef/>
      </w:r>
      <w:r>
        <w:t xml:space="preserve">Methods are not novel, their integration is. Reword to: In this paper, we integrate methods from (blah blah blah). I believe that is what we had here before. </w:t>
      </w:r>
    </w:p>
  </w:comment>
  <w:comment w:id="108" w:author="Dan" w:date="2014-10-30T15:54:00Z" w:initials="D">
    <w:p w:rsidR="00F951D8" w:rsidRDefault="00F951D8">
      <w:pPr>
        <w:pStyle w:val="CommentText"/>
      </w:pPr>
      <w:r>
        <w:rPr>
          <w:rStyle w:val="CommentReference"/>
        </w:rPr>
        <w:annotationRef/>
      </w:r>
      <w:r>
        <w:t>Yeah, use this rather than “connectance” above and wherever else</w:t>
      </w:r>
    </w:p>
  </w:comment>
  <w:comment w:id="120" w:author="Dan" w:date="2014-10-30T15:54:00Z" w:initials="D">
    <w:p w:rsidR="00F951D8" w:rsidRDefault="00F951D8">
      <w:pPr>
        <w:pStyle w:val="CommentText"/>
      </w:pPr>
      <w:r>
        <w:rPr>
          <w:rStyle w:val="CommentReference"/>
        </w:rPr>
        <w:annotationRef/>
      </w:r>
    </w:p>
    <w:p w:rsidR="00F951D8" w:rsidRDefault="00F951D8">
      <w:pPr>
        <w:pStyle w:val="CommentText"/>
      </w:pPr>
    </w:p>
    <w:p w:rsidR="00F951D8" w:rsidRDefault="00F951D8">
      <w:pPr>
        <w:pStyle w:val="CommentText"/>
      </w:pPr>
      <w:r w:rsidRPr="00752D9F">
        <w:t>Kitayama, K., and D. Mueller-Dombois. 1995. Vegetation changes along gradients of long-term soil development in the Hawaiian montane rainforest zone. Vegetatio 120:1-20.</w:t>
      </w:r>
    </w:p>
    <w:p w:rsidR="00F951D8" w:rsidRDefault="00F951D8">
      <w:pPr>
        <w:pStyle w:val="CommentText"/>
      </w:pPr>
    </w:p>
    <w:p w:rsidR="00F951D8" w:rsidRDefault="00F951D8">
      <w:pPr>
        <w:pStyle w:val="CommentText"/>
      </w:pPr>
      <w:r w:rsidRPr="00752D9F">
        <w:t>Vitousek, P. M. 2004. Nutrient Cycling and Limitation: Hawai‘i as a Model System. Princeton University Press, Princeton, NJ.</w:t>
      </w:r>
    </w:p>
    <w:p w:rsidR="00F951D8" w:rsidRDefault="00F951D8">
      <w:pPr>
        <w:pStyle w:val="CommentText"/>
      </w:pPr>
    </w:p>
    <w:p w:rsidR="00F951D8" w:rsidRDefault="00F951D8">
      <w:pPr>
        <w:pStyle w:val="CommentText"/>
      </w:pPr>
      <w:r w:rsidRPr="00752D9F">
        <w:t>Gruner, D. S. 2007. Geological age, ecosystem development, and arboreal arthropod community structure in the Hawaiian Islands. Biological Journal of the Linnean Society 90:551-570.</w:t>
      </w:r>
    </w:p>
  </w:comment>
  <w:comment w:id="121" w:author="Dan" w:date="2014-10-30T15:54:00Z" w:initials="D">
    <w:p w:rsidR="00F951D8" w:rsidRDefault="00F951D8">
      <w:pPr>
        <w:pStyle w:val="CommentText"/>
      </w:pPr>
      <w:r>
        <w:rPr>
          <w:rStyle w:val="CommentReference"/>
        </w:rPr>
        <w:annotationRef/>
      </w:r>
      <w:r>
        <w:t>Surely formats were lost in putting it into word doc format, but be sure to fix these…</w:t>
      </w:r>
    </w:p>
  </w:comment>
  <w:comment w:id="124" w:author="Dan" w:date="2014-10-30T15:54:00Z" w:initials="D">
    <w:p w:rsidR="00F951D8" w:rsidRDefault="00F951D8" w:rsidP="00C74263">
      <w:pPr>
        <w:pStyle w:val="CommentText"/>
      </w:pPr>
      <w:r>
        <w:rPr>
          <w:rStyle w:val="CommentReference"/>
        </w:rPr>
        <w:annotationRef/>
      </w:r>
      <w:r>
        <w:t>This might need further explanation either in the methods or here</w:t>
      </w:r>
    </w:p>
  </w:comment>
  <w:comment w:id="125" w:author="Dan" w:date="2014-10-30T15:54:00Z" w:initials="D">
    <w:p w:rsidR="00F951D8" w:rsidRDefault="00F951D8" w:rsidP="00C74263">
      <w:pPr>
        <w:pStyle w:val="CommentText"/>
      </w:pPr>
      <w:r>
        <w:rPr>
          <w:rStyle w:val="CommentReference"/>
        </w:rPr>
        <w:annotationRef/>
      </w:r>
      <w:r>
        <w:t>One of two in the middle, but on the young side…</w:t>
      </w:r>
    </w:p>
  </w:comment>
  <w:comment w:id="126" w:author="Dan" w:date="2014-10-30T15:54:00Z" w:initials="D">
    <w:p w:rsidR="00F951D8" w:rsidRDefault="00F951D8" w:rsidP="00C74263">
      <w:pPr>
        <w:pStyle w:val="CommentText"/>
      </w:pPr>
      <w:r>
        <w:rPr>
          <w:rStyle w:val="CommentReference"/>
        </w:rPr>
        <w:annotationRef/>
      </w:r>
      <w:r>
        <w:t>“Assemblage”, technically, because it is taxonomically restricted</w:t>
      </w:r>
    </w:p>
  </w:comment>
  <w:comment w:id="127" w:author="Andy Rominger" w:date="2014-10-30T15:54:00Z" w:initials="AR">
    <w:p w:rsidR="00F951D8" w:rsidRPr="00477ABE" w:rsidRDefault="00F951D8" w:rsidP="00477ABE">
      <w:pPr>
        <w:rPr>
          <w:rFonts w:ascii="Times" w:eastAsia="Times New Roman" w:hAnsi="Times" w:cs="Times New Roman"/>
          <w:sz w:val="20"/>
          <w:szCs w:val="20"/>
        </w:rPr>
      </w:pPr>
      <w:r>
        <w:rPr>
          <w:rStyle w:val="CommentReference"/>
        </w:rPr>
        <w:annotationRef/>
      </w:r>
      <w:r w:rsidRPr="00477ABE">
        <w:rPr>
          <w:rFonts w:ascii="Times" w:eastAsia="Times New Roman" w:hAnsi="Times" w:cs="Times New Roman"/>
          <w:sz w:val="20"/>
          <w:szCs w:val="20"/>
        </w:rPr>
        <w:t>I feel that the discussion is a little insubstantial. Was thinking that those introduction chunks could be a nice discussion point</w:t>
      </w:r>
    </w:p>
  </w:comment>
  <w:comment w:id="128" w:author="Andy Rominger" w:date="2014-10-30T15:54:00Z" w:initials="AR">
    <w:p w:rsidR="00F951D8" w:rsidRDefault="00F951D8">
      <w:pPr>
        <w:pStyle w:val="CommentText"/>
      </w:pPr>
      <w:r>
        <w:rPr>
          <w:rStyle w:val="CommentReference"/>
        </w:rPr>
        <w:annotationRef/>
      </w:r>
      <w:r>
        <w:t>Make sure we say why we think why deviations from maxent happen</w:t>
      </w:r>
    </w:p>
  </w:comment>
  <w:comment w:id="129" w:author="Dan" w:date="2014-10-30T15:54:00Z" w:initials="D">
    <w:p w:rsidR="00F951D8" w:rsidRDefault="00F951D8">
      <w:pPr>
        <w:pStyle w:val="CommentText"/>
      </w:pPr>
      <w:r>
        <w:rPr>
          <w:rStyle w:val="CommentReference"/>
        </w:rPr>
        <w:annotationRef/>
      </w:r>
      <w:r>
        <w:t>How? Spell it out with a sentence that outlines the chunks of the discussion to follow “in the development of genetic discontinuity, network structure, “</w:t>
      </w:r>
    </w:p>
  </w:comment>
  <w:comment w:id="130" w:author="Dan" w:date="2014-10-30T15:54:00Z" w:initials="D">
    <w:p w:rsidR="00F951D8" w:rsidRDefault="00F951D8">
      <w:pPr>
        <w:pStyle w:val="CommentText"/>
      </w:pPr>
      <w:r>
        <w:rPr>
          <w:rStyle w:val="CommentReference"/>
        </w:rPr>
        <w:annotationRef/>
      </w:r>
      <w:r>
        <w:t>Enough n within trophic levels to say this or could it be taxon by taxon differences, intrinsic genetic factors within each lineage?</w:t>
      </w:r>
    </w:p>
  </w:comment>
  <w:comment w:id="131" w:author="Dan" w:date="2014-10-30T15:54:00Z" w:initials="D">
    <w:p w:rsidR="00F951D8" w:rsidRDefault="00F951D8">
      <w:pPr>
        <w:pStyle w:val="CommentText"/>
      </w:pPr>
      <w:r>
        <w:rPr>
          <w:rStyle w:val="CommentReference"/>
        </w:rPr>
        <w:annotationRef/>
      </w:r>
      <w:r>
        <w:t>Delphacidae… perhaps in the methods the taxa should be all listed so it is not necessary to state this for the first time here. The table in the submitted ms does not give higher taxonomic affiliations like family</w:t>
      </w:r>
    </w:p>
  </w:comment>
  <w:comment w:id="132" w:author="Dan" w:date="2014-10-30T15:54:00Z" w:initials="D">
    <w:p w:rsidR="00F951D8" w:rsidRDefault="00F951D8">
      <w:pPr>
        <w:pStyle w:val="CommentText"/>
      </w:pPr>
      <w:r>
        <w:rPr>
          <w:rStyle w:val="CommentReference"/>
        </w:rPr>
        <w:annotationRef/>
      </w:r>
      <w:r>
        <w:t>Rephrase, less passive indirect</w:t>
      </w:r>
    </w:p>
  </w:comment>
  <w:comment w:id="133" w:author="Dan" w:date="2014-10-30T15:54:00Z" w:initials="D">
    <w:p w:rsidR="00F951D8" w:rsidRDefault="00F951D8">
      <w:pPr>
        <w:pStyle w:val="CommentText"/>
      </w:pPr>
      <w:r>
        <w:rPr>
          <w:rStyle w:val="CommentReference"/>
        </w:rPr>
        <w:annotationRef/>
      </w:r>
      <w:r>
        <w:t>Higher res temporal data are needed (point to future work). I think in general the discussion would benefit from more of a hypothesis generation stand. Less in the realm of certain conclusions, and use it set up the future work?</w:t>
      </w:r>
    </w:p>
  </w:comment>
  <w:comment w:id="134" w:author="Dan" w:date="2014-10-30T15:54:00Z" w:initials="D">
    <w:p w:rsidR="00F951D8" w:rsidRDefault="00F951D8">
      <w:pPr>
        <w:pStyle w:val="CommentText"/>
      </w:pPr>
      <w:r>
        <w:rPr>
          <w:rStyle w:val="CommentReference"/>
        </w:rPr>
        <w:annotationRef/>
      </w:r>
      <w:r>
        <w:t>Can’t tell if this is used as speciation synonym or not ( but it should not be)</w:t>
      </w:r>
    </w:p>
  </w:comment>
  <w:comment w:id="135" w:author="Dan" w:date="2014-10-30T15:54:00Z" w:initials="D">
    <w:p w:rsidR="00F951D8" w:rsidRDefault="00F951D8">
      <w:pPr>
        <w:pStyle w:val="CommentText"/>
      </w:pPr>
      <w:r>
        <w:rPr>
          <w:rStyle w:val="CommentReference"/>
        </w:rPr>
        <w:annotationRef/>
      </w:r>
      <w:r>
        <w:t>Mysterious! Should probably state that this refers to published work not to results from this work</w:t>
      </w:r>
    </w:p>
  </w:comment>
  <w:comment w:id="136" w:author="Dan" w:date="2014-10-30T15:54:00Z" w:initials="D">
    <w:p w:rsidR="00F951D8" w:rsidRDefault="00F951D8">
      <w:pPr>
        <w:pStyle w:val="CommentText"/>
      </w:pPr>
      <w:r>
        <w:rPr>
          <w:rStyle w:val="CommentReference"/>
        </w:rPr>
        <w:annotationRef/>
      </w:r>
      <w:r>
        <w:t>For which spiders, surely not all spiders</w:t>
      </w:r>
    </w:p>
  </w:comment>
  <w:comment w:id="137" w:author="Dan" w:date="2014-10-30T15:54:00Z" w:initials="D">
    <w:p w:rsidR="00F951D8" w:rsidRDefault="00F951D8">
      <w:pPr>
        <w:pStyle w:val="CommentText"/>
      </w:pPr>
      <w:r>
        <w:rPr>
          <w:rStyle w:val="CommentReference"/>
        </w:rPr>
        <w:annotationRef/>
      </w:r>
      <w:r>
        <w:t>(Linyphiidae)</w:t>
      </w:r>
    </w:p>
  </w:comment>
  <w:comment w:id="138" w:author="Dan" w:date="2014-10-30T15:54:00Z" w:initials="D">
    <w:p w:rsidR="00F951D8" w:rsidRDefault="00F951D8">
      <w:pPr>
        <w:pStyle w:val="CommentText"/>
      </w:pPr>
      <w:r>
        <w:rPr>
          <w:rStyle w:val="CommentReference"/>
        </w:rPr>
        <w:annotationRef/>
      </w:r>
      <w:r>
        <w:t>Cite? General truism but comes from somewhere…. How about one of these</w:t>
      </w:r>
    </w:p>
    <w:p w:rsidR="00F951D8" w:rsidRDefault="00F951D8">
      <w:pPr>
        <w:pStyle w:val="CommentText"/>
      </w:pPr>
    </w:p>
    <w:p w:rsidR="00F951D8" w:rsidRDefault="00F951D8">
      <w:pPr>
        <w:pStyle w:val="CommentText"/>
      </w:pPr>
      <w:r w:rsidRPr="00EA2D20">
        <w:t>Schoener, T. W. 1989. Food webs from the small to the large. Ecology 70:1559-1589.</w:t>
      </w:r>
    </w:p>
    <w:p w:rsidR="00F951D8" w:rsidRDefault="00F951D8">
      <w:pPr>
        <w:pStyle w:val="CommentText"/>
      </w:pPr>
    </w:p>
    <w:p w:rsidR="00F951D8" w:rsidRDefault="00F951D8">
      <w:pPr>
        <w:pStyle w:val="CommentText"/>
      </w:pPr>
      <w:r w:rsidRPr="00EA2D20">
        <w:t>Holt, R. D., J. H. Lawton, G. A. Polis, and N. D. Martinez. 1999. Trophic rank and the species-area relationship. Ecology 80:1495-1504.</w:t>
      </w:r>
    </w:p>
    <w:p w:rsidR="00F951D8" w:rsidRDefault="00F951D8">
      <w:pPr>
        <w:pStyle w:val="CommentText"/>
      </w:pPr>
    </w:p>
    <w:p w:rsidR="00F951D8" w:rsidRDefault="00F951D8">
      <w:pPr>
        <w:pStyle w:val="CommentText"/>
      </w:pPr>
      <w:r w:rsidRPr="00EA2D20">
        <w:t>Terborgh, J., J. A. Estes, P. Paquet, K. Ralls, D. Boyd-Heger, B. J. Miller, and R. F. Noss. 1999. Role of top predators in regulating terrestrial ecosystems. Pages 39-64 in M. E. Soulé and J. Terborgh, eds. Continental Conservation: Design and Management Principles for Long-term, Regional Conservation Networks. Island Press, Washington, DC.</w:t>
      </w:r>
    </w:p>
  </w:comment>
  <w:comment w:id="139" w:author="Dan" w:date="2014-10-30T15:54:00Z" w:initials="D">
    <w:p w:rsidR="00F951D8" w:rsidRDefault="00F951D8">
      <w:pPr>
        <w:pStyle w:val="CommentText"/>
      </w:pPr>
      <w:r>
        <w:rPr>
          <w:rStyle w:val="CommentReference"/>
        </w:rPr>
        <w:annotationRef/>
      </w:r>
      <w:r>
        <w:t>Meaty, cut down</w:t>
      </w:r>
    </w:p>
  </w:comment>
  <w:comment w:id="140" w:author="Dan" w:date="2014-10-30T15:54:00Z" w:initials="D">
    <w:p w:rsidR="00F951D8" w:rsidRDefault="00F951D8">
      <w:pPr>
        <w:pStyle w:val="CommentText"/>
      </w:pPr>
      <w:r>
        <w:rPr>
          <w:rStyle w:val="CommentReference"/>
        </w:rPr>
        <w:annotationRef/>
      </w:r>
      <w:r>
        <w:t>At Kohala or on Kohala volcano (too colloquial)</w:t>
      </w:r>
    </w:p>
  </w:comment>
  <w:comment w:id="141" w:author="Dan" w:date="2014-10-30T15:54:00Z" w:initials="D">
    <w:p w:rsidR="00F951D8" w:rsidRDefault="00F951D8">
      <w:pPr>
        <w:pStyle w:val="CommentText"/>
      </w:pPr>
      <w:r>
        <w:rPr>
          <w:rStyle w:val="CommentReference"/>
        </w:rPr>
        <w:annotationRef/>
      </w:r>
      <w:r>
        <w:t>Gotta cite the classic here</w:t>
      </w:r>
    </w:p>
    <w:p w:rsidR="00F951D8" w:rsidRDefault="00F951D8">
      <w:pPr>
        <w:pStyle w:val="CommentText"/>
      </w:pPr>
    </w:p>
    <w:p w:rsidR="00F951D8" w:rsidRDefault="00F951D8">
      <w:pPr>
        <w:pStyle w:val="CommentText"/>
      </w:pPr>
      <w:r w:rsidRPr="009B2F95">
        <w:t>Carson, H. L., J. P. Lockwood, and E. M. Craddock. 1990. Extinction and recolonisation of local populations on a growing shield volcano. Proceedings of the National Academy of Sciences 87:7055-7057.</w:t>
      </w:r>
    </w:p>
  </w:comment>
  <w:comment w:id="142" w:author="Dan" w:date="2014-10-30T15:54:00Z" w:initials="D">
    <w:p w:rsidR="00F951D8" w:rsidRDefault="00F951D8">
      <w:pPr>
        <w:pStyle w:val="CommentText"/>
      </w:pPr>
      <w:r>
        <w:rPr>
          <w:rStyle w:val="CommentReference"/>
        </w:rPr>
        <w:annotationRef/>
      </w:r>
      <w:r>
        <w:t>Long sentence</w:t>
      </w:r>
    </w:p>
  </w:comment>
  <w:comment w:id="143" w:author="Dan" w:date="2014-10-30T15:54:00Z" w:initials="D">
    <w:p w:rsidR="00F951D8" w:rsidRDefault="00F951D8">
      <w:pPr>
        <w:pStyle w:val="CommentText"/>
      </w:pPr>
      <w:r>
        <w:rPr>
          <w:rStyle w:val="CommentReference"/>
        </w:rPr>
        <w:annotationRef/>
      </w:r>
      <w:r>
        <w:t>“</w:t>
      </w:r>
      <w:r w:rsidRPr="009B2F95">
        <w:t xml:space="preserve">Future work </w:t>
      </w:r>
      <w:r>
        <w:t>should be</w:t>
      </w:r>
      <w:r w:rsidRPr="009B2F95">
        <w:t xml:space="preserve"> aimed at understanding taxonomic differences in the rate of differentiation to assess the roles of genetic fusion and fission and selection and the relative rates of speciation and extinction, across the chronosequence and in the context of the macroecological metrics</w:t>
      </w:r>
      <w:r>
        <w:t xml:space="preserve">.” </w:t>
      </w:r>
    </w:p>
    <w:p w:rsidR="00F951D8" w:rsidRDefault="00F951D8">
      <w:pPr>
        <w:pStyle w:val="CommentText"/>
      </w:pPr>
    </w:p>
    <w:p w:rsidR="00F951D8" w:rsidRDefault="00F951D8">
      <w:pPr>
        <w:pStyle w:val="CommentText"/>
      </w:pPr>
      <w:r>
        <w:t>Taken from the introduction page 3 and targeted for deletion from there. Would go better here with modification.</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charset w:val="00"/>
    <w:family w:val="auto"/>
    <w:pitch w:val="variable"/>
    <w:sig w:usb0="00000003" w:usb1="00000000" w:usb2="00000000" w:usb3="00000000" w:csb0="00000001" w:csb1="00000000"/>
  </w:font>
  <w:font w:name="Cambria Math">
    <w:altName w:val="Cambria"/>
    <w:panose1 w:val="00000000000000000000"/>
    <w:charset w:val="4D"/>
    <w:family w:val="roman"/>
    <w:notTrueType/>
    <w:pitch w:val="default"/>
    <w:sig w:usb0="00000003" w:usb1="00000000" w:usb2="00000000" w:usb3="00000000" w:csb0="00000001" w:csb1="00000000"/>
  </w:font>
  <w:font w:name="STIXGeneral-Regular">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5CA85C6"/>
    <w:multiLevelType w:val="multilevel"/>
    <w:tmpl w:val="AA64611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AE47FA5"/>
    <w:multiLevelType w:val="hybridMultilevel"/>
    <w:tmpl w:val="C2420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trackRevisions/>
  <w:doNotTrackMoves/>
  <w:defaultTabStop w:val="720"/>
  <w:characterSpacingControl w:val="doNotCompress"/>
  <w:compat>
    <w:useFELayout/>
  </w:compat>
  <w:rsids>
    <w:rsidRoot w:val="00F7613D"/>
    <w:rsid w:val="00002530"/>
    <w:rsid w:val="00006244"/>
    <w:rsid w:val="000077B5"/>
    <w:rsid w:val="00014CC9"/>
    <w:rsid w:val="0002125F"/>
    <w:rsid w:val="00041B15"/>
    <w:rsid w:val="0005698B"/>
    <w:rsid w:val="00077375"/>
    <w:rsid w:val="00085CFF"/>
    <w:rsid w:val="00096A18"/>
    <w:rsid w:val="00097101"/>
    <w:rsid w:val="000A627A"/>
    <w:rsid w:val="000B0B23"/>
    <w:rsid w:val="000D5014"/>
    <w:rsid w:val="00101023"/>
    <w:rsid w:val="00101CF2"/>
    <w:rsid w:val="001211A3"/>
    <w:rsid w:val="00124356"/>
    <w:rsid w:val="00130CD7"/>
    <w:rsid w:val="00140E6E"/>
    <w:rsid w:val="00143441"/>
    <w:rsid w:val="001501C1"/>
    <w:rsid w:val="00162171"/>
    <w:rsid w:val="001766F8"/>
    <w:rsid w:val="0018250C"/>
    <w:rsid w:val="00185F93"/>
    <w:rsid w:val="00186409"/>
    <w:rsid w:val="0019477F"/>
    <w:rsid w:val="001B597C"/>
    <w:rsid w:val="001B6DC6"/>
    <w:rsid w:val="001C6597"/>
    <w:rsid w:val="001D4650"/>
    <w:rsid w:val="001D5069"/>
    <w:rsid w:val="001D6478"/>
    <w:rsid w:val="001D6FE6"/>
    <w:rsid w:val="001F01B4"/>
    <w:rsid w:val="001F2894"/>
    <w:rsid w:val="00201C44"/>
    <w:rsid w:val="00210FE4"/>
    <w:rsid w:val="002179EF"/>
    <w:rsid w:val="00226FCB"/>
    <w:rsid w:val="00243368"/>
    <w:rsid w:val="00250399"/>
    <w:rsid w:val="00263BFD"/>
    <w:rsid w:val="00272318"/>
    <w:rsid w:val="0027332B"/>
    <w:rsid w:val="00274930"/>
    <w:rsid w:val="00283041"/>
    <w:rsid w:val="00294FDA"/>
    <w:rsid w:val="002A02D4"/>
    <w:rsid w:val="002A18AD"/>
    <w:rsid w:val="002A1EA6"/>
    <w:rsid w:val="002B0966"/>
    <w:rsid w:val="002D5944"/>
    <w:rsid w:val="002D5FEE"/>
    <w:rsid w:val="002E4F70"/>
    <w:rsid w:val="002F22EE"/>
    <w:rsid w:val="00301C50"/>
    <w:rsid w:val="00303664"/>
    <w:rsid w:val="00303E63"/>
    <w:rsid w:val="00304F68"/>
    <w:rsid w:val="0030688A"/>
    <w:rsid w:val="00323994"/>
    <w:rsid w:val="0032658E"/>
    <w:rsid w:val="003348C9"/>
    <w:rsid w:val="00355C99"/>
    <w:rsid w:val="003747FB"/>
    <w:rsid w:val="00382670"/>
    <w:rsid w:val="00385929"/>
    <w:rsid w:val="00387168"/>
    <w:rsid w:val="003904DD"/>
    <w:rsid w:val="003A5280"/>
    <w:rsid w:val="003B544A"/>
    <w:rsid w:val="00402256"/>
    <w:rsid w:val="00410DB9"/>
    <w:rsid w:val="00423F84"/>
    <w:rsid w:val="00430F2C"/>
    <w:rsid w:val="00432EE0"/>
    <w:rsid w:val="0043451D"/>
    <w:rsid w:val="004375E6"/>
    <w:rsid w:val="004379A6"/>
    <w:rsid w:val="0044144F"/>
    <w:rsid w:val="0044524C"/>
    <w:rsid w:val="00461178"/>
    <w:rsid w:val="00477ABE"/>
    <w:rsid w:val="00490211"/>
    <w:rsid w:val="004B127D"/>
    <w:rsid w:val="004B436F"/>
    <w:rsid w:val="004B67E3"/>
    <w:rsid w:val="004B7783"/>
    <w:rsid w:val="004C5D7B"/>
    <w:rsid w:val="004E4A6F"/>
    <w:rsid w:val="004F45FF"/>
    <w:rsid w:val="004F5828"/>
    <w:rsid w:val="00502390"/>
    <w:rsid w:val="005023BC"/>
    <w:rsid w:val="0050455D"/>
    <w:rsid w:val="00504971"/>
    <w:rsid w:val="00505E11"/>
    <w:rsid w:val="00523CF2"/>
    <w:rsid w:val="00525078"/>
    <w:rsid w:val="00536C55"/>
    <w:rsid w:val="00540208"/>
    <w:rsid w:val="00542AA6"/>
    <w:rsid w:val="00550ED3"/>
    <w:rsid w:val="0055115D"/>
    <w:rsid w:val="00553B44"/>
    <w:rsid w:val="00553DBB"/>
    <w:rsid w:val="00561A22"/>
    <w:rsid w:val="00582261"/>
    <w:rsid w:val="0058396A"/>
    <w:rsid w:val="005903B4"/>
    <w:rsid w:val="005970E3"/>
    <w:rsid w:val="005A426B"/>
    <w:rsid w:val="005B18E0"/>
    <w:rsid w:val="005C2264"/>
    <w:rsid w:val="005C6F3E"/>
    <w:rsid w:val="005D557E"/>
    <w:rsid w:val="005E31FE"/>
    <w:rsid w:val="006242A6"/>
    <w:rsid w:val="00627628"/>
    <w:rsid w:val="0063446D"/>
    <w:rsid w:val="00670D7B"/>
    <w:rsid w:val="0067253B"/>
    <w:rsid w:val="006824AA"/>
    <w:rsid w:val="0069456C"/>
    <w:rsid w:val="00697743"/>
    <w:rsid w:val="006977B6"/>
    <w:rsid w:val="006A6F28"/>
    <w:rsid w:val="006B1622"/>
    <w:rsid w:val="006B6FAD"/>
    <w:rsid w:val="006D152A"/>
    <w:rsid w:val="006F24EA"/>
    <w:rsid w:val="006F2990"/>
    <w:rsid w:val="006F7F8E"/>
    <w:rsid w:val="007072DE"/>
    <w:rsid w:val="00727E41"/>
    <w:rsid w:val="00746294"/>
    <w:rsid w:val="00752D9F"/>
    <w:rsid w:val="007533B8"/>
    <w:rsid w:val="007612BF"/>
    <w:rsid w:val="007775A9"/>
    <w:rsid w:val="00777ECF"/>
    <w:rsid w:val="007833C0"/>
    <w:rsid w:val="007877F9"/>
    <w:rsid w:val="00793F65"/>
    <w:rsid w:val="00795B28"/>
    <w:rsid w:val="0079623F"/>
    <w:rsid w:val="007A2D9F"/>
    <w:rsid w:val="007B1E7B"/>
    <w:rsid w:val="007B4140"/>
    <w:rsid w:val="007C2C3B"/>
    <w:rsid w:val="007D6E68"/>
    <w:rsid w:val="007E64A5"/>
    <w:rsid w:val="0081115E"/>
    <w:rsid w:val="00825208"/>
    <w:rsid w:val="00851DB5"/>
    <w:rsid w:val="008720C8"/>
    <w:rsid w:val="008827B2"/>
    <w:rsid w:val="00883A0D"/>
    <w:rsid w:val="0089007E"/>
    <w:rsid w:val="00890E86"/>
    <w:rsid w:val="008A6F21"/>
    <w:rsid w:val="008B5B23"/>
    <w:rsid w:val="008D3AAD"/>
    <w:rsid w:val="008F10F7"/>
    <w:rsid w:val="008F5BE7"/>
    <w:rsid w:val="008F7229"/>
    <w:rsid w:val="009203D4"/>
    <w:rsid w:val="00932B1B"/>
    <w:rsid w:val="00963655"/>
    <w:rsid w:val="009823E7"/>
    <w:rsid w:val="0098246F"/>
    <w:rsid w:val="00993188"/>
    <w:rsid w:val="009A52A8"/>
    <w:rsid w:val="009B2C14"/>
    <w:rsid w:val="009B2F95"/>
    <w:rsid w:val="009C0194"/>
    <w:rsid w:val="009D2F87"/>
    <w:rsid w:val="009E509B"/>
    <w:rsid w:val="009F1255"/>
    <w:rsid w:val="00A206D3"/>
    <w:rsid w:val="00A24B32"/>
    <w:rsid w:val="00A47945"/>
    <w:rsid w:val="00A510DE"/>
    <w:rsid w:val="00A7130A"/>
    <w:rsid w:val="00A722E5"/>
    <w:rsid w:val="00A830B9"/>
    <w:rsid w:val="00A87FD5"/>
    <w:rsid w:val="00A9076B"/>
    <w:rsid w:val="00AA2DC7"/>
    <w:rsid w:val="00AA4920"/>
    <w:rsid w:val="00AA6341"/>
    <w:rsid w:val="00AA7524"/>
    <w:rsid w:val="00AB0810"/>
    <w:rsid w:val="00AB0811"/>
    <w:rsid w:val="00AC6105"/>
    <w:rsid w:val="00AD3375"/>
    <w:rsid w:val="00AF2162"/>
    <w:rsid w:val="00B31953"/>
    <w:rsid w:val="00B3440E"/>
    <w:rsid w:val="00B45850"/>
    <w:rsid w:val="00B51B2A"/>
    <w:rsid w:val="00B52B78"/>
    <w:rsid w:val="00B6511C"/>
    <w:rsid w:val="00B940F2"/>
    <w:rsid w:val="00B97412"/>
    <w:rsid w:val="00BA4042"/>
    <w:rsid w:val="00BB711B"/>
    <w:rsid w:val="00BF6C0D"/>
    <w:rsid w:val="00C05434"/>
    <w:rsid w:val="00C06EB8"/>
    <w:rsid w:val="00C22488"/>
    <w:rsid w:val="00C333AC"/>
    <w:rsid w:val="00C36377"/>
    <w:rsid w:val="00C411D2"/>
    <w:rsid w:val="00C50A51"/>
    <w:rsid w:val="00C5128D"/>
    <w:rsid w:val="00C559C5"/>
    <w:rsid w:val="00C645F6"/>
    <w:rsid w:val="00C74263"/>
    <w:rsid w:val="00C75226"/>
    <w:rsid w:val="00C76FD7"/>
    <w:rsid w:val="00C8648A"/>
    <w:rsid w:val="00CB5BA1"/>
    <w:rsid w:val="00CE0585"/>
    <w:rsid w:val="00CE3547"/>
    <w:rsid w:val="00CE7A88"/>
    <w:rsid w:val="00D05832"/>
    <w:rsid w:val="00D103AF"/>
    <w:rsid w:val="00D225B2"/>
    <w:rsid w:val="00D26D0D"/>
    <w:rsid w:val="00D30A39"/>
    <w:rsid w:val="00D40950"/>
    <w:rsid w:val="00D529B0"/>
    <w:rsid w:val="00D84208"/>
    <w:rsid w:val="00D92FAC"/>
    <w:rsid w:val="00DB50C7"/>
    <w:rsid w:val="00DD1108"/>
    <w:rsid w:val="00DD157A"/>
    <w:rsid w:val="00DD2031"/>
    <w:rsid w:val="00DD41DD"/>
    <w:rsid w:val="00DE57F7"/>
    <w:rsid w:val="00DF0DEA"/>
    <w:rsid w:val="00E048A3"/>
    <w:rsid w:val="00E04D04"/>
    <w:rsid w:val="00E13863"/>
    <w:rsid w:val="00E372A3"/>
    <w:rsid w:val="00E4174A"/>
    <w:rsid w:val="00E4590B"/>
    <w:rsid w:val="00E50EC8"/>
    <w:rsid w:val="00E55AAB"/>
    <w:rsid w:val="00E66B65"/>
    <w:rsid w:val="00E84525"/>
    <w:rsid w:val="00EA2D20"/>
    <w:rsid w:val="00EB12C5"/>
    <w:rsid w:val="00EB4B06"/>
    <w:rsid w:val="00ED32A0"/>
    <w:rsid w:val="00EE3BC2"/>
    <w:rsid w:val="00F0202F"/>
    <w:rsid w:val="00F17DBB"/>
    <w:rsid w:val="00F25F6D"/>
    <w:rsid w:val="00F35D93"/>
    <w:rsid w:val="00F41246"/>
    <w:rsid w:val="00F47C74"/>
    <w:rsid w:val="00F52504"/>
    <w:rsid w:val="00F6396A"/>
    <w:rsid w:val="00F7613D"/>
    <w:rsid w:val="00F8555E"/>
    <w:rsid w:val="00F942F1"/>
    <w:rsid w:val="00F951D8"/>
    <w:rsid w:val="00FA273F"/>
    <w:rsid w:val="00FB6CA2"/>
    <w:rsid w:val="00FB7CEA"/>
    <w:rsid w:val="00FC6411"/>
    <w:rsid w:val="00FD36B9"/>
    <w:rsid w:val="00FE0113"/>
    <w:rsid w:val="00FE6112"/>
    <w:rsid w:val="00FE6E46"/>
    <w:rsid w:val="00FE7831"/>
  </w:rsids>
  <m:mathPr>
    <m:mathFont m:val="Lucida Grande"/>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828"/>
  </w:style>
  <w:style w:type="paragraph" w:styleId="Heading1">
    <w:name w:val="heading 1"/>
    <w:basedOn w:val="Normal"/>
    <w:next w:val="Normal"/>
    <w:link w:val="Heading1Char"/>
    <w:uiPriority w:val="9"/>
    <w:qFormat/>
    <w:rsid w:val="00243368"/>
    <w:pPr>
      <w:keepNext/>
      <w:keepLines/>
      <w:spacing w:before="480"/>
      <w:outlineLvl w:val="0"/>
    </w:pPr>
    <w:rPr>
      <w:rFonts w:ascii="Times" w:eastAsiaTheme="majorEastAsia" w:hAnsi="Times" w:cstheme="majorBidi"/>
      <w:b/>
      <w:bCs/>
      <w:caps/>
      <w:color w:val="000000" w:themeColor="text1"/>
      <w:sz w:val="28"/>
      <w:szCs w:val="36"/>
    </w:rPr>
  </w:style>
  <w:style w:type="paragraph" w:styleId="Heading2">
    <w:name w:val="heading 2"/>
    <w:basedOn w:val="Normal"/>
    <w:next w:val="Normal"/>
    <w:link w:val="Heading2Char"/>
    <w:uiPriority w:val="9"/>
    <w:unhideWhenUsed/>
    <w:qFormat/>
    <w:rsid w:val="00243368"/>
    <w:pPr>
      <w:keepNext/>
      <w:keepLines/>
      <w:spacing w:before="200"/>
      <w:outlineLvl w:val="1"/>
    </w:pPr>
    <w:rPr>
      <w:rFonts w:ascii="Times" w:eastAsiaTheme="majorEastAsia" w:hAnsi="Times" w:cstheme="majorBidi"/>
      <w:b/>
      <w:bCs/>
      <w:color w:val="000000" w:themeColor="text1"/>
      <w:szCs w:val="32"/>
    </w:rPr>
  </w:style>
  <w:style w:type="paragraph" w:styleId="Heading3">
    <w:name w:val="heading 3"/>
    <w:basedOn w:val="Normal"/>
    <w:next w:val="Normal"/>
    <w:link w:val="Heading3Char"/>
    <w:uiPriority w:val="9"/>
    <w:unhideWhenUsed/>
    <w:qFormat/>
    <w:rsid w:val="00243368"/>
    <w:pPr>
      <w:keepNext/>
      <w:keepLines/>
      <w:spacing w:before="200"/>
      <w:outlineLvl w:val="2"/>
    </w:pPr>
    <w:rPr>
      <w:rFonts w:ascii="Times" w:eastAsiaTheme="majorEastAsia" w:hAnsi="Times" w:cstheme="majorBidi"/>
      <w:bCs/>
      <w:i/>
      <w:color w:val="000000" w:themeColor="text1"/>
      <w:szCs w:val="28"/>
    </w:rPr>
  </w:style>
  <w:style w:type="paragraph" w:styleId="Heading4">
    <w:name w:val="heading 4"/>
    <w:basedOn w:val="Normal"/>
    <w:next w:val="Normal"/>
    <w:link w:val="Heading4Char"/>
    <w:uiPriority w:val="9"/>
    <w:unhideWhenUsed/>
    <w:qFormat/>
    <w:rsid w:val="00243368"/>
    <w:pPr>
      <w:keepNext/>
      <w:keepLines/>
      <w:spacing w:before="200"/>
      <w:outlineLvl w:val="3"/>
    </w:pPr>
    <w:rPr>
      <w:rFonts w:ascii="Times" w:eastAsiaTheme="majorEastAsia" w:hAnsi="Times" w:cstheme="majorBidi"/>
      <w:b/>
      <w:bCs/>
      <w:color w:val="000000" w:themeColor="tex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qFormat/>
    <w:rsid w:val="00243368"/>
    <w:pPr>
      <w:keepNext/>
      <w:keepLines/>
      <w:spacing w:before="480" w:after="240"/>
      <w:jc w:val="center"/>
    </w:pPr>
    <w:rPr>
      <w:rFonts w:ascii="Times" w:eastAsiaTheme="majorEastAsia" w:hAnsi="Times" w:cstheme="majorBidi"/>
      <w:bCs/>
      <w:color w:val="345A8A" w:themeColor="accent1" w:themeShade="B5"/>
      <w:sz w:val="36"/>
      <w:szCs w:val="36"/>
    </w:rPr>
  </w:style>
  <w:style w:type="character" w:customStyle="1" w:styleId="TitleChar">
    <w:name w:val="Title Char"/>
    <w:basedOn w:val="DefaultParagraphFont"/>
    <w:link w:val="Title"/>
    <w:rsid w:val="00243368"/>
    <w:rPr>
      <w:rFonts w:ascii="Times" w:eastAsiaTheme="majorEastAsia" w:hAnsi="Times" w:cstheme="majorBidi"/>
      <w:bCs/>
      <w:color w:val="345A8A" w:themeColor="accent1" w:themeShade="B5"/>
      <w:sz w:val="36"/>
      <w:szCs w:val="36"/>
    </w:rPr>
  </w:style>
  <w:style w:type="character" w:customStyle="1" w:styleId="Heading4Char">
    <w:name w:val="Heading 4 Char"/>
    <w:basedOn w:val="DefaultParagraphFont"/>
    <w:link w:val="Heading4"/>
    <w:uiPriority w:val="9"/>
    <w:rsid w:val="00243368"/>
    <w:rPr>
      <w:rFonts w:ascii="Times" w:eastAsiaTheme="majorEastAsia" w:hAnsi="Times" w:cstheme="majorBidi"/>
      <w:b/>
      <w:bCs/>
      <w:color w:val="000000" w:themeColor="text1"/>
    </w:rPr>
  </w:style>
  <w:style w:type="character" w:customStyle="1" w:styleId="Heading1Char">
    <w:name w:val="Heading 1 Char"/>
    <w:basedOn w:val="DefaultParagraphFont"/>
    <w:link w:val="Heading1"/>
    <w:uiPriority w:val="9"/>
    <w:rsid w:val="00243368"/>
    <w:rPr>
      <w:rFonts w:ascii="Times" w:eastAsiaTheme="majorEastAsia" w:hAnsi="Times" w:cstheme="majorBidi"/>
      <w:b/>
      <w:bCs/>
      <w:caps/>
      <w:color w:val="000000" w:themeColor="text1"/>
      <w:sz w:val="28"/>
      <w:szCs w:val="36"/>
    </w:rPr>
  </w:style>
  <w:style w:type="character" w:customStyle="1" w:styleId="Heading2Char">
    <w:name w:val="Heading 2 Char"/>
    <w:basedOn w:val="DefaultParagraphFont"/>
    <w:link w:val="Heading2"/>
    <w:uiPriority w:val="9"/>
    <w:rsid w:val="00243368"/>
    <w:rPr>
      <w:rFonts w:ascii="Times" w:eastAsiaTheme="majorEastAsia" w:hAnsi="Times" w:cstheme="majorBidi"/>
      <w:b/>
      <w:bCs/>
      <w:color w:val="000000" w:themeColor="text1"/>
      <w:szCs w:val="32"/>
    </w:rPr>
  </w:style>
  <w:style w:type="character" w:customStyle="1" w:styleId="Heading3Char">
    <w:name w:val="Heading 3 Char"/>
    <w:basedOn w:val="DefaultParagraphFont"/>
    <w:link w:val="Heading3"/>
    <w:uiPriority w:val="9"/>
    <w:rsid w:val="00243368"/>
    <w:rPr>
      <w:rFonts w:ascii="Times" w:eastAsiaTheme="majorEastAsia" w:hAnsi="Times" w:cstheme="majorBidi"/>
      <w:bCs/>
      <w:i/>
      <w:color w:val="000000" w:themeColor="text1"/>
      <w:szCs w:val="28"/>
    </w:rPr>
  </w:style>
  <w:style w:type="character" w:styleId="CommentReference">
    <w:name w:val="annotation reference"/>
    <w:basedOn w:val="DefaultParagraphFont"/>
    <w:uiPriority w:val="99"/>
    <w:unhideWhenUsed/>
    <w:rsid w:val="00F7613D"/>
    <w:rPr>
      <w:sz w:val="18"/>
      <w:szCs w:val="18"/>
    </w:rPr>
  </w:style>
  <w:style w:type="paragraph" w:styleId="CommentText">
    <w:name w:val="annotation text"/>
    <w:basedOn w:val="Normal"/>
    <w:link w:val="CommentTextChar"/>
    <w:uiPriority w:val="99"/>
    <w:unhideWhenUsed/>
    <w:rsid w:val="00F7613D"/>
  </w:style>
  <w:style w:type="character" w:customStyle="1" w:styleId="CommentTextChar">
    <w:name w:val="Comment Text Char"/>
    <w:basedOn w:val="DefaultParagraphFont"/>
    <w:link w:val="CommentText"/>
    <w:uiPriority w:val="99"/>
    <w:rsid w:val="00F7613D"/>
  </w:style>
  <w:style w:type="paragraph" w:styleId="CommentSubject">
    <w:name w:val="annotation subject"/>
    <w:basedOn w:val="CommentText"/>
    <w:next w:val="CommentText"/>
    <w:link w:val="CommentSubjectChar"/>
    <w:uiPriority w:val="99"/>
    <w:semiHidden/>
    <w:unhideWhenUsed/>
    <w:rsid w:val="00F7613D"/>
    <w:rPr>
      <w:b/>
      <w:bCs/>
      <w:sz w:val="20"/>
      <w:szCs w:val="20"/>
    </w:rPr>
  </w:style>
  <w:style w:type="character" w:customStyle="1" w:styleId="CommentSubjectChar">
    <w:name w:val="Comment Subject Char"/>
    <w:basedOn w:val="CommentTextChar"/>
    <w:link w:val="CommentSubject"/>
    <w:uiPriority w:val="99"/>
    <w:semiHidden/>
    <w:rsid w:val="00F7613D"/>
    <w:rPr>
      <w:b/>
      <w:bCs/>
      <w:sz w:val="20"/>
      <w:szCs w:val="20"/>
    </w:rPr>
  </w:style>
  <w:style w:type="paragraph" w:styleId="BalloonText">
    <w:name w:val="Balloon Text"/>
    <w:basedOn w:val="Normal"/>
    <w:link w:val="BalloonTextChar"/>
    <w:uiPriority w:val="99"/>
    <w:semiHidden/>
    <w:unhideWhenUsed/>
    <w:rsid w:val="00F761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13D"/>
    <w:rPr>
      <w:rFonts w:ascii="Lucida Grande" w:hAnsi="Lucida Grande" w:cs="Lucida Grande"/>
      <w:sz w:val="18"/>
      <w:szCs w:val="18"/>
    </w:rPr>
  </w:style>
  <w:style w:type="paragraph" w:styleId="Revision">
    <w:name w:val="Revision"/>
    <w:hidden/>
    <w:uiPriority w:val="99"/>
    <w:semiHidden/>
    <w:rsid w:val="00DD41DD"/>
  </w:style>
  <w:style w:type="paragraph" w:styleId="ListParagraph">
    <w:name w:val="List Paragraph"/>
    <w:basedOn w:val="Normal"/>
    <w:uiPriority w:val="34"/>
    <w:qFormat/>
    <w:rsid w:val="00E372A3"/>
    <w:pPr>
      <w:ind w:left="720"/>
      <w:contextualSpacing/>
    </w:pPr>
  </w:style>
  <w:style w:type="character" w:customStyle="1" w:styleId="apple-converted-space">
    <w:name w:val="apple-converted-space"/>
    <w:basedOn w:val="DefaultParagraphFont"/>
    <w:rsid w:val="00477AB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3368"/>
    <w:pPr>
      <w:keepNext/>
      <w:keepLines/>
      <w:spacing w:before="480"/>
      <w:outlineLvl w:val="0"/>
    </w:pPr>
    <w:rPr>
      <w:rFonts w:ascii="Times" w:eastAsiaTheme="majorEastAsia" w:hAnsi="Times" w:cstheme="majorBidi"/>
      <w:b/>
      <w:bCs/>
      <w:caps/>
      <w:color w:val="000000" w:themeColor="text1"/>
      <w:sz w:val="28"/>
      <w:szCs w:val="36"/>
    </w:rPr>
  </w:style>
  <w:style w:type="paragraph" w:styleId="Heading2">
    <w:name w:val="heading 2"/>
    <w:basedOn w:val="Normal"/>
    <w:next w:val="Normal"/>
    <w:link w:val="Heading2Char"/>
    <w:uiPriority w:val="9"/>
    <w:unhideWhenUsed/>
    <w:qFormat/>
    <w:rsid w:val="00243368"/>
    <w:pPr>
      <w:keepNext/>
      <w:keepLines/>
      <w:spacing w:before="200"/>
      <w:outlineLvl w:val="1"/>
    </w:pPr>
    <w:rPr>
      <w:rFonts w:ascii="Times" w:eastAsiaTheme="majorEastAsia" w:hAnsi="Times" w:cstheme="majorBidi"/>
      <w:b/>
      <w:bCs/>
      <w:color w:val="000000" w:themeColor="text1"/>
      <w:szCs w:val="32"/>
    </w:rPr>
  </w:style>
  <w:style w:type="paragraph" w:styleId="Heading3">
    <w:name w:val="heading 3"/>
    <w:basedOn w:val="Normal"/>
    <w:next w:val="Normal"/>
    <w:link w:val="Heading3Char"/>
    <w:uiPriority w:val="9"/>
    <w:unhideWhenUsed/>
    <w:qFormat/>
    <w:rsid w:val="00243368"/>
    <w:pPr>
      <w:keepNext/>
      <w:keepLines/>
      <w:spacing w:before="200"/>
      <w:outlineLvl w:val="2"/>
    </w:pPr>
    <w:rPr>
      <w:rFonts w:ascii="Times" w:eastAsiaTheme="majorEastAsia" w:hAnsi="Times" w:cstheme="majorBidi"/>
      <w:bCs/>
      <w:i/>
      <w:color w:val="000000" w:themeColor="text1"/>
      <w:szCs w:val="28"/>
    </w:rPr>
  </w:style>
  <w:style w:type="paragraph" w:styleId="Heading4">
    <w:name w:val="heading 4"/>
    <w:basedOn w:val="Normal"/>
    <w:next w:val="Normal"/>
    <w:link w:val="Heading4Char"/>
    <w:uiPriority w:val="9"/>
    <w:unhideWhenUsed/>
    <w:qFormat/>
    <w:rsid w:val="00243368"/>
    <w:pPr>
      <w:keepNext/>
      <w:keepLines/>
      <w:spacing w:before="200"/>
      <w:outlineLvl w:val="3"/>
    </w:pPr>
    <w:rPr>
      <w:rFonts w:ascii="Times" w:eastAsiaTheme="majorEastAsia" w:hAnsi="Times"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43368"/>
    <w:pPr>
      <w:keepNext/>
      <w:keepLines/>
      <w:spacing w:before="480" w:after="240"/>
      <w:jc w:val="center"/>
    </w:pPr>
    <w:rPr>
      <w:rFonts w:ascii="Times" w:eastAsiaTheme="majorEastAsia" w:hAnsi="Times" w:cstheme="majorBidi"/>
      <w:bCs/>
      <w:color w:val="345A8A" w:themeColor="accent1" w:themeShade="B5"/>
      <w:sz w:val="36"/>
      <w:szCs w:val="36"/>
    </w:rPr>
  </w:style>
  <w:style w:type="character" w:customStyle="1" w:styleId="TitleChar">
    <w:name w:val="Title Char"/>
    <w:basedOn w:val="DefaultParagraphFont"/>
    <w:link w:val="Title"/>
    <w:rsid w:val="00243368"/>
    <w:rPr>
      <w:rFonts w:ascii="Times" w:eastAsiaTheme="majorEastAsia" w:hAnsi="Times" w:cstheme="majorBidi"/>
      <w:bCs/>
      <w:color w:val="345A8A" w:themeColor="accent1" w:themeShade="B5"/>
      <w:sz w:val="36"/>
      <w:szCs w:val="36"/>
    </w:rPr>
  </w:style>
  <w:style w:type="character" w:customStyle="1" w:styleId="Heading4Char">
    <w:name w:val="Heading 4 Char"/>
    <w:basedOn w:val="DefaultParagraphFont"/>
    <w:link w:val="Heading4"/>
    <w:uiPriority w:val="9"/>
    <w:rsid w:val="00243368"/>
    <w:rPr>
      <w:rFonts w:ascii="Times" w:eastAsiaTheme="majorEastAsia" w:hAnsi="Times" w:cstheme="majorBidi"/>
      <w:b/>
      <w:bCs/>
      <w:color w:val="000000" w:themeColor="text1"/>
    </w:rPr>
  </w:style>
  <w:style w:type="character" w:customStyle="1" w:styleId="Heading1Char">
    <w:name w:val="Heading 1 Char"/>
    <w:basedOn w:val="DefaultParagraphFont"/>
    <w:link w:val="Heading1"/>
    <w:uiPriority w:val="9"/>
    <w:rsid w:val="00243368"/>
    <w:rPr>
      <w:rFonts w:ascii="Times" w:eastAsiaTheme="majorEastAsia" w:hAnsi="Times" w:cstheme="majorBidi"/>
      <w:b/>
      <w:bCs/>
      <w:caps/>
      <w:color w:val="000000" w:themeColor="text1"/>
      <w:sz w:val="28"/>
      <w:szCs w:val="36"/>
    </w:rPr>
  </w:style>
  <w:style w:type="character" w:customStyle="1" w:styleId="Heading2Char">
    <w:name w:val="Heading 2 Char"/>
    <w:basedOn w:val="DefaultParagraphFont"/>
    <w:link w:val="Heading2"/>
    <w:uiPriority w:val="9"/>
    <w:rsid w:val="00243368"/>
    <w:rPr>
      <w:rFonts w:ascii="Times" w:eastAsiaTheme="majorEastAsia" w:hAnsi="Times" w:cstheme="majorBidi"/>
      <w:b/>
      <w:bCs/>
      <w:color w:val="000000" w:themeColor="text1"/>
      <w:szCs w:val="32"/>
    </w:rPr>
  </w:style>
  <w:style w:type="character" w:customStyle="1" w:styleId="Heading3Char">
    <w:name w:val="Heading 3 Char"/>
    <w:basedOn w:val="DefaultParagraphFont"/>
    <w:link w:val="Heading3"/>
    <w:uiPriority w:val="9"/>
    <w:rsid w:val="00243368"/>
    <w:rPr>
      <w:rFonts w:ascii="Times" w:eastAsiaTheme="majorEastAsia" w:hAnsi="Times" w:cstheme="majorBidi"/>
      <w:bCs/>
      <w:i/>
      <w:color w:val="000000" w:themeColor="text1"/>
      <w:szCs w:val="28"/>
    </w:rPr>
  </w:style>
  <w:style w:type="character" w:styleId="CommentReference">
    <w:name w:val="annotation reference"/>
    <w:basedOn w:val="DefaultParagraphFont"/>
    <w:uiPriority w:val="99"/>
    <w:unhideWhenUsed/>
    <w:rsid w:val="00F7613D"/>
    <w:rPr>
      <w:sz w:val="18"/>
      <w:szCs w:val="18"/>
    </w:rPr>
  </w:style>
  <w:style w:type="paragraph" w:styleId="CommentText">
    <w:name w:val="annotation text"/>
    <w:basedOn w:val="Normal"/>
    <w:link w:val="CommentTextChar"/>
    <w:uiPriority w:val="99"/>
    <w:unhideWhenUsed/>
    <w:rsid w:val="00F7613D"/>
  </w:style>
  <w:style w:type="character" w:customStyle="1" w:styleId="CommentTextChar">
    <w:name w:val="Comment Text Char"/>
    <w:basedOn w:val="DefaultParagraphFont"/>
    <w:link w:val="CommentText"/>
    <w:uiPriority w:val="99"/>
    <w:rsid w:val="00F7613D"/>
  </w:style>
  <w:style w:type="paragraph" w:styleId="CommentSubject">
    <w:name w:val="annotation subject"/>
    <w:basedOn w:val="CommentText"/>
    <w:next w:val="CommentText"/>
    <w:link w:val="CommentSubjectChar"/>
    <w:uiPriority w:val="99"/>
    <w:semiHidden/>
    <w:unhideWhenUsed/>
    <w:rsid w:val="00F7613D"/>
    <w:rPr>
      <w:b/>
      <w:bCs/>
      <w:sz w:val="20"/>
      <w:szCs w:val="20"/>
    </w:rPr>
  </w:style>
  <w:style w:type="character" w:customStyle="1" w:styleId="CommentSubjectChar">
    <w:name w:val="Comment Subject Char"/>
    <w:basedOn w:val="CommentTextChar"/>
    <w:link w:val="CommentSubject"/>
    <w:uiPriority w:val="99"/>
    <w:semiHidden/>
    <w:rsid w:val="00F7613D"/>
    <w:rPr>
      <w:b/>
      <w:bCs/>
      <w:sz w:val="20"/>
      <w:szCs w:val="20"/>
    </w:rPr>
  </w:style>
  <w:style w:type="paragraph" w:styleId="BalloonText">
    <w:name w:val="Balloon Text"/>
    <w:basedOn w:val="Normal"/>
    <w:link w:val="BalloonTextChar"/>
    <w:uiPriority w:val="99"/>
    <w:semiHidden/>
    <w:unhideWhenUsed/>
    <w:rsid w:val="00F761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13D"/>
    <w:rPr>
      <w:rFonts w:ascii="Lucida Grande" w:hAnsi="Lucida Grande" w:cs="Lucida Grande"/>
      <w:sz w:val="18"/>
      <w:szCs w:val="18"/>
    </w:rPr>
  </w:style>
  <w:style w:type="paragraph" w:styleId="Revision">
    <w:name w:val="Revision"/>
    <w:hidden/>
    <w:uiPriority w:val="99"/>
    <w:semiHidden/>
    <w:rsid w:val="00DD41DD"/>
  </w:style>
  <w:style w:type="paragraph" w:styleId="ListParagraph">
    <w:name w:val="List Paragraph"/>
    <w:basedOn w:val="Normal"/>
    <w:uiPriority w:val="34"/>
    <w:qFormat/>
    <w:rsid w:val="00E372A3"/>
    <w:pPr>
      <w:ind w:left="720"/>
      <w:contextualSpacing/>
    </w:pPr>
  </w:style>
  <w:style w:type="character" w:customStyle="1" w:styleId="apple-converted-space">
    <w:name w:val="apple-converted-space"/>
    <w:basedOn w:val="DefaultParagraphFont"/>
    <w:rsid w:val="00477ABE"/>
  </w:style>
</w:styles>
</file>

<file path=word/webSettings.xml><?xml version="1.0" encoding="utf-8"?>
<w:webSettings xmlns:r="http://schemas.openxmlformats.org/officeDocument/2006/relationships" xmlns:w="http://schemas.openxmlformats.org/wordprocessingml/2006/main">
  <w:divs>
    <w:div w:id="3442907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21</Pages>
  <Words>5273</Words>
  <Characters>30061</Characters>
  <Application>Microsoft Macintosh Word</Application>
  <DocSecurity>0</DocSecurity>
  <Lines>250</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Rominger</dc:creator>
  <cp:lastModifiedBy> Kari Goodman</cp:lastModifiedBy>
  <cp:revision>42</cp:revision>
  <dcterms:created xsi:type="dcterms:W3CDTF">2014-10-30T06:29:00Z</dcterms:created>
  <dcterms:modified xsi:type="dcterms:W3CDTF">2014-10-30T22:54:00Z</dcterms:modified>
</cp:coreProperties>
</file>