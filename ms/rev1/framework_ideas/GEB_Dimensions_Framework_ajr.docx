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E7516" w14:textId="77777777" w:rsidR="006E24D7" w:rsidRPr="006E24D7" w:rsidRDefault="006E24D7" w:rsidP="006E24D7">
      <w:pPr>
        <w:pStyle w:val="Heading1"/>
      </w:pPr>
      <w:r w:rsidRPr="006E24D7">
        <w:t>Introduction</w:t>
      </w:r>
    </w:p>
    <w:p w14:paraId="26CE7A1A" w14:textId="3A9CA731" w:rsidR="00AD7B15" w:rsidRPr="00C721C0" w:rsidDel="00834298" w:rsidRDefault="00AD7B15" w:rsidP="00D4343A">
      <w:pPr>
        <w:spacing w:line="480" w:lineRule="auto"/>
        <w:ind w:firstLine="720"/>
        <w:rPr>
          <w:del w:id="0" w:author="Jun Ying Lim" w:date="2014-09-09T22:50:00Z"/>
          <w:rFonts w:ascii="Times New Roman" w:hAnsi="Times New Roman" w:cs="Times New Roman"/>
        </w:rPr>
      </w:pPr>
      <w:del w:id="1" w:author="Jun Ying Lim" w:date="2014-09-09T19:07:00Z">
        <w:r w:rsidRPr="00DE64D7" w:rsidDel="006E24D7">
          <w:rPr>
            <w:rFonts w:ascii="Times New Roman" w:hAnsi="Times New Roman"/>
          </w:rPr>
          <w:delText>A central challenge in biology is u</w:delText>
        </w:r>
      </w:del>
      <w:ins w:id="2" w:author="Jun Ying Lim" w:date="2014-09-09T19:07:00Z">
        <w:r w:rsidR="006E24D7">
          <w:rPr>
            <w:rFonts w:ascii="Times New Roman" w:hAnsi="Times New Roman"/>
          </w:rPr>
          <w:t>U</w:t>
        </w:r>
      </w:ins>
      <w:r w:rsidRPr="00DE64D7">
        <w:rPr>
          <w:rFonts w:ascii="Times New Roman" w:hAnsi="Times New Roman"/>
        </w:rPr>
        <w:t>nderstanding how the spectacularly diverse ecosystems that sustain life on Earth emerge from ecological and evolutionary processes</w:t>
      </w:r>
      <w:ins w:id="3" w:author="Jun Ying Lim" w:date="2014-09-09T19:07:00Z">
        <w:r w:rsidR="006E24D7">
          <w:rPr>
            <w:rFonts w:ascii="Times New Roman" w:hAnsi="Times New Roman"/>
          </w:rPr>
          <w:t xml:space="preserve"> remains a central goal in biology</w:t>
        </w:r>
      </w:ins>
      <w:r w:rsidRPr="00DE64D7">
        <w:rPr>
          <w:rFonts w:ascii="Times New Roman" w:hAnsi="Times New Roman"/>
        </w:rPr>
        <w:t>.</w:t>
      </w:r>
      <w:r w:rsidR="00125862">
        <w:rPr>
          <w:rFonts w:ascii="Times New Roman" w:hAnsi="Times New Roman"/>
        </w:rPr>
        <w:t xml:space="preserve"> </w:t>
      </w:r>
      <w:ins w:id="4" w:author="Jun Ying Lim" w:date="2014-09-09T19:08:00Z">
        <w:r w:rsidR="006E24D7">
          <w:rPr>
            <w:rFonts w:ascii="Times New Roman" w:hAnsi="Times New Roman"/>
          </w:rPr>
          <w:t xml:space="preserve">However, </w:t>
        </w:r>
      </w:ins>
      <w:del w:id="5" w:author="Jun Ying Lim" w:date="2014-09-09T19:08:00Z">
        <w:r w:rsidRPr="00DE64D7" w:rsidDel="006E24D7">
          <w:rPr>
            <w:rFonts w:ascii="Times New Roman" w:hAnsi="Times New Roman" w:cs="Times New Roman"/>
          </w:rPr>
          <w:delText xml:space="preserve">The challenge in </w:delText>
        </w:r>
        <w:r w:rsidR="00125862" w:rsidDel="006E24D7">
          <w:rPr>
            <w:rFonts w:ascii="Times New Roman" w:hAnsi="Times New Roman" w:cs="Times New Roman"/>
          </w:rPr>
          <w:delText>doing so</w:delText>
        </w:r>
        <w:r w:rsidRPr="00DE64D7" w:rsidDel="006E24D7">
          <w:rPr>
            <w:rFonts w:ascii="Times New Roman" w:hAnsi="Times New Roman" w:cs="Times New Roman"/>
          </w:rPr>
          <w:delText xml:space="preserve"> is to </w:delText>
        </w:r>
        <w:commentRangeStart w:id="6"/>
        <w:r w:rsidRPr="00DE64D7" w:rsidDel="006E24D7">
          <w:rPr>
            <w:rFonts w:ascii="Times New Roman" w:hAnsi="Times New Roman" w:cs="Times New Roman"/>
          </w:rPr>
          <w:delText>“</w:delText>
        </w:r>
      </w:del>
      <w:r w:rsidRPr="00DE64D7">
        <w:rPr>
          <w:rFonts w:ascii="Times New Roman" w:hAnsi="Times New Roman" w:cs="Times New Roman"/>
        </w:rPr>
        <w:t>disentangl</w:t>
      </w:r>
      <w:ins w:id="7" w:author="Jun Ying Lim" w:date="2014-09-09T19:08:00Z">
        <w:r w:rsidR="006E24D7">
          <w:rPr>
            <w:rFonts w:ascii="Times New Roman" w:hAnsi="Times New Roman" w:cs="Times New Roman"/>
          </w:rPr>
          <w:t>ing</w:t>
        </w:r>
      </w:ins>
      <w:del w:id="8" w:author="Jun Ying Lim" w:date="2014-09-09T19:08:00Z">
        <w:r w:rsidRPr="00DE64D7" w:rsidDel="006E24D7">
          <w:rPr>
            <w:rFonts w:ascii="Times New Roman" w:hAnsi="Times New Roman" w:cs="Times New Roman"/>
          </w:rPr>
          <w:delText>e</w:delText>
        </w:r>
      </w:del>
      <w:r w:rsidRPr="00DE64D7">
        <w:rPr>
          <w:rFonts w:ascii="Times New Roman" w:hAnsi="Times New Roman" w:cs="Times New Roman"/>
        </w:rPr>
        <w:t xml:space="preserve"> the </w:t>
      </w:r>
      <w:ins w:id="9" w:author="Jun Ying Lim" w:date="2014-09-09T19:08:00Z">
        <w:r w:rsidR="006E24D7">
          <w:rPr>
            <w:rFonts w:ascii="Times New Roman" w:hAnsi="Times New Roman" w:cs="Times New Roman"/>
          </w:rPr>
          <w:t xml:space="preserve">relative </w:t>
        </w:r>
      </w:ins>
      <w:r w:rsidRPr="00DE64D7">
        <w:rPr>
          <w:rFonts w:ascii="Times New Roman" w:hAnsi="Times New Roman" w:cs="Times New Roman"/>
        </w:rPr>
        <w:t>influence of evolutionary and historical processes</w:t>
      </w:r>
      <w:ins w:id="10" w:author="Jun Ying Lim" w:date="2014-09-09T19:08:00Z">
        <w:r w:rsidR="006E24D7">
          <w:rPr>
            <w:rFonts w:ascii="Times New Roman" w:hAnsi="Times New Roman" w:cs="Times New Roman"/>
          </w:rPr>
          <w:t>, which operate at larger spatial and temporal scales, from local ecological</w:t>
        </w:r>
      </w:ins>
      <w:r w:rsidRPr="00DE64D7">
        <w:rPr>
          <w:rFonts w:ascii="Times New Roman" w:hAnsi="Times New Roman" w:cs="Times New Roman"/>
        </w:rPr>
        <w:t xml:space="preserve"> </w:t>
      </w:r>
      <w:ins w:id="11" w:author="Jun Ying Lim" w:date="2014-09-09T19:08:00Z">
        <w:r w:rsidR="006E24D7">
          <w:rPr>
            <w:rFonts w:ascii="Times New Roman" w:hAnsi="Times New Roman" w:cs="Times New Roman"/>
          </w:rPr>
          <w:t>processes</w:t>
        </w:r>
      </w:ins>
      <w:ins w:id="12" w:author="Jun Ying Lim" w:date="2014-09-09T19:09:00Z">
        <w:r w:rsidR="006E24D7">
          <w:rPr>
            <w:rFonts w:ascii="Times New Roman" w:hAnsi="Times New Roman" w:cs="Times New Roman"/>
          </w:rPr>
          <w:t xml:space="preserve"> remain</w:t>
        </w:r>
      </w:ins>
      <w:ins w:id="13" w:author="Jun Ying Lim" w:date="2014-09-09T19:12:00Z">
        <w:r w:rsidR="006E24D7">
          <w:rPr>
            <w:rFonts w:ascii="Times New Roman" w:hAnsi="Times New Roman" w:cs="Times New Roman"/>
          </w:rPr>
          <w:t>s challenging</w:t>
        </w:r>
      </w:ins>
      <w:ins w:id="14" w:author="Jun Ying Lim" w:date="2014-09-09T19:17:00Z">
        <w:r w:rsidR="00F92D4A">
          <w:rPr>
            <w:rFonts w:ascii="Times New Roman" w:hAnsi="Times New Roman" w:cs="Times New Roman"/>
          </w:rPr>
          <w:t xml:space="preserve"> (</w:t>
        </w:r>
      </w:ins>
      <w:proofErr w:type="spellStart"/>
      <w:ins w:id="15" w:author="Jun Ying Lim" w:date="2014-09-09T19:55:00Z">
        <w:r w:rsidR="001C4C61">
          <w:rPr>
            <w:rFonts w:ascii="Times New Roman" w:hAnsi="Times New Roman" w:cs="Times New Roman"/>
          </w:rPr>
          <w:t>Ricklefs</w:t>
        </w:r>
        <w:proofErr w:type="spellEnd"/>
        <w:r w:rsidR="001C4C61">
          <w:rPr>
            <w:rFonts w:ascii="Times New Roman" w:hAnsi="Times New Roman" w:cs="Times New Roman"/>
          </w:rPr>
          <w:t xml:space="preserve"> 2004</w:t>
        </w:r>
      </w:ins>
      <w:ins w:id="16" w:author="Jun Ying Lim" w:date="2014-09-09T19:17:00Z">
        <w:r w:rsidR="00F92D4A">
          <w:rPr>
            <w:rFonts w:ascii="Times New Roman" w:hAnsi="Times New Roman" w:cs="Times New Roman"/>
          </w:rPr>
          <w:t>)</w:t>
        </w:r>
      </w:ins>
      <w:ins w:id="17" w:author="Jun Ying Lim" w:date="2014-09-09T19:12:00Z">
        <w:r w:rsidR="006E24D7">
          <w:rPr>
            <w:rFonts w:ascii="Times New Roman" w:hAnsi="Times New Roman" w:cs="Times New Roman"/>
          </w:rPr>
          <w:t xml:space="preserve">. </w:t>
        </w:r>
      </w:ins>
      <w:del w:id="18" w:author="Jun Ying Lim" w:date="2014-09-09T19:09:00Z">
        <w:r w:rsidRPr="00DE64D7" w:rsidDel="006E24D7">
          <w:rPr>
            <w:rFonts w:ascii="Times New Roman" w:hAnsi="Times New Roman" w:cs="Times New Roman"/>
          </w:rPr>
          <w:delText xml:space="preserve">operating at larger spatiotemporal scales from ecological processes operating at smaller scales” (Lessard et al). </w:delText>
        </w:r>
        <w:commentRangeEnd w:id="6"/>
        <w:r w:rsidR="007C2F81" w:rsidDel="006E24D7">
          <w:rPr>
            <w:rStyle w:val="CommentReference"/>
            <w:rFonts w:eastAsiaTheme="minorEastAsia"/>
            <w:vanish/>
          </w:rPr>
          <w:commentReference w:id="6"/>
        </w:r>
      </w:del>
      <w:del w:id="19" w:author="Jun Ying Lim" w:date="2014-09-09T19:12:00Z">
        <w:r w:rsidRPr="00DE64D7" w:rsidDel="006E24D7">
          <w:rPr>
            <w:rFonts w:ascii="Times New Roman" w:hAnsi="Times New Roman" w:cs="Times New Roman"/>
          </w:rPr>
          <w:delText xml:space="preserve">What makes this difficult is that ecological and evolutionary processes form a continuum: </w:delText>
        </w:r>
      </w:del>
      <w:r w:rsidRPr="00DE64D7">
        <w:rPr>
          <w:rFonts w:ascii="Times New Roman" w:hAnsi="Times New Roman" w:cs="Times New Roman"/>
        </w:rPr>
        <w:t xml:space="preserve">While we can observe and test local ecological phenomena, </w:t>
      </w:r>
      <w:ins w:id="20" w:author="Jun Ying Lim" w:date="2014-09-09T22:45:00Z">
        <w:r w:rsidR="00D12016">
          <w:rPr>
            <w:rFonts w:ascii="Times New Roman" w:hAnsi="Times New Roman" w:cs="Times New Roman"/>
          </w:rPr>
          <w:t xml:space="preserve">testing </w:t>
        </w:r>
      </w:ins>
      <w:del w:id="21" w:author="Jun Ying Lim" w:date="2014-09-09T19:47:00Z">
        <w:r w:rsidRPr="00DE64D7" w:rsidDel="001C4C61">
          <w:rPr>
            <w:rFonts w:ascii="Times New Roman" w:hAnsi="Times New Roman" w:cs="Times New Roman"/>
          </w:rPr>
          <w:delText xml:space="preserve">we must infer </w:delText>
        </w:r>
      </w:del>
      <w:r w:rsidRPr="00DE64D7">
        <w:rPr>
          <w:rFonts w:ascii="Times New Roman" w:hAnsi="Times New Roman" w:cs="Times New Roman"/>
        </w:rPr>
        <w:t xml:space="preserve">evolutionary </w:t>
      </w:r>
      <w:del w:id="22" w:author="Jun Ying Lim" w:date="2014-09-09T22:45:00Z">
        <w:r w:rsidRPr="00DE64D7" w:rsidDel="00D12016">
          <w:rPr>
            <w:rFonts w:ascii="Times New Roman" w:hAnsi="Times New Roman" w:cs="Times New Roman"/>
          </w:rPr>
          <w:delText>processes</w:delText>
        </w:r>
      </w:del>
      <w:ins w:id="23" w:author="Jun Ying Lim" w:date="2014-09-09T22:45:00Z">
        <w:r w:rsidR="00D12016">
          <w:rPr>
            <w:rFonts w:ascii="Times New Roman" w:hAnsi="Times New Roman" w:cs="Times New Roman"/>
          </w:rPr>
          <w:t xml:space="preserve">mechanisms </w:t>
        </w:r>
      </w:ins>
      <w:ins w:id="24" w:author="Jun Ying Lim" w:date="2014-09-09T22:59:00Z">
        <w:r w:rsidR="00E96ACD">
          <w:rPr>
            <w:rFonts w:ascii="Times New Roman" w:hAnsi="Times New Roman" w:cs="Times New Roman"/>
          </w:rPr>
          <w:t>is</w:t>
        </w:r>
      </w:ins>
      <w:ins w:id="25" w:author="Jun Ying Lim" w:date="2014-09-09T19:56:00Z">
        <w:r w:rsidR="001C4C61">
          <w:rPr>
            <w:rFonts w:ascii="Times New Roman" w:hAnsi="Times New Roman" w:cs="Times New Roman"/>
          </w:rPr>
          <w:t xml:space="preserve"> </w:t>
        </w:r>
      </w:ins>
      <w:ins w:id="26" w:author="Jun Ying Lim" w:date="2014-09-09T22:45:00Z">
        <w:r w:rsidR="00D12016">
          <w:rPr>
            <w:rFonts w:ascii="Times New Roman" w:hAnsi="Times New Roman" w:cs="Times New Roman"/>
          </w:rPr>
          <w:t xml:space="preserve">less straightforward, and </w:t>
        </w:r>
        <w:proofErr w:type="gramStart"/>
        <w:r w:rsidR="00D12016">
          <w:rPr>
            <w:rFonts w:ascii="Times New Roman" w:hAnsi="Times New Roman" w:cs="Times New Roman"/>
          </w:rPr>
          <w:t>are</w:t>
        </w:r>
        <w:proofErr w:type="gramEnd"/>
        <w:r w:rsidR="00D12016">
          <w:rPr>
            <w:rFonts w:ascii="Times New Roman" w:hAnsi="Times New Roman" w:cs="Times New Roman"/>
          </w:rPr>
          <w:t xml:space="preserve"> often </w:t>
        </w:r>
      </w:ins>
      <w:ins w:id="27" w:author="Jun Ying Lim" w:date="2014-09-09T19:56:00Z">
        <w:r w:rsidR="001C4C61">
          <w:rPr>
            <w:rFonts w:ascii="Times New Roman" w:hAnsi="Times New Roman" w:cs="Times New Roman"/>
          </w:rPr>
          <w:t>based upon</w:t>
        </w:r>
      </w:ins>
      <w:ins w:id="28" w:author="Jun Ying Lim" w:date="2014-09-09T19:57:00Z">
        <w:r w:rsidR="00C721C0">
          <w:rPr>
            <w:rFonts w:ascii="Times New Roman" w:hAnsi="Times New Roman" w:cs="Times New Roman"/>
          </w:rPr>
          <w:t xml:space="preserve"> contemporary patterns</w:t>
        </w:r>
      </w:ins>
      <w:ins w:id="29" w:author="Jun Ying Lim" w:date="2014-09-09T19:58:00Z">
        <w:r w:rsidR="00C721C0">
          <w:rPr>
            <w:rFonts w:ascii="Times New Roman" w:hAnsi="Times New Roman" w:cs="Times New Roman"/>
          </w:rPr>
          <w:t xml:space="preserve"> of </w:t>
        </w:r>
      </w:ins>
      <w:ins w:id="30" w:author="Jun Ying Lim" w:date="2014-09-09T19:59:00Z">
        <w:r w:rsidR="00C721C0">
          <w:rPr>
            <w:rFonts w:ascii="Times New Roman" w:hAnsi="Times New Roman" w:cs="Times New Roman"/>
          </w:rPr>
          <w:t>species</w:t>
        </w:r>
      </w:ins>
      <w:ins w:id="31" w:author="Jun Ying Lim" w:date="2014-09-09T22:52:00Z">
        <w:r w:rsidR="00834298">
          <w:rPr>
            <w:rFonts w:ascii="Times New Roman" w:hAnsi="Times New Roman" w:cs="Times New Roman"/>
          </w:rPr>
          <w:t xml:space="preserve">, </w:t>
        </w:r>
      </w:ins>
      <w:ins w:id="32" w:author="Jun Ying Lim" w:date="2014-09-09T20:01:00Z">
        <w:r w:rsidR="00C721C0">
          <w:rPr>
            <w:rFonts w:ascii="Times New Roman" w:hAnsi="Times New Roman" w:cs="Times New Roman"/>
          </w:rPr>
          <w:t xml:space="preserve">genetic </w:t>
        </w:r>
      </w:ins>
      <w:ins w:id="33" w:author="Jun Ying Lim" w:date="2014-09-09T22:52:00Z">
        <w:r w:rsidR="00834298">
          <w:rPr>
            <w:rFonts w:ascii="Times New Roman" w:hAnsi="Times New Roman" w:cs="Times New Roman"/>
          </w:rPr>
          <w:t xml:space="preserve">or phylogenetic </w:t>
        </w:r>
      </w:ins>
      <w:ins w:id="34" w:author="Jun Ying Lim" w:date="2014-09-09T19:58:00Z">
        <w:r w:rsidR="00C721C0">
          <w:rPr>
            <w:rFonts w:ascii="Times New Roman" w:hAnsi="Times New Roman" w:cs="Times New Roman"/>
          </w:rPr>
          <w:t>diversity</w:t>
        </w:r>
      </w:ins>
      <w:ins w:id="35" w:author="Jun Ying Lim" w:date="2014-09-09T20:01:00Z">
        <w:r w:rsidR="00C721C0">
          <w:rPr>
            <w:rFonts w:ascii="Times New Roman" w:hAnsi="Times New Roman" w:cs="Times New Roman"/>
          </w:rPr>
          <w:t>.</w:t>
        </w:r>
      </w:ins>
      <w:del w:id="36" w:author="Jun Ying Lim" w:date="2014-09-09T20:01:00Z">
        <w:r w:rsidRPr="00DE64D7" w:rsidDel="00C721C0">
          <w:rPr>
            <w:rFonts w:ascii="Times New Roman" w:hAnsi="Times New Roman" w:cs="Times New Roman"/>
          </w:rPr>
          <w:delText>,</w:delText>
        </w:r>
      </w:del>
      <w:r w:rsidRPr="00DE64D7">
        <w:rPr>
          <w:rFonts w:ascii="Times New Roman" w:hAnsi="Times New Roman" w:cs="Times New Roman"/>
        </w:rPr>
        <w:t xml:space="preserve"> </w:t>
      </w:r>
      <w:ins w:id="37" w:author="Jun Ying Lim" w:date="2014-09-09T22:46:00Z">
        <w:r w:rsidR="00D12016">
          <w:rPr>
            <w:rFonts w:ascii="Times New Roman" w:hAnsi="Times New Roman" w:cs="Times New Roman"/>
          </w:rPr>
          <w:t>At the largest spatial scales, s</w:t>
        </w:r>
      </w:ins>
      <w:ins w:id="38" w:author="Jun Ying Lim" w:date="2014-09-09T22:45:00Z">
        <w:r w:rsidR="00D12016">
          <w:rPr>
            <w:rFonts w:ascii="Times New Roman" w:hAnsi="Times New Roman" w:cs="Times New Roman"/>
          </w:rPr>
          <w:t xml:space="preserve">tudies have typically focused </w:t>
        </w:r>
      </w:ins>
      <w:ins w:id="39" w:author="Jun Ying Lim" w:date="2014-09-09T20:02:00Z">
        <w:r w:rsidR="00C721C0">
          <w:rPr>
            <w:rFonts w:ascii="Times New Roman" w:hAnsi="Times New Roman" w:cs="Times New Roman"/>
          </w:rPr>
          <w:t xml:space="preserve">on </w:t>
        </w:r>
      </w:ins>
      <w:ins w:id="40" w:author="Jun Ying Lim" w:date="2014-09-09T22:46:00Z">
        <w:r w:rsidR="00D12016">
          <w:rPr>
            <w:rFonts w:ascii="Times New Roman" w:hAnsi="Times New Roman" w:cs="Times New Roman"/>
          </w:rPr>
          <w:t xml:space="preserve">identifying </w:t>
        </w:r>
      </w:ins>
      <w:ins w:id="41" w:author="Jun Ying Lim" w:date="2014-09-09T20:02:00Z">
        <w:r w:rsidR="00C721C0">
          <w:rPr>
            <w:rFonts w:ascii="Times New Roman" w:hAnsi="Times New Roman" w:cs="Times New Roman"/>
          </w:rPr>
          <w:t xml:space="preserve">the abiotic </w:t>
        </w:r>
      </w:ins>
      <w:ins w:id="42" w:author="Jun Ying Lim" w:date="2014-09-09T22:47:00Z">
        <w:r w:rsidR="00D12016">
          <w:rPr>
            <w:rFonts w:ascii="Times New Roman" w:hAnsi="Times New Roman" w:cs="Times New Roman"/>
          </w:rPr>
          <w:t xml:space="preserve">and historical </w:t>
        </w:r>
      </w:ins>
      <w:ins w:id="43" w:author="Jun Ying Lim" w:date="2014-09-09T20:02:00Z">
        <w:r w:rsidR="00C721C0">
          <w:rPr>
            <w:rFonts w:ascii="Times New Roman" w:hAnsi="Times New Roman" w:cs="Times New Roman"/>
          </w:rPr>
          <w:t xml:space="preserve">determinants of patterns of </w:t>
        </w:r>
      </w:ins>
      <w:ins w:id="44" w:author="Jun Ying Lim" w:date="2014-09-09T22:32:00Z">
        <w:r w:rsidR="00D4343A">
          <w:rPr>
            <w:rFonts w:ascii="Times New Roman" w:hAnsi="Times New Roman" w:cs="Times New Roman"/>
          </w:rPr>
          <w:t xml:space="preserve">species </w:t>
        </w:r>
      </w:ins>
      <w:ins w:id="45" w:author="Jun Ying Lim" w:date="2014-09-09T20:02:00Z">
        <w:r w:rsidR="00C721C0">
          <w:rPr>
            <w:rFonts w:ascii="Times New Roman" w:hAnsi="Times New Roman" w:cs="Times New Roman"/>
          </w:rPr>
          <w:t>diversity</w:t>
        </w:r>
      </w:ins>
      <w:del w:id="46" w:author="Jun Ying Lim" w:date="2014-09-09T20:01:00Z">
        <w:r w:rsidRPr="00DE64D7" w:rsidDel="00C721C0">
          <w:rPr>
            <w:rFonts w:ascii="Times New Roman" w:hAnsi="Times New Roman" w:cs="Times New Roman"/>
          </w:rPr>
          <w:delText xml:space="preserve">often at </w:delText>
        </w:r>
      </w:del>
      <w:del w:id="47" w:author="Jun Ying Lim" w:date="2014-09-09T22:46:00Z">
        <w:r w:rsidRPr="00DE64D7" w:rsidDel="00D12016">
          <w:rPr>
            <w:rFonts w:ascii="Times New Roman" w:hAnsi="Times New Roman" w:cs="Times New Roman"/>
          </w:rPr>
          <w:delText>larger spatial and temporal scales</w:delText>
        </w:r>
      </w:del>
      <w:ins w:id="48" w:author="Jun Ying Lim" w:date="2014-09-09T19:49:00Z">
        <w:r w:rsidR="001C4C61">
          <w:rPr>
            <w:rFonts w:ascii="Times New Roman" w:hAnsi="Times New Roman" w:cs="Times New Roman"/>
          </w:rPr>
          <w:t xml:space="preserve"> (e.g., </w:t>
        </w:r>
        <w:proofErr w:type="spellStart"/>
        <w:r w:rsidR="001C4C61">
          <w:rPr>
            <w:rFonts w:ascii="Times New Roman" w:hAnsi="Times New Roman" w:cs="Times New Roman"/>
          </w:rPr>
          <w:t>Kreft</w:t>
        </w:r>
        <w:proofErr w:type="spellEnd"/>
        <w:r w:rsidR="001C4C61">
          <w:rPr>
            <w:rFonts w:ascii="Times New Roman" w:hAnsi="Times New Roman" w:cs="Times New Roman"/>
          </w:rPr>
          <w:t xml:space="preserve"> &amp; </w:t>
        </w:r>
        <w:proofErr w:type="spellStart"/>
        <w:r w:rsidR="001C4C61">
          <w:rPr>
            <w:rFonts w:ascii="Times New Roman" w:hAnsi="Times New Roman" w:cs="Times New Roman"/>
          </w:rPr>
          <w:t>Jetz</w:t>
        </w:r>
        <w:proofErr w:type="spellEnd"/>
        <w:r w:rsidR="001C4C61">
          <w:rPr>
            <w:rFonts w:ascii="Times New Roman" w:hAnsi="Times New Roman" w:cs="Times New Roman"/>
          </w:rPr>
          <w:t xml:space="preserve"> </w:t>
        </w:r>
      </w:ins>
      <w:ins w:id="49" w:author="Jun Ying Lim" w:date="2014-09-09T19:51:00Z">
        <w:r w:rsidR="00C721C0">
          <w:rPr>
            <w:rFonts w:ascii="Times New Roman" w:hAnsi="Times New Roman" w:cs="Times New Roman"/>
          </w:rPr>
          <w:t>2007</w:t>
        </w:r>
      </w:ins>
      <w:ins w:id="50" w:author="Jun Ying Lim" w:date="2014-09-09T19:54:00Z">
        <w:r w:rsidR="001C4C61">
          <w:rPr>
            <w:rFonts w:ascii="Times New Roman" w:hAnsi="Times New Roman" w:cs="Times New Roman"/>
          </w:rPr>
          <w:t xml:space="preserve">; </w:t>
        </w:r>
      </w:ins>
      <w:proofErr w:type="spellStart"/>
      <w:ins w:id="51" w:author="Jun Ying Lim" w:date="2014-09-09T22:47:00Z">
        <w:r w:rsidR="00D12016">
          <w:rPr>
            <w:rFonts w:ascii="Times New Roman" w:hAnsi="Times New Roman" w:cs="Times New Roman"/>
          </w:rPr>
          <w:t>Jetz</w:t>
        </w:r>
        <w:proofErr w:type="spellEnd"/>
        <w:r w:rsidR="00D12016">
          <w:rPr>
            <w:rFonts w:ascii="Times New Roman" w:hAnsi="Times New Roman" w:cs="Times New Roman"/>
          </w:rPr>
          <w:t xml:space="preserve"> &amp; Fine 2012</w:t>
        </w:r>
      </w:ins>
      <w:ins w:id="52" w:author="Jun Ying Lim" w:date="2014-09-09T19:49:00Z">
        <w:r w:rsidR="001C4C61">
          <w:rPr>
            <w:rFonts w:ascii="Times New Roman" w:hAnsi="Times New Roman" w:cs="Times New Roman"/>
          </w:rPr>
          <w:t>)</w:t>
        </w:r>
      </w:ins>
      <w:del w:id="53" w:author="Jun Ying Lim" w:date="2014-09-09T19:47:00Z">
        <w:r w:rsidRPr="00DE64D7" w:rsidDel="001C4C61">
          <w:rPr>
            <w:rFonts w:ascii="Times New Roman" w:hAnsi="Times New Roman" w:cs="Times New Roman"/>
          </w:rPr>
          <w:delText xml:space="preserve">, based on </w:delText>
        </w:r>
      </w:del>
      <w:del w:id="54" w:author="Jun Ying Lim" w:date="2014-09-09T19:12:00Z">
        <w:r w:rsidRPr="00DE64D7" w:rsidDel="006E24D7">
          <w:rPr>
            <w:rFonts w:ascii="Times New Roman" w:hAnsi="Times New Roman" w:cs="Times New Roman"/>
          </w:rPr>
          <w:delText>current information</w:delText>
        </w:r>
      </w:del>
      <w:r w:rsidRPr="00DE64D7">
        <w:rPr>
          <w:rFonts w:ascii="Times New Roman" w:hAnsi="Times New Roman" w:cs="Times New Roman"/>
        </w:rPr>
        <w:t>.</w:t>
      </w:r>
      <w:ins w:id="55" w:author="Jun Ying Lim" w:date="2014-09-09T19:58:00Z">
        <w:r w:rsidR="00C721C0">
          <w:rPr>
            <w:rFonts w:ascii="Times New Roman" w:hAnsi="Times New Roman" w:cs="Times New Roman"/>
          </w:rPr>
          <w:t xml:space="preserve"> </w:t>
        </w:r>
      </w:ins>
      <w:ins w:id="56" w:author="Jun Ying Lim" w:date="2014-09-09T22:47:00Z">
        <w:r w:rsidR="00D12016">
          <w:rPr>
            <w:rFonts w:ascii="Times New Roman" w:hAnsi="Times New Roman" w:cs="Times New Roman"/>
          </w:rPr>
          <w:t>At the same time</w:t>
        </w:r>
      </w:ins>
      <w:ins w:id="57" w:author="Jun Ying Lim" w:date="2014-09-09T22:33:00Z">
        <w:r w:rsidR="00D4343A">
          <w:rPr>
            <w:rFonts w:ascii="Times New Roman" w:hAnsi="Times New Roman" w:cs="Times New Roman"/>
          </w:rPr>
          <w:t>,</w:t>
        </w:r>
      </w:ins>
      <w:ins w:id="58" w:author="Jun Ying Lim" w:date="2014-09-09T19:59:00Z">
        <w:r w:rsidR="00C721C0">
          <w:rPr>
            <w:rFonts w:ascii="Times New Roman" w:hAnsi="Times New Roman" w:cs="Times New Roman"/>
          </w:rPr>
          <w:t xml:space="preserve"> </w:t>
        </w:r>
      </w:ins>
      <w:ins w:id="59" w:author="Jun Ying Lim" w:date="2014-09-09T22:38:00Z">
        <w:r w:rsidR="00D4343A">
          <w:rPr>
            <w:rFonts w:ascii="Times New Roman" w:hAnsi="Times New Roman" w:cs="Times New Roman"/>
          </w:rPr>
          <w:t xml:space="preserve">the </w:t>
        </w:r>
        <w:r w:rsidR="00D12016">
          <w:rPr>
            <w:rFonts w:ascii="Times New Roman" w:hAnsi="Times New Roman" w:cs="Times New Roman"/>
          </w:rPr>
          <w:t xml:space="preserve">increasing accessibility of </w:t>
        </w:r>
      </w:ins>
      <w:ins w:id="60" w:author="Jun Ying Lim" w:date="2014-09-09T19:59:00Z">
        <w:r w:rsidR="00C721C0">
          <w:rPr>
            <w:rFonts w:ascii="Times New Roman" w:hAnsi="Times New Roman" w:cs="Times New Roman"/>
          </w:rPr>
          <w:t xml:space="preserve">phylogenetic information </w:t>
        </w:r>
      </w:ins>
      <w:ins w:id="61" w:author="Jun Ying Lim" w:date="2014-09-09T22:38:00Z">
        <w:r w:rsidR="00D12016">
          <w:rPr>
            <w:rFonts w:ascii="Times New Roman" w:hAnsi="Times New Roman" w:cs="Times New Roman"/>
          </w:rPr>
          <w:t xml:space="preserve">for a wide range of groups </w:t>
        </w:r>
      </w:ins>
      <w:ins w:id="62" w:author="Jun Ying Lim" w:date="2014-09-09T22:36:00Z">
        <w:r w:rsidR="00D4343A">
          <w:rPr>
            <w:rFonts w:ascii="Times New Roman" w:hAnsi="Times New Roman" w:cs="Times New Roman"/>
          </w:rPr>
          <w:t xml:space="preserve">have </w:t>
        </w:r>
      </w:ins>
      <w:ins w:id="63" w:author="Jun Ying Lim" w:date="2014-09-09T22:38:00Z">
        <w:r w:rsidR="00D12016">
          <w:rPr>
            <w:rFonts w:ascii="Times New Roman" w:hAnsi="Times New Roman" w:cs="Times New Roman"/>
          </w:rPr>
          <w:t>h</w:t>
        </w:r>
        <w:r w:rsidR="00D4343A">
          <w:rPr>
            <w:rFonts w:ascii="Times New Roman" w:hAnsi="Times New Roman" w:cs="Times New Roman"/>
          </w:rPr>
          <w:t>e</w:t>
        </w:r>
        <w:r w:rsidR="00D12016">
          <w:rPr>
            <w:rFonts w:ascii="Times New Roman" w:hAnsi="Times New Roman" w:cs="Times New Roman"/>
          </w:rPr>
          <w:t xml:space="preserve">lped elucidate </w:t>
        </w:r>
        <w:r w:rsidR="00D4343A">
          <w:rPr>
            <w:rFonts w:ascii="Times New Roman" w:hAnsi="Times New Roman" w:cs="Times New Roman"/>
          </w:rPr>
          <w:t xml:space="preserve">the importance of </w:t>
        </w:r>
      </w:ins>
      <w:ins w:id="64" w:author="Jun Ying Lim" w:date="2014-09-09T22:36:00Z">
        <w:r w:rsidR="00D4343A">
          <w:rPr>
            <w:rFonts w:ascii="Times New Roman" w:hAnsi="Times New Roman" w:cs="Times New Roman"/>
          </w:rPr>
          <w:t xml:space="preserve">historical processes </w:t>
        </w:r>
      </w:ins>
      <w:ins w:id="65" w:author="Jun Ying Lim" w:date="2014-09-09T20:04:00Z">
        <w:r w:rsidR="00C721C0">
          <w:rPr>
            <w:rFonts w:ascii="Times New Roman" w:hAnsi="Times New Roman" w:cs="Times New Roman"/>
          </w:rPr>
          <w:t>on c</w:t>
        </w:r>
      </w:ins>
      <w:ins w:id="66" w:author="Jun Ying Lim" w:date="2014-09-09T20:05:00Z">
        <w:r w:rsidR="00C721C0">
          <w:rPr>
            <w:rFonts w:ascii="Times New Roman" w:hAnsi="Times New Roman" w:cs="Times New Roman"/>
          </w:rPr>
          <w:t xml:space="preserve">ontemporary </w:t>
        </w:r>
      </w:ins>
      <w:ins w:id="67" w:author="Jun Ying Lim" w:date="2014-09-09T22:38:00Z">
        <w:r w:rsidR="00D4343A">
          <w:rPr>
            <w:rFonts w:ascii="Times New Roman" w:hAnsi="Times New Roman" w:cs="Times New Roman"/>
          </w:rPr>
          <w:t xml:space="preserve">biogeographic patterns of richness </w:t>
        </w:r>
      </w:ins>
      <w:ins w:id="68" w:author="Jun Ying Lim" w:date="2014-09-09T19:59:00Z">
        <w:r w:rsidR="00C721C0">
          <w:rPr>
            <w:rFonts w:ascii="Times New Roman" w:hAnsi="Times New Roman" w:cs="Times New Roman"/>
          </w:rPr>
          <w:t>(</w:t>
        </w:r>
      </w:ins>
      <w:proofErr w:type="spellStart"/>
      <w:ins w:id="69" w:author="Jun Ying Lim" w:date="2014-09-09T20:05:00Z">
        <w:r w:rsidR="00C721C0">
          <w:rPr>
            <w:rFonts w:ascii="Times New Roman" w:hAnsi="Times New Roman" w:cs="Times New Roman"/>
          </w:rPr>
          <w:t>Wiens</w:t>
        </w:r>
        <w:proofErr w:type="spellEnd"/>
        <w:r w:rsidR="00C721C0">
          <w:rPr>
            <w:rFonts w:ascii="Times New Roman" w:hAnsi="Times New Roman" w:cs="Times New Roman"/>
          </w:rPr>
          <w:t xml:space="preserve"> &amp; Donoghue 2004; </w:t>
        </w:r>
      </w:ins>
      <w:proofErr w:type="spellStart"/>
      <w:ins w:id="70" w:author="Jun Ying Lim" w:date="2014-09-09T19:59:00Z">
        <w:r w:rsidR="00C721C0">
          <w:rPr>
            <w:rFonts w:ascii="Times New Roman" w:hAnsi="Times New Roman" w:cs="Times New Roman"/>
          </w:rPr>
          <w:t>Wiens</w:t>
        </w:r>
        <w:proofErr w:type="spellEnd"/>
        <w:r w:rsidR="00C721C0">
          <w:rPr>
            <w:rFonts w:ascii="Times New Roman" w:hAnsi="Times New Roman" w:cs="Times New Roman"/>
          </w:rPr>
          <w:t xml:space="preserve"> et al 2011)</w:t>
        </w:r>
      </w:ins>
      <w:ins w:id="71" w:author="Jun Ying Lim" w:date="2014-09-09T22:34:00Z">
        <w:r w:rsidR="00D12016">
          <w:rPr>
            <w:rFonts w:ascii="Times New Roman" w:hAnsi="Times New Roman" w:cs="Times New Roman"/>
          </w:rPr>
          <w:t xml:space="preserve">, </w:t>
        </w:r>
      </w:ins>
      <w:ins w:id="72" w:author="Jun Ying Lim" w:date="2014-09-09T22:47:00Z">
        <w:r w:rsidR="00D12016">
          <w:rPr>
            <w:rFonts w:ascii="Times New Roman" w:hAnsi="Times New Roman" w:cs="Times New Roman"/>
          </w:rPr>
          <w:t>advanced our understanding of</w:t>
        </w:r>
      </w:ins>
      <w:del w:id="73" w:author="Jun Ying Lim" w:date="2014-09-09T19:57:00Z">
        <w:r w:rsidRPr="00DE64D7" w:rsidDel="00C721C0">
          <w:rPr>
            <w:rFonts w:ascii="Times New Roman" w:hAnsi="Times New Roman" w:cs="Times New Roman"/>
          </w:rPr>
          <w:delText xml:space="preserve"> </w:delText>
        </w:r>
      </w:del>
      <w:del w:id="74" w:author="Jun Ying Lim" w:date="2014-09-09T19:12:00Z">
        <w:r w:rsidRPr="00DE64D7" w:rsidDel="006E24D7">
          <w:rPr>
            <w:rFonts w:ascii="Times New Roman" w:hAnsi="Times New Roman" w:cs="Times New Roman"/>
          </w:rPr>
          <w:delText xml:space="preserve">Efforts </w:delText>
        </w:r>
      </w:del>
      <w:del w:id="75" w:author="Jun Ying Lim" w:date="2014-09-09T22:35:00Z">
        <w:r w:rsidRPr="00DE64D7" w:rsidDel="00D4343A">
          <w:rPr>
            <w:rFonts w:ascii="Times New Roman" w:hAnsi="Times New Roman" w:cs="Times New Roman"/>
          </w:rPr>
          <w:delText xml:space="preserve">to reconcile the effects of ecological and evolutionary processes have largely adopted one of two approaches.  </w:delText>
        </w:r>
      </w:del>
      <w:del w:id="76" w:author="Jun Ying Lim" w:date="2014-09-09T19:21:00Z">
        <w:r w:rsidRPr="00DE64D7" w:rsidDel="00F92D4A">
          <w:rPr>
            <w:rFonts w:ascii="Times New Roman" w:hAnsi="Times New Roman" w:cs="Times New Roman"/>
          </w:rPr>
          <w:delText>The first</w:delText>
        </w:r>
      </w:del>
      <w:del w:id="77" w:author="Jun Ying Lim" w:date="2014-09-09T22:35:00Z">
        <w:r w:rsidRPr="00DE64D7" w:rsidDel="00D4343A">
          <w:rPr>
            <w:rFonts w:ascii="Times New Roman" w:hAnsi="Times New Roman" w:cs="Times New Roman"/>
          </w:rPr>
          <w:delText xml:space="preserve"> has been to synthesize extensive data sets typically in broad comparative studies (Belmaker &amp; Jetz, Chase &amp; Myers). These studies have used </w:delText>
        </w:r>
        <w:r w:rsidR="000858AB" w:rsidDel="00D4343A">
          <w:rPr>
            <w:rFonts w:ascii="Times New Roman" w:hAnsi="Times New Roman" w:cs="Times New Roman"/>
          </w:rPr>
          <w:delText xml:space="preserve">a variety of </w:delText>
        </w:r>
        <w:r w:rsidRPr="00DE64D7" w:rsidDel="00D4343A">
          <w:rPr>
            <w:rFonts w:ascii="Times New Roman" w:hAnsi="Times New Roman" w:cs="Times New Roman"/>
          </w:rPr>
          <w:delText xml:space="preserve">approaches, including network </w:delText>
        </w:r>
        <w:r w:rsidR="000858AB" w:rsidDel="00D4343A">
          <w:rPr>
            <w:rFonts w:ascii="Times New Roman" w:hAnsi="Times New Roman" w:cs="Times New Roman"/>
          </w:rPr>
          <w:delText xml:space="preserve">and </w:delText>
        </w:r>
        <w:r w:rsidRPr="00DE64D7" w:rsidDel="00D4343A">
          <w:rPr>
            <w:rFonts w:ascii="Times New Roman" w:hAnsi="Times New Roman" w:cs="Times New Roman"/>
          </w:rPr>
          <w:delText xml:space="preserve">dispersion </w:delText>
        </w:r>
        <w:r w:rsidR="000858AB" w:rsidDel="00D4343A">
          <w:rPr>
            <w:rFonts w:ascii="Times New Roman" w:hAnsi="Times New Roman" w:cs="Times New Roman"/>
          </w:rPr>
          <w:delText xml:space="preserve">analysis </w:delText>
        </w:r>
        <w:r w:rsidRPr="00DE64D7" w:rsidDel="00D4343A">
          <w:rPr>
            <w:rFonts w:ascii="Times New Roman" w:hAnsi="Times New Roman" w:cs="Times New Roman"/>
          </w:rPr>
          <w:delText>(Carstensen et al).  Because of their sweeping scope</w:delText>
        </w:r>
        <w:r w:rsidR="000858AB" w:rsidDel="00D4343A">
          <w:rPr>
            <w:rFonts w:ascii="Times New Roman" w:hAnsi="Times New Roman" w:cs="Times New Roman"/>
          </w:rPr>
          <w:delText>,</w:delText>
        </w:r>
        <w:r w:rsidRPr="00DE64D7" w:rsidDel="00D4343A">
          <w:rPr>
            <w:rFonts w:ascii="Times New Roman" w:hAnsi="Times New Roman" w:cs="Times New Roman"/>
          </w:rPr>
          <w:delText xml:space="preserve"> these studies have added tremendously to our understanding of how regional large-scale processes contribute to diversity at the local scale. A second approach uses detailed phylogenetic hypotheses </w:delText>
        </w:r>
        <w:r w:rsidRPr="00B6062A" w:rsidDel="00D4343A">
          <w:rPr>
            <w:rFonts w:ascii="Times New Roman" w:hAnsi="Times New Roman" w:cs="Times New Roman"/>
          </w:rPr>
          <w:delText xml:space="preserve">across entire lineages, coupled with data on current ecological traits and patterns of richness </w:delText>
        </w:r>
      </w:del>
      <w:del w:id="78" w:author="Jun Ying Lim" w:date="2014-09-09T19:25:00Z">
        <w:r w:rsidRPr="00B6062A" w:rsidDel="00F92D4A">
          <w:rPr>
            <w:rFonts w:ascii="Times New Roman" w:hAnsi="Times New Roman" w:cs="Times New Roman"/>
          </w:rPr>
          <w:delText>(Wiens, Anacker &amp; Harrison)</w:delText>
        </w:r>
      </w:del>
      <w:del w:id="79" w:author="Jun Ying Lim" w:date="2014-09-09T22:35:00Z">
        <w:r w:rsidRPr="00B6062A" w:rsidDel="00D4343A">
          <w:rPr>
            <w:rFonts w:ascii="Times New Roman" w:hAnsi="Times New Roman" w:cs="Times New Roman"/>
          </w:rPr>
          <w:delText>.  Here, the increasing availability of data across broad taxonomic and spatial scales can provide test</w:delText>
        </w:r>
        <w:r w:rsidR="000858AB" w:rsidRPr="00B6062A" w:rsidDel="00D4343A">
          <w:rPr>
            <w:rFonts w:ascii="Times New Roman" w:hAnsi="Times New Roman" w:cs="Times New Roman"/>
          </w:rPr>
          <w:delText>s</w:delText>
        </w:r>
        <w:r w:rsidRPr="00B6062A" w:rsidDel="00D4343A">
          <w:rPr>
            <w:rFonts w:ascii="Times New Roman" w:hAnsi="Times New Roman" w:cs="Times New Roman"/>
          </w:rPr>
          <w:delText xml:space="preserve"> of how the interplay between evolutionary and ecological processes have shaped present-day biodiversity.</w:delText>
        </w:r>
      </w:del>
      <w:ins w:id="80" w:author="Jun Ying Lim" w:date="2014-09-09T22:47:00Z">
        <w:r w:rsidR="00D12016">
          <w:rPr>
            <w:rFonts w:ascii="Times New Roman" w:hAnsi="Times New Roman" w:cs="Times New Roman"/>
          </w:rPr>
          <w:t xml:space="preserve"> </w:t>
        </w:r>
      </w:ins>
      <w:ins w:id="81" w:author="Jun Ying Lim" w:date="2014-09-09T22:48:00Z">
        <w:r w:rsidR="00D12016">
          <w:rPr>
            <w:rFonts w:ascii="Times New Roman" w:hAnsi="Times New Roman" w:cs="Times New Roman"/>
          </w:rPr>
          <w:t xml:space="preserve">local </w:t>
        </w:r>
      </w:ins>
      <w:ins w:id="82" w:author="Jun Ying Lim" w:date="2014-09-09T22:47:00Z">
        <w:r w:rsidR="00D12016">
          <w:rPr>
            <w:rFonts w:ascii="Times New Roman" w:hAnsi="Times New Roman" w:cs="Times New Roman"/>
          </w:rPr>
          <w:t xml:space="preserve">community assembly </w:t>
        </w:r>
      </w:ins>
      <w:ins w:id="83" w:author="Jun Ying Lim" w:date="2014-09-09T22:48:00Z">
        <w:r w:rsidR="00D12016">
          <w:rPr>
            <w:rFonts w:ascii="Times New Roman" w:hAnsi="Times New Roman" w:cs="Times New Roman"/>
          </w:rPr>
          <w:t>within regional contexts (</w:t>
        </w:r>
        <w:proofErr w:type="spellStart"/>
        <w:r w:rsidR="00D12016">
          <w:rPr>
            <w:rFonts w:ascii="Times New Roman" w:hAnsi="Times New Roman" w:cs="Times New Roman"/>
          </w:rPr>
          <w:t>Cavender</w:t>
        </w:r>
        <w:proofErr w:type="spellEnd"/>
        <w:r w:rsidR="00D12016">
          <w:rPr>
            <w:rFonts w:ascii="Times New Roman" w:hAnsi="Times New Roman" w:cs="Times New Roman"/>
          </w:rPr>
          <w:t>-Bares et al 2009; Lessard et al 2012</w:t>
        </w:r>
      </w:ins>
      <w:ins w:id="84" w:author="Jun Ying Lim" w:date="2014-09-09T23:25:00Z">
        <w:r w:rsidR="0048704B">
          <w:rPr>
            <w:rFonts w:ascii="Times New Roman" w:hAnsi="Times New Roman" w:cs="Times New Roman"/>
          </w:rPr>
          <w:t xml:space="preserve">; </w:t>
        </w:r>
        <w:proofErr w:type="spellStart"/>
        <w:r w:rsidR="0048704B">
          <w:rPr>
            <w:rFonts w:ascii="Times New Roman" w:hAnsi="Times New Roman" w:cs="Times New Roman"/>
          </w:rPr>
          <w:t>Carstensen</w:t>
        </w:r>
        <w:proofErr w:type="spellEnd"/>
        <w:r w:rsidR="0048704B">
          <w:rPr>
            <w:rFonts w:ascii="Times New Roman" w:hAnsi="Times New Roman" w:cs="Times New Roman"/>
          </w:rPr>
          <w:t xml:space="preserve"> et al 2013</w:t>
        </w:r>
      </w:ins>
      <w:ins w:id="85" w:author="Jun Ying Lim" w:date="2014-09-09T22:48:00Z">
        <w:r w:rsidR="00D12016">
          <w:rPr>
            <w:rFonts w:ascii="Times New Roman" w:hAnsi="Times New Roman" w:cs="Times New Roman"/>
          </w:rPr>
          <w:t>)</w:t>
        </w:r>
      </w:ins>
      <w:ins w:id="86" w:author="Jun Ying Lim" w:date="2014-09-09T22:50:00Z">
        <w:r w:rsidR="00834298">
          <w:rPr>
            <w:rFonts w:ascii="Times New Roman" w:hAnsi="Times New Roman" w:cs="Times New Roman"/>
          </w:rPr>
          <w:t xml:space="preserve">, and led to </w:t>
        </w:r>
      </w:ins>
    </w:p>
    <w:p w14:paraId="5A2EF842" w14:textId="105E04DD" w:rsidR="00834298" w:rsidRDefault="00595092">
      <w:pPr>
        <w:spacing w:line="480" w:lineRule="auto"/>
        <w:ind w:firstLine="720"/>
        <w:rPr>
          <w:ins w:id="87" w:author="Jun Ying Lim" w:date="2014-09-09T22:51:00Z"/>
        </w:rPr>
        <w:pPrChange w:id="88" w:author="Jun Ying Lim" w:date="2014-09-09T22:50:00Z">
          <w:pPr>
            <w:pStyle w:val="ListParagraph"/>
            <w:spacing w:line="480" w:lineRule="auto"/>
            <w:ind w:left="0" w:firstLine="720"/>
          </w:pPr>
        </w:pPrChange>
      </w:pPr>
      <w:del w:id="89" w:author="Jun Ying Lim" w:date="2014-09-09T22:50:00Z">
        <w:r w:rsidRPr="00595092" w:rsidDel="00834298">
          <w:delText>However, evolution operates within a background of ecological processes</w:delText>
        </w:r>
        <w:r w:rsidR="00B6062A" w:rsidRPr="00B6062A" w:rsidDel="00834298">
          <w:delText xml:space="preserve">. </w:delText>
        </w:r>
        <w:r w:rsidRPr="00595092" w:rsidDel="00834298">
          <w:delText xml:space="preserve">Recent efforts to reconcile this divide include: </w:delText>
        </w:r>
      </w:del>
      <w:proofErr w:type="gramStart"/>
      <w:r w:rsidRPr="00595092">
        <w:t>greater</w:t>
      </w:r>
      <w:proofErr w:type="gramEnd"/>
      <w:r w:rsidRPr="00595092">
        <w:t xml:space="preserve"> </w:t>
      </w:r>
      <w:del w:id="90" w:author="Jun Ying Lim" w:date="2014-09-09T23:23:00Z">
        <w:r w:rsidRPr="00595092" w:rsidDel="0048704B">
          <w:delText xml:space="preserve">acknowledgement </w:delText>
        </w:r>
      </w:del>
      <w:ins w:id="91" w:author="Jun Ying Lim" w:date="2014-09-09T23:23:00Z">
        <w:r w:rsidR="0048704B">
          <w:t>understanding</w:t>
        </w:r>
        <w:r w:rsidR="0048704B" w:rsidRPr="00595092">
          <w:t xml:space="preserve"> </w:t>
        </w:r>
      </w:ins>
      <w:del w:id="92" w:author="Jun Ying Lim" w:date="2014-09-09T23:23:00Z">
        <w:r w:rsidRPr="00595092" w:rsidDel="0048704B">
          <w:delText xml:space="preserve">for </w:delText>
        </w:r>
      </w:del>
      <w:ins w:id="93" w:author="Jun Ying Lim" w:date="2014-09-09T23:23:00Z">
        <w:r w:rsidR="0048704B">
          <w:t xml:space="preserve">of </w:t>
        </w:r>
      </w:ins>
      <w:r w:rsidRPr="00595092">
        <w:t>ecological limits to diversification (</w:t>
      </w:r>
      <w:proofErr w:type="spellStart"/>
      <w:r w:rsidRPr="00595092">
        <w:t>Rabosky</w:t>
      </w:r>
      <w:proofErr w:type="spellEnd"/>
      <w:ins w:id="94" w:author="Jun Ying Lim" w:date="2014-09-09T22:50:00Z">
        <w:r w:rsidR="00834298">
          <w:t xml:space="preserve"> </w:t>
        </w:r>
      </w:ins>
      <w:ins w:id="95" w:author="Jun Ying Lim" w:date="2014-09-09T22:51:00Z">
        <w:r w:rsidR="00834298">
          <w:t>&amp;</w:t>
        </w:r>
      </w:ins>
      <w:del w:id="96" w:author="Jun Ying Lim" w:date="2014-09-09T22:50:00Z">
        <w:r w:rsidRPr="00595092" w:rsidDel="00834298">
          <w:delText>,</w:delText>
        </w:r>
      </w:del>
      <w:r w:rsidRPr="00595092">
        <w:t xml:space="preserve"> </w:t>
      </w:r>
      <w:proofErr w:type="spellStart"/>
      <w:r w:rsidRPr="00595092">
        <w:t>Lovette</w:t>
      </w:r>
      <w:proofErr w:type="spellEnd"/>
      <w:ins w:id="97" w:author="Jun Ying Lim" w:date="2014-09-09T22:50:00Z">
        <w:r w:rsidR="00834298">
          <w:t xml:space="preserve"> 2008</w:t>
        </w:r>
      </w:ins>
      <w:r w:rsidRPr="00595092">
        <w:t xml:space="preserve">, </w:t>
      </w:r>
      <w:del w:id="98" w:author="Jun Ying Lim" w:date="2014-09-09T22:51:00Z">
        <w:r w:rsidRPr="00595092" w:rsidDel="00834298">
          <w:delText>Pybus, McPeek</w:delText>
        </w:r>
      </w:del>
      <w:proofErr w:type="spellStart"/>
      <w:ins w:id="99" w:author="Jun Ying Lim" w:date="2014-09-09T22:51:00Z">
        <w:r w:rsidR="00834298">
          <w:t>Phillimore</w:t>
        </w:r>
        <w:proofErr w:type="spellEnd"/>
        <w:r w:rsidR="00834298">
          <w:t xml:space="preserve"> &amp; Price 2008</w:t>
        </w:r>
      </w:ins>
      <w:r w:rsidRPr="00595092">
        <w:t>)</w:t>
      </w:r>
      <w:ins w:id="100" w:author="Jun Ying Lim" w:date="2014-09-09T22:51:00Z">
        <w:r w:rsidR="00834298">
          <w:t>.</w:t>
        </w:r>
      </w:ins>
      <w:del w:id="101" w:author="Jun Ying Lim" w:date="2014-09-09T22:51:00Z">
        <w:r w:rsidRPr="00595092" w:rsidDel="00834298">
          <w:delText>, and integrating time and ecological variables such as productivity (Ree &amp; Fine, Jetz &amp; Fine).</w:delText>
        </w:r>
      </w:del>
    </w:p>
    <w:p w14:paraId="56F6DA63" w14:textId="7D97C2CF" w:rsidR="00150FB7" w:rsidDel="00D971E0" w:rsidRDefault="00B6062A">
      <w:pPr>
        <w:pStyle w:val="Heading2"/>
        <w:rPr>
          <w:del w:id="102" w:author="Andy Rominger" w:date="2014-09-10T09:38:00Z"/>
        </w:rPr>
        <w:pPrChange w:id="103" w:author="Jun Ying Lim" w:date="2014-09-09T23:39:00Z">
          <w:pPr>
            <w:pStyle w:val="ListParagraph"/>
            <w:spacing w:line="480" w:lineRule="auto"/>
            <w:ind w:left="0" w:firstLine="720"/>
          </w:pPr>
        </w:pPrChange>
      </w:pPr>
      <w:del w:id="104" w:author="Andy Rominger" w:date="2014-09-10T09:38:00Z">
        <w:r w:rsidDel="00D971E0">
          <w:delText xml:space="preserve"> </w:delText>
        </w:r>
        <w:commentRangeStart w:id="105"/>
        <w:r w:rsidR="002B2914" w:rsidRPr="00B6062A" w:rsidDel="00D971E0">
          <w:delText>Nevertheless</w:delText>
        </w:r>
        <w:commentRangeEnd w:id="105"/>
        <w:r w:rsidR="00595092" w:rsidRPr="00595092" w:rsidDel="00D971E0">
          <w:rPr>
            <w:rStyle w:val="CommentReference"/>
            <w:sz w:val="24"/>
          </w:rPr>
          <w:commentReference w:id="105"/>
        </w:r>
        <w:r w:rsidR="002B2914" w:rsidRPr="00B6062A" w:rsidDel="00D971E0">
          <w:delText xml:space="preserve">, while such approaches have greatly advanced our understanding of diversity patterns in space and time, there has been far less work aimed at </w:delText>
        </w:r>
        <w:commentRangeStart w:id="106"/>
        <w:r w:rsidR="002B2914" w:rsidRPr="00B6062A" w:rsidDel="00D971E0">
          <w:delText>understanding how smaller-scale ecological</w:delText>
        </w:r>
      </w:del>
      <w:ins w:id="107" w:author="Jun Ying Lim" w:date="2014-09-09T22:41:00Z">
        <w:del w:id="108" w:author="Andy Rominger" w:date="2014-09-10T09:38:00Z">
          <w:r w:rsidR="00D12016" w:rsidDel="00D971E0">
            <w:delText xml:space="preserve"> processes</w:delText>
          </w:r>
        </w:del>
      </w:ins>
      <w:del w:id="109" w:author="Andy Rominger" w:date="2014-09-10T09:38:00Z">
        <w:r w:rsidR="002B2914" w:rsidRPr="00B6062A" w:rsidDel="00D971E0">
          <w:delText xml:space="preserve"> contributes to speciation processes.</w:delText>
        </w:r>
        <w:r w:rsidDel="00D971E0">
          <w:delText xml:space="preserve"> </w:delText>
        </w:r>
      </w:del>
      <w:ins w:id="110" w:author="Jun Ying Lim" w:date="2014-09-09T23:27:00Z">
        <w:del w:id="111" w:author="Andy Rominger" w:date="2014-09-10T09:38:00Z">
          <w:r w:rsidR="0048704B" w:rsidDel="00D971E0">
            <w:delText xml:space="preserve">Both environmental and spatial barriers to gene flow </w:delText>
          </w:r>
        </w:del>
      </w:ins>
      <w:ins w:id="112" w:author="Jun Ying Lim" w:date="2014-09-09T23:34:00Z">
        <w:del w:id="113" w:author="Andy Rominger" w:date="2014-09-10T09:38:00Z">
          <w:r w:rsidR="00904166" w:rsidDel="00D971E0">
            <w:delText xml:space="preserve">can </w:delText>
          </w:r>
        </w:del>
      </w:ins>
      <w:ins w:id="114" w:author="Jun Ying Lim" w:date="2014-09-09T23:27:00Z">
        <w:del w:id="115" w:author="Andy Rominger" w:date="2014-09-10T09:38:00Z">
          <w:r w:rsidR="0048704B" w:rsidDel="00D971E0">
            <w:delText xml:space="preserve">contribute to genetic isolation </w:delText>
          </w:r>
        </w:del>
      </w:ins>
      <w:ins w:id="116" w:author="Jun Ying Lim" w:date="2014-09-09T23:31:00Z">
        <w:del w:id="117" w:author="Andy Rominger" w:date="2014-09-10T09:38:00Z">
          <w:r w:rsidR="00904166" w:rsidDel="00D971E0">
            <w:delText>(</w:delText>
          </w:r>
        </w:del>
      </w:ins>
      <w:ins w:id="118" w:author="Jun Ying Lim" w:date="2014-09-09T23:32:00Z">
        <w:del w:id="119" w:author="Andy Rominger" w:date="2014-09-10T09:38:00Z">
          <w:r w:rsidR="00904166" w:rsidDel="00D971E0">
            <w:delText>Wright 1943; Wang &amp; Summers 2010</w:delText>
          </w:r>
        </w:del>
      </w:ins>
      <w:ins w:id="120" w:author="Jun Ying Lim" w:date="2014-09-09T23:31:00Z">
        <w:del w:id="121" w:author="Andy Rominger" w:date="2014-09-10T09:38:00Z">
          <w:r w:rsidR="00904166" w:rsidDel="00D971E0">
            <w:delText>)</w:delText>
          </w:r>
        </w:del>
      </w:ins>
      <w:ins w:id="122" w:author="Jun Ying Lim" w:date="2014-09-09T23:34:00Z">
        <w:del w:id="123" w:author="Andy Rominger" w:date="2014-09-10T09:38:00Z">
          <w:r w:rsidR="00904166" w:rsidDel="00D971E0">
            <w:delText>, and</w:delText>
          </w:r>
        </w:del>
      </w:ins>
      <w:ins w:id="124" w:author="Jun Ying Lim" w:date="2014-09-09T23:31:00Z">
        <w:del w:id="125" w:author="Andy Rominger" w:date="2014-09-10T09:38:00Z">
          <w:r w:rsidR="00904166" w:rsidDel="00D971E0">
            <w:delText xml:space="preserve"> </w:delText>
          </w:r>
        </w:del>
      </w:ins>
      <w:del w:id="126" w:author="Andy Rominger" w:date="2014-09-10T09:38:00Z">
        <w:r w:rsidR="002B2914" w:rsidRPr="00B6062A" w:rsidDel="00D971E0">
          <w:delText xml:space="preserve">Recent </w:delText>
        </w:r>
      </w:del>
      <w:ins w:id="127" w:author="Jun Ying Lim" w:date="2014-09-09T23:34:00Z">
        <w:del w:id="128" w:author="Andy Rominger" w:date="2014-09-10T09:38:00Z">
          <w:r w:rsidR="00904166" w:rsidDel="00D971E0">
            <w:delText>r</w:delText>
          </w:r>
          <w:r w:rsidR="00904166" w:rsidRPr="00B6062A" w:rsidDel="00D971E0">
            <w:delText xml:space="preserve">ecent </w:delText>
          </w:r>
        </w:del>
      </w:ins>
      <w:del w:id="129" w:author="Andy Rominger" w:date="2014-09-10T09:38:00Z">
        <w:r w:rsidR="002B2914" w:rsidRPr="00B6062A" w:rsidDel="00D971E0">
          <w:delText xml:space="preserve">studies </w:delText>
        </w:r>
        <w:r w:rsidDel="00D971E0">
          <w:delText xml:space="preserve">have </w:delText>
        </w:r>
        <w:r w:rsidR="002B2914" w:rsidRPr="00B6062A" w:rsidDel="00D971E0">
          <w:delText>focus</w:delText>
        </w:r>
        <w:r w:rsidDel="00D971E0">
          <w:delText>ed</w:delText>
        </w:r>
        <w:r w:rsidR="002B2914" w:rsidRPr="00B6062A" w:rsidDel="00D971E0">
          <w:delText xml:space="preserve"> on parsing out the relative contribution of distance and ecology on genetic isolation </w:delText>
        </w:r>
      </w:del>
      <w:commentRangeEnd w:id="106"/>
      <w:ins w:id="130" w:author="Jun Ying Lim" w:date="2014-09-09T23:34:00Z">
        <w:del w:id="131" w:author="Andy Rominger" w:date="2014-09-10T09:38:00Z">
          <w:r w:rsidR="00904166" w:rsidDel="00D971E0">
            <w:delText>divergence</w:delText>
          </w:r>
          <w:r w:rsidR="00904166" w:rsidRPr="00B6062A" w:rsidDel="00D971E0">
            <w:delText xml:space="preserve"> </w:delText>
          </w:r>
        </w:del>
      </w:ins>
      <w:del w:id="132" w:author="Andy Rominger" w:date="2014-09-10T09:38:00Z">
        <w:r w:rsidR="00E96ACD" w:rsidDel="00D971E0">
          <w:rPr>
            <w:rStyle w:val="CommentReference"/>
            <w:rFonts w:eastAsiaTheme="minorEastAsia"/>
          </w:rPr>
          <w:commentReference w:id="106"/>
        </w:r>
        <w:r w:rsidR="002B2914" w:rsidRPr="00B6062A" w:rsidDel="00D971E0">
          <w:delText>(</w:delText>
        </w:r>
      </w:del>
      <w:ins w:id="133" w:author="Jun Ying Lim" w:date="2014-09-09T22:42:00Z">
        <w:del w:id="134" w:author="Andy Rominger" w:date="2014-09-10T09:38:00Z">
          <w:r w:rsidR="00D12016" w:rsidDel="00D971E0">
            <w:delText xml:space="preserve">Wang et al 2013, </w:delText>
          </w:r>
        </w:del>
      </w:ins>
      <w:ins w:id="135" w:author="Jun Ying Lim" w:date="2014-09-09T22:41:00Z">
        <w:del w:id="136" w:author="Andy Rominger" w:date="2014-09-10T09:38:00Z">
          <w:r w:rsidR="00D12016" w:rsidDel="00D971E0">
            <w:delText>Sexton et al 20</w:delText>
          </w:r>
        </w:del>
      </w:ins>
      <w:ins w:id="137" w:author="Jun Ying Lim" w:date="2014-09-09T22:42:00Z">
        <w:del w:id="138" w:author="Andy Rominger" w:date="2014-09-10T09:38:00Z">
          <w:r w:rsidR="00D12016" w:rsidDel="00D971E0">
            <w:delText>14</w:delText>
          </w:r>
        </w:del>
      </w:ins>
      <w:del w:id="139" w:author="Andy Rominger" w:date="2014-09-10T09:38:00Z">
        <w:r w:rsidR="002B2914" w:rsidRPr="00B6062A" w:rsidDel="00D971E0">
          <w:delText>Wang Ecol Lett., Sexton review, Papadopulos)</w:delText>
        </w:r>
      </w:del>
      <w:ins w:id="140" w:author="Jun Ying Lim" w:date="2014-09-09T23:34:00Z">
        <w:del w:id="141" w:author="Andy Rominger" w:date="2014-09-10T09:38:00Z">
          <w:r w:rsidR="00904166" w:rsidDel="00D971E0">
            <w:delText xml:space="preserve">. </w:delText>
          </w:r>
        </w:del>
      </w:ins>
      <w:ins w:id="142" w:author="Jun Ying Lim" w:date="2014-09-09T23:35:00Z">
        <w:del w:id="143" w:author="Andy Rominger" w:date="2014-09-10T09:38:00Z">
          <w:r w:rsidR="00904166" w:rsidDel="00D971E0">
            <w:delText xml:space="preserve">Such studies, however, are based upon contemporary patterns of genetic </w:delText>
          </w:r>
        </w:del>
      </w:ins>
      <w:ins w:id="144" w:author="Jun Ying Lim" w:date="2014-09-09T23:36:00Z">
        <w:del w:id="145" w:author="Andy Rominger" w:date="2014-09-10T09:38:00Z">
          <w:r w:rsidR="00904166" w:rsidDel="00D971E0">
            <w:delText>d</w:delText>
          </w:r>
        </w:del>
      </w:ins>
      <w:ins w:id="146" w:author="Jun Ying Lim" w:date="2014-09-09T23:35:00Z">
        <w:del w:id="147" w:author="Andy Rominger" w:date="2014-09-10T09:38:00Z">
          <w:r w:rsidR="00904166" w:rsidDel="00D971E0">
            <w:delText>iversity</w:delText>
          </w:r>
        </w:del>
      </w:ins>
      <w:ins w:id="148" w:author="Jun Ying Lim" w:date="2014-09-09T23:39:00Z">
        <w:del w:id="149" w:author="Andy Rominger" w:date="2014-09-10T09:38:00Z">
          <w:r w:rsidR="00136934" w:rsidDel="00D971E0">
            <w:delText xml:space="preserve"> that </w:delText>
          </w:r>
        </w:del>
      </w:ins>
      <w:ins w:id="150" w:author="Jun Ying Lim" w:date="2014-09-09T23:40:00Z">
        <w:del w:id="151" w:author="Andy Rominger" w:date="2014-09-10T09:38:00Z">
          <w:r w:rsidR="00136934" w:rsidDel="00D971E0">
            <w:delText xml:space="preserve">have arisen over </w:delText>
          </w:r>
        </w:del>
      </w:ins>
      <w:ins w:id="152" w:author="Jun Ying Lim" w:date="2014-09-09T23:39:00Z">
        <w:del w:id="153" w:author="Andy Rominger" w:date="2014-09-10T09:38:00Z">
          <w:r w:rsidR="00136934" w:rsidDel="00D971E0">
            <w:delText xml:space="preserve">long periods of </w:delText>
          </w:r>
        </w:del>
      </w:ins>
      <w:ins w:id="154" w:author="Jun Ying Lim" w:date="2014-09-09T23:54:00Z">
        <w:del w:id="155" w:author="Andy Rominger" w:date="2014-09-10T09:38:00Z">
          <w:r w:rsidR="00433656" w:rsidDel="00D971E0">
            <w:delText>history</w:delText>
          </w:r>
        </w:del>
      </w:ins>
      <w:del w:id="156" w:author="Andy Rominger" w:date="2014-09-10T09:38:00Z">
        <w:r w:rsidDel="00D971E0">
          <w:delText>,</w:delText>
        </w:r>
        <w:r w:rsidR="002B2914" w:rsidRPr="00B6062A" w:rsidDel="00D971E0">
          <w:delText xml:space="preserve"> but they don’t have data that allows them to test how gen</w:delText>
        </w:r>
        <w:r w:rsidR="00595092" w:rsidRPr="00595092" w:rsidDel="00D971E0">
          <w:delText xml:space="preserve">etic isolation </w:delText>
        </w:r>
        <w:r w:rsidDel="00D971E0">
          <w:delText>was</w:delText>
        </w:r>
        <w:r w:rsidR="00595092" w:rsidRPr="00595092" w:rsidDel="00D971E0">
          <w:delText xml:space="preserve"> generated in the first place</w:delText>
        </w:r>
      </w:del>
    </w:p>
    <w:p w14:paraId="5724DCB5" w14:textId="19498543" w:rsidR="00AD7B15" w:rsidRPr="00DE64D7" w:rsidDel="00D971E0" w:rsidRDefault="003207D3">
      <w:pPr>
        <w:spacing w:line="480" w:lineRule="auto"/>
        <w:ind w:firstLine="720"/>
        <w:rPr>
          <w:del w:id="157" w:author="Andy Rominger" w:date="2014-09-10T09:38:00Z"/>
          <w:rFonts w:ascii="Times New Roman" w:hAnsi="Times New Roman" w:cs="Times New Roman"/>
        </w:rPr>
        <w:pPrChange w:id="158" w:author="Jun Ying Lim" w:date="2014-09-09T23:36:00Z">
          <w:pPr>
            <w:widowControl w:val="0"/>
            <w:autoSpaceDE w:val="0"/>
            <w:autoSpaceDN w:val="0"/>
            <w:adjustRightInd w:val="0"/>
            <w:spacing w:after="120" w:line="480" w:lineRule="auto"/>
          </w:pPr>
        </w:pPrChange>
      </w:pPr>
      <w:del w:id="159" w:author="Andy Rominger" w:date="2014-09-10T09:38:00Z">
        <w:r w:rsidDel="00D971E0">
          <w:rPr>
            <w:rFonts w:ascii="Times New Roman" w:hAnsi="Times New Roman" w:cs="Times New Roman"/>
          </w:rPr>
          <w:tab/>
        </w:r>
        <w:r w:rsidR="00AD7B15" w:rsidRPr="00B6062A" w:rsidDel="00D971E0">
          <w:rPr>
            <w:rFonts w:ascii="Times New Roman" w:hAnsi="Times New Roman" w:cs="Times New Roman"/>
          </w:rPr>
          <w:delText xml:space="preserve">Despite the massive </w:delText>
        </w:r>
        <w:r w:rsidDel="00D971E0">
          <w:rPr>
            <w:rFonts w:ascii="Times New Roman" w:hAnsi="Times New Roman" w:cs="Times New Roman"/>
          </w:rPr>
          <w:delText xml:space="preserve">amounts of </w:delText>
        </w:r>
        <w:r w:rsidR="00AD7B15" w:rsidRPr="00B6062A" w:rsidDel="00D971E0">
          <w:rPr>
            <w:rFonts w:ascii="Times New Roman" w:hAnsi="Times New Roman" w:cs="Times New Roman"/>
          </w:rPr>
          <w:delText xml:space="preserve">data </w:delText>
        </w:r>
        <w:r w:rsidDel="00D971E0">
          <w:rPr>
            <w:rFonts w:ascii="Times New Roman" w:hAnsi="Times New Roman" w:cs="Times New Roman"/>
          </w:rPr>
          <w:delText xml:space="preserve">being collected </w:delText>
        </w:r>
        <w:r w:rsidR="00AD7B15" w:rsidRPr="00B6062A" w:rsidDel="00D971E0">
          <w:rPr>
            <w:rFonts w:ascii="Times New Roman" w:hAnsi="Times New Roman" w:cs="Times New Roman"/>
          </w:rPr>
          <w:delText xml:space="preserve">and </w:delText>
        </w:r>
        <w:r w:rsidDel="00D971E0">
          <w:rPr>
            <w:rFonts w:ascii="Times New Roman" w:hAnsi="Times New Roman" w:cs="Times New Roman"/>
          </w:rPr>
          <w:delText>creative analytical approaches being applied, we have been</w:delText>
        </w:r>
        <w:r w:rsidR="00AD7B15" w:rsidRPr="00B6062A" w:rsidDel="00D971E0">
          <w:rPr>
            <w:rFonts w:ascii="Times New Roman" w:hAnsi="Times New Roman" w:cs="Times New Roman"/>
          </w:rPr>
          <w:delText xml:space="preserve"> </w:delText>
        </w:r>
        <w:r w:rsidDel="00D971E0">
          <w:rPr>
            <w:rFonts w:ascii="Times New Roman" w:hAnsi="Times New Roman" w:cs="Times New Roman"/>
          </w:rPr>
          <w:delText>limited to date</w:delText>
        </w:r>
        <w:r w:rsidR="00AD7B15" w:rsidRPr="00B6062A" w:rsidDel="00D971E0">
          <w:rPr>
            <w:rFonts w:ascii="Times New Roman" w:hAnsi="Times New Roman" w:cs="Times New Roman"/>
          </w:rPr>
          <w:delText xml:space="preserve"> in inferring past processes from current observations. What’s missing is observations of small scale ecological processes, including colonization, ecological fitting</w:delText>
        </w:r>
        <w:r w:rsidR="00595092" w:rsidRPr="00595092" w:rsidDel="00D971E0">
          <w:rPr>
            <w:rFonts w:ascii="Times New Roman" w:hAnsi="Times New Roman" w:cs="Times New Roman"/>
            <w:highlight w:val="yellow"/>
          </w:rPr>
          <w:delText>, etc,</w:delText>
        </w:r>
        <w:r w:rsidR="00AD7B15" w:rsidRPr="00B6062A" w:rsidDel="00D971E0">
          <w:rPr>
            <w:rFonts w:ascii="Times New Roman" w:hAnsi="Times New Roman" w:cs="Times New Roman"/>
          </w:rPr>
          <w:delText xml:space="preserve"> that together give rise to larger and longer term processes of diversification and adaptation. </w:delText>
        </w:r>
        <w:commentRangeStart w:id="160"/>
        <w:r w:rsidR="0095205A" w:rsidDel="00D971E0">
          <w:rPr>
            <w:rFonts w:ascii="Times New Roman" w:hAnsi="Times New Roman" w:cs="Times New Roman"/>
          </w:rPr>
          <w:delText>U</w:delText>
        </w:r>
        <w:r w:rsidR="00AD7B15" w:rsidRPr="00B6062A" w:rsidDel="00D971E0">
          <w:rPr>
            <w:rFonts w:ascii="Times New Roman" w:hAnsi="Times New Roman" w:cs="Times New Roman"/>
          </w:rPr>
          <w:delText xml:space="preserve">nderstanding the </w:delText>
        </w:r>
        <w:r w:rsidR="003F7BCC" w:rsidDel="00D971E0">
          <w:rPr>
            <w:rFonts w:ascii="Times New Roman" w:hAnsi="Times New Roman" w:cs="Times New Roman"/>
          </w:rPr>
          <w:delText>details along the pathway</w:delText>
        </w:r>
        <w:r w:rsidR="00AD7B15" w:rsidRPr="00B6062A" w:rsidDel="00D971E0">
          <w:rPr>
            <w:rFonts w:ascii="Times New Roman" w:hAnsi="Times New Roman" w:cs="Times New Roman"/>
          </w:rPr>
          <w:delText xml:space="preserve"> from “ecological” to “evolutionary” processes is </w:delText>
        </w:r>
        <w:r w:rsidR="00AD7B15" w:rsidRPr="00DE64D7" w:rsidDel="00D971E0">
          <w:rPr>
            <w:rFonts w:ascii="Times New Roman" w:hAnsi="Times New Roman" w:cs="Times New Roman"/>
          </w:rPr>
          <w:delText xml:space="preserve">critical to understanding </w:delText>
        </w:r>
        <w:r w:rsidDel="00D971E0">
          <w:rPr>
            <w:rFonts w:ascii="Times New Roman" w:hAnsi="Times New Roman" w:cs="Times New Roman"/>
          </w:rPr>
          <w:delText xml:space="preserve">the generation and maintenance of </w:delText>
        </w:r>
        <w:r w:rsidR="00AD7B15" w:rsidRPr="00DE64D7" w:rsidDel="00D971E0">
          <w:rPr>
            <w:rFonts w:ascii="Times New Roman" w:hAnsi="Times New Roman" w:cs="Times New Roman"/>
          </w:rPr>
          <w:delText xml:space="preserve">biodiversity. </w:delText>
        </w:r>
        <w:commentRangeEnd w:id="160"/>
        <w:r w:rsidR="0054263D" w:rsidDel="00D971E0">
          <w:rPr>
            <w:rStyle w:val="CommentReference"/>
            <w:rFonts w:eastAsiaTheme="minorEastAsia"/>
          </w:rPr>
          <w:commentReference w:id="160"/>
        </w:r>
      </w:del>
      <w:ins w:id="161" w:author="Jun Ying Lim" w:date="2014-09-09T23:40:00Z">
        <w:del w:id="162" w:author="Andy Rominger" w:date="2014-09-10T09:38:00Z">
          <w:r w:rsidR="00136934" w:rsidDel="00D971E0">
            <w:rPr>
              <w:rFonts w:ascii="Times New Roman" w:hAnsi="Times New Roman" w:cs="Times New Roman"/>
            </w:rPr>
            <w:delText>.</w:delText>
          </w:r>
        </w:del>
      </w:ins>
    </w:p>
    <w:p w14:paraId="74369AE2" w14:textId="7020B583" w:rsidR="00D567B0" w:rsidRPr="00D567B0" w:rsidRDefault="00904166" w:rsidP="00D567B0">
      <w:pPr>
        <w:spacing w:line="480" w:lineRule="auto"/>
        <w:ind w:firstLine="720"/>
        <w:rPr>
          <w:ins w:id="163" w:author="Jun Ying Lim" w:date="2014-09-10T00:10:00Z"/>
          <w:rFonts w:ascii="Times New Roman" w:hAnsi="Times New Roman"/>
        </w:rPr>
      </w:pPr>
      <w:ins w:id="164" w:author="Jun Ying Lim" w:date="2014-09-09T23:36:00Z">
        <w:r>
          <w:rPr>
            <w:rFonts w:ascii="Times New Roman" w:hAnsi="Times New Roman" w:cs="Times New Roman"/>
          </w:rPr>
          <w:t>Age-structured landscapes</w:t>
        </w:r>
      </w:ins>
      <w:ins w:id="165" w:author="Jun Ying Lim" w:date="2014-09-09T23:46:00Z">
        <w:r w:rsidR="00136934">
          <w:rPr>
            <w:rFonts w:ascii="Times New Roman" w:hAnsi="Times New Roman" w:cs="Times New Roman"/>
          </w:rPr>
          <w:t xml:space="preserve"> such as </w:t>
        </w:r>
      </w:ins>
      <w:ins w:id="166" w:author="Jun Ying Lim" w:date="2014-09-09T23:47:00Z">
        <w:r w:rsidR="00136934">
          <w:rPr>
            <w:rFonts w:ascii="Times New Roman" w:hAnsi="Times New Roman" w:cs="Times New Roman"/>
          </w:rPr>
          <w:t xml:space="preserve">the </w:t>
        </w:r>
      </w:ins>
      <w:ins w:id="167" w:author="Jun Ying Lim" w:date="2014-09-09T23:46:00Z">
        <w:r w:rsidR="00136934">
          <w:rPr>
            <w:rFonts w:ascii="Times New Roman" w:hAnsi="Times New Roman" w:cs="Times New Roman"/>
          </w:rPr>
          <w:t>Hawaii</w:t>
        </w:r>
      </w:ins>
      <w:ins w:id="168" w:author="Jun Ying Lim" w:date="2014-09-09T23:47:00Z">
        <w:r w:rsidR="00136934">
          <w:rPr>
            <w:rFonts w:ascii="Times New Roman" w:hAnsi="Times New Roman" w:cs="Times New Roman"/>
          </w:rPr>
          <w:t>an archipelago</w:t>
        </w:r>
      </w:ins>
      <w:ins w:id="169" w:author="Jun Ying Lim" w:date="2014-09-09T23:37:00Z">
        <w:del w:id="170" w:author="Andy Rominger" w:date="2014-09-10T09:38:00Z">
          <w:r w:rsidDel="00D971E0">
            <w:rPr>
              <w:rFonts w:ascii="Times New Roman" w:hAnsi="Times New Roman" w:cs="Times New Roman"/>
            </w:rPr>
            <w:delText>,</w:delText>
          </w:r>
        </w:del>
        <w:r>
          <w:rPr>
            <w:rFonts w:ascii="Times New Roman" w:hAnsi="Times New Roman" w:cs="Times New Roman"/>
          </w:rPr>
          <w:t xml:space="preserve"> </w:t>
        </w:r>
        <w:del w:id="171" w:author="Andy Rominger" w:date="2014-09-10T09:38:00Z">
          <w:r w:rsidDel="00D971E0">
            <w:rPr>
              <w:rFonts w:ascii="Times New Roman" w:hAnsi="Times New Roman" w:cs="Times New Roman"/>
            </w:rPr>
            <w:delText>on the other hand,</w:delText>
          </w:r>
        </w:del>
      </w:ins>
      <w:ins w:id="172" w:author="Jun Ying Lim" w:date="2014-09-09T23:40:00Z">
        <w:del w:id="173" w:author="Andy Rominger" w:date="2014-09-10T09:38:00Z">
          <w:r w:rsidR="00136934" w:rsidDel="00D971E0">
            <w:rPr>
              <w:rFonts w:ascii="Times New Roman" w:hAnsi="Times New Roman" w:cs="Times New Roman"/>
            </w:rPr>
            <w:delText xml:space="preserve"> </w:delText>
          </w:r>
        </w:del>
      </w:ins>
      <w:ins w:id="174" w:author="Jun Ying Lim" w:date="2014-09-09T23:47:00Z">
        <w:r w:rsidR="00136934">
          <w:rPr>
            <w:rFonts w:ascii="Times New Roman" w:hAnsi="Times New Roman" w:cs="Times New Roman"/>
          </w:rPr>
          <w:t xml:space="preserve">provide </w:t>
        </w:r>
      </w:ins>
      <w:ins w:id="175" w:author="Jun Ying Lim" w:date="2014-09-09T23:40:00Z">
        <w:r w:rsidR="00136934">
          <w:rPr>
            <w:rFonts w:ascii="Times New Roman" w:hAnsi="Times New Roman" w:cs="Times New Roman"/>
          </w:rPr>
          <w:t xml:space="preserve">a unique lens </w:t>
        </w:r>
      </w:ins>
      <w:ins w:id="176" w:author="Jun Ying Lim" w:date="2014-09-09T23:51:00Z">
        <w:r w:rsidR="00614B30">
          <w:rPr>
            <w:rFonts w:ascii="Times New Roman" w:hAnsi="Times New Roman" w:cs="Times New Roman"/>
          </w:rPr>
          <w:t>with</w:t>
        </w:r>
      </w:ins>
      <w:ins w:id="177" w:author="Jun Ying Lim" w:date="2014-09-09T23:40:00Z">
        <w:r w:rsidR="00136934">
          <w:rPr>
            <w:rFonts w:ascii="Times New Roman" w:hAnsi="Times New Roman" w:cs="Times New Roman"/>
          </w:rPr>
          <w:t xml:space="preserve"> which to view how </w:t>
        </w:r>
      </w:ins>
      <w:ins w:id="178" w:author="Andy Rominger" w:date="2014-09-10T09:39:00Z">
        <w:r w:rsidR="00D971E0">
          <w:rPr>
            <w:rFonts w:ascii="Times New Roman" w:hAnsi="Times New Roman" w:cs="Times New Roman"/>
          </w:rPr>
          <w:t>ecology and evolution feedback on each other to produce biodiversity</w:t>
        </w:r>
      </w:ins>
      <w:bookmarkStart w:id="179" w:name="_GoBack"/>
      <w:bookmarkEnd w:id="179"/>
      <w:ins w:id="180" w:author="Jun Ying Lim" w:date="2014-09-09T23:40:00Z">
        <w:del w:id="181" w:author="Andy Rominger" w:date="2014-09-10T09:39:00Z">
          <w:r w:rsidR="00136934" w:rsidDel="00D971E0">
            <w:rPr>
              <w:rFonts w:ascii="Times New Roman" w:hAnsi="Times New Roman" w:cs="Times New Roman"/>
            </w:rPr>
            <w:delText xml:space="preserve">genetic </w:delText>
          </w:r>
        </w:del>
      </w:ins>
      <w:ins w:id="182" w:author="Jun Ying Lim" w:date="2014-09-09T23:52:00Z">
        <w:del w:id="183" w:author="Andy Rominger" w:date="2014-09-10T09:39:00Z">
          <w:r w:rsidR="00614B30" w:rsidDel="00D971E0">
            <w:rPr>
              <w:rFonts w:ascii="Times New Roman" w:hAnsi="Times New Roman" w:cs="Times New Roman"/>
            </w:rPr>
            <w:delText xml:space="preserve">and ecological </w:delText>
          </w:r>
        </w:del>
      </w:ins>
      <w:ins w:id="184" w:author="Jun Ying Lim" w:date="2014-09-09T23:40:00Z">
        <w:del w:id="185" w:author="Andy Rominger" w:date="2014-09-10T09:39:00Z">
          <w:r w:rsidR="00614B30" w:rsidDel="00D971E0">
            <w:rPr>
              <w:rFonts w:ascii="Times New Roman" w:hAnsi="Times New Roman" w:cs="Times New Roman"/>
            </w:rPr>
            <w:delText>divergence develop</w:delText>
          </w:r>
        </w:del>
        <w:r w:rsidR="00136934">
          <w:rPr>
            <w:rFonts w:ascii="Times New Roman" w:hAnsi="Times New Roman" w:cs="Times New Roman"/>
          </w:rPr>
          <w:t xml:space="preserve"> over time</w:t>
        </w:r>
      </w:ins>
      <w:ins w:id="186" w:author="Jun Ying Lim" w:date="2014-09-09T23:45:00Z">
        <w:r w:rsidR="00136934">
          <w:rPr>
            <w:rFonts w:ascii="Times New Roman" w:hAnsi="Times New Roman" w:cs="Times New Roman"/>
          </w:rPr>
          <w:t>.</w:t>
        </w:r>
      </w:ins>
      <w:ins w:id="187" w:author="Jun Ying Lim" w:date="2014-09-09T23:47:00Z">
        <w:r w:rsidR="00136934">
          <w:rPr>
            <w:rFonts w:ascii="Times New Roman" w:hAnsi="Times New Roman" w:cs="Times New Roman"/>
          </w:rPr>
          <w:t xml:space="preserve"> The </w:t>
        </w:r>
      </w:ins>
      <w:ins w:id="188" w:author="Jun Ying Lim" w:date="2014-09-09T23:48:00Z">
        <w:r w:rsidR="00136934">
          <w:rPr>
            <w:rFonts w:ascii="Times New Roman" w:hAnsi="Times New Roman" w:cs="Times New Roman"/>
          </w:rPr>
          <w:t xml:space="preserve">well-defined </w:t>
        </w:r>
      </w:ins>
      <w:ins w:id="189" w:author="Jun Ying Lim" w:date="2014-09-09T23:47:00Z">
        <w:r w:rsidR="00136934">
          <w:rPr>
            <w:rFonts w:ascii="Times New Roman" w:hAnsi="Times New Roman" w:cs="Times New Roman"/>
          </w:rPr>
          <w:t xml:space="preserve">geological </w:t>
        </w:r>
      </w:ins>
      <w:ins w:id="190" w:author="Jun Ying Lim" w:date="2014-09-09T23:48:00Z">
        <w:r w:rsidR="00136934">
          <w:rPr>
            <w:rFonts w:ascii="Times New Roman" w:hAnsi="Times New Roman" w:cs="Times New Roman"/>
          </w:rPr>
          <w:t xml:space="preserve">setting and </w:t>
        </w:r>
      </w:ins>
      <w:ins w:id="191" w:author="Jun Ying Lim" w:date="2014-09-09T23:47:00Z">
        <w:r w:rsidR="00136934">
          <w:rPr>
            <w:rFonts w:ascii="Times New Roman" w:hAnsi="Times New Roman" w:cs="Times New Roman"/>
          </w:rPr>
          <w:t xml:space="preserve">chronology (Price &amp; </w:t>
        </w:r>
        <w:proofErr w:type="spellStart"/>
        <w:r w:rsidR="00136934">
          <w:rPr>
            <w:rFonts w:ascii="Times New Roman" w:hAnsi="Times New Roman" w:cs="Times New Roman"/>
          </w:rPr>
          <w:t>Clague</w:t>
        </w:r>
        <w:proofErr w:type="spellEnd"/>
        <w:r w:rsidR="00136934">
          <w:rPr>
            <w:rFonts w:ascii="Times New Roman" w:hAnsi="Times New Roman" w:cs="Times New Roman"/>
          </w:rPr>
          <w:t xml:space="preserve"> 2002) </w:t>
        </w:r>
      </w:ins>
      <w:ins w:id="192" w:author="Jun Ying Lim" w:date="2014-09-09T23:52:00Z">
        <w:r w:rsidR="00614B30">
          <w:rPr>
            <w:rFonts w:ascii="Times New Roman" w:hAnsi="Times New Roman" w:cs="Times New Roman"/>
          </w:rPr>
          <w:t>effectively</w:t>
        </w:r>
      </w:ins>
      <w:ins w:id="193" w:author="Jun Ying Lim" w:date="2014-09-09T23:49:00Z">
        <w:r w:rsidR="006B265B">
          <w:rPr>
            <w:rFonts w:ascii="Times New Roman" w:hAnsi="Times New Roman" w:cs="Times New Roman"/>
          </w:rPr>
          <w:t xml:space="preserve"> </w:t>
        </w:r>
      </w:ins>
      <w:ins w:id="194" w:author="Jun Ying Lim" w:date="2014-09-09T23:50:00Z">
        <w:r w:rsidR="006B265B">
          <w:rPr>
            <w:rFonts w:ascii="Times New Roman" w:hAnsi="Times New Roman" w:cs="Times New Roman"/>
          </w:rPr>
          <w:t xml:space="preserve">creates </w:t>
        </w:r>
      </w:ins>
      <w:del w:id="195" w:author="Jun Ying Lim" w:date="2014-09-09T23:48:00Z">
        <w:r w:rsidR="00FF41EB" w:rsidRPr="00DE64D7" w:rsidDel="00136934">
          <w:rPr>
            <w:rFonts w:ascii="Times New Roman" w:hAnsi="Times New Roman" w:cs="Times New Roman"/>
          </w:rPr>
          <w:delText xml:space="preserve">Here, we introduce a </w:delText>
        </w:r>
        <w:r w:rsidR="00D632C3" w:rsidDel="00136934">
          <w:rPr>
            <w:rFonts w:ascii="Times New Roman" w:hAnsi="Times New Roman" w:cs="Times New Roman"/>
          </w:rPr>
          <w:delText xml:space="preserve">study </w:delText>
        </w:r>
        <w:r w:rsidR="00FF41EB" w:rsidRPr="00DE64D7" w:rsidDel="00136934">
          <w:rPr>
            <w:rFonts w:ascii="Times New Roman" w:hAnsi="Times New Roman" w:cs="Times New Roman"/>
          </w:rPr>
          <w:delText>system</w:delText>
        </w:r>
        <w:r w:rsidR="00413937" w:rsidRPr="00413937" w:rsidDel="00136934">
          <w:rPr>
            <w:rFonts w:ascii="Times New Roman" w:hAnsi="Times New Roman" w:cs="Times New Roman"/>
          </w:rPr>
          <w:delText xml:space="preserve"> </w:delText>
        </w:r>
        <w:r w:rsidR="00413937" w:rsidDel="00136934">
          <w:rPr>
            <w:rFonts w:ascii="Times New Roman" w:hAnsi="Times New Roman" w:cs="Times New Roman"/>
          </w:rPr>
          <w:delText xml:space="preserve">that holds promise for </w:delText>
        </w:r>
        <w:r w:rsidR="00413937" w:rsidRPr="00DE64D7" w:rsidDel="00136934">
          <w:rPr>
            <w:rFonts w:ascii="Times New Roman" w:hAnsi="Times New Roman" w:cs="Times New Roman"/>
          </w:rPr>
          <w:delText>disentangling large scale evolutionary processes from smaller scale ecological processes</w:delText>
        </w:r>
        <w:r w:rsidR="005E04B2" w:rsidDel="00136934">
          <w:rPr>
            <w:rFonts w:ascii="Times New Roman" w:hAnsi="Times New Roman" w:cs="Times New Roman"/>
          </w:rPr>
          <w:delText xml:space="preserve"> – arthropods inhabiting h</w:delText>
        </w:r>
        <w:r w:rsidR="00D632C3" w:rsidDel="00136934">
          <w:rPr>
            <w:rFonts w:ascii="Times New Roman" w:hAnsi="Times New Roman" w:cs="Times New Roman"/>
          </w:rPr>
          <w:delText xml:space="preserve">abitat islands </w:delText>
        </w:r>
        <w:r w:rsidR="0082540E" w:rsidDel="00136934">
          <w:rPr>
            <w:rFonts w:ascii="Times New Roman" w:hAnsi="Times New Roman" w:cs="Times New Roman"/>
          </w:rPr>
          <w:delText>with</w:delText>
        </w:r>
        <w:r w:rsidR="00D632C3" w:rsidDel="00136934">
          <w:rPr>
            <w:rFonts w:ascii="Times New Roman" w:hAnsi="Times New Roman" w:cs="Times New Roman"/>
          </w:rPr>
          <w:delText>in the chronosequence of the Hawaiian archipelago</w:delText>
        </w:r>
        <w:r w:rsidR="005E04B2" w:rsidDel="00136934">
          <w:rPr>
            <w:rFonts w:ascii="Times New Roman" w:hAnsi="Times New Roman" w:cs="Times New Roman"/>
          </w:rPr>
          <w:delText xml:space="preserve">. </w:delText>
        </w:r>
        <w:r w:rsidR="00D632C3" w:rsidDel="00136934">
          <w:rPr>
            <w:rFonts w:ascii="Times New Roman" w:hAnsi="Times New Roman" w:cs="Times New Roman"/>
          </w:rPr>
          <w:delText xml:space="preserve"> </w:delText>
        </w:r>
        <w:r w:rsidR="005E04B2" w:rsidDel="00136934">
          <w:rPr>
            <w:rFonts w:ascii="Times New Roman" w:hAnsi="Times New Roman" w:cs="Times New Roman"/>
          </w:rPr>
          <w:delText xml:space="preserve">They </w:delText>
        </w:r>
        <w:r w:rsidR="00413937" w:rsidDel="00136934">
          <w:rPr>
            <w:rFonts w:ascii="Times New Roman" w:hAnsi="Times New Roman" w:cs="Times New Roman"/>
          </w:rPr>
          <w:delText>are</w:delText>
        </w:r>
        <w:r w:rsidR="00D632C3" w:rsidDel="00136934">
          <w:rPr>
            <w:rFonts w:ascii="Times New Roman" w:hAnsi="Times New Roman" w:cs="Times New Roman"/>
          </w:rPr>
          <w:delText xml:space="preserve"> ideal</w:delText>
        </w:r>
        <w:r w:rsidR="0071254E" w:rsidDel="00136934">
          <w:rPr>
            <w:rFonts w:ascii="Times New Roman" w:hAnsi="Times New Roman" w:cs="Times New Roman"/>
          </w:rPr>
          <w:delText xml:space="preserve"> for this</w:delText>
        </w:r>
        <w:r w:rsidR="008542D9" w:rsidDel="00136934">
          <w:rPr>
            <w:rFonts w:ascii="Times New Roman" w:hAnsi="Times New Roman" w:cs="Times New Roman"/>
          </w:rPr>
          <w:delText xml:space="preserve"> </w:delText>
        </w:r>
        <w:r w:rsidR="003F657A" w:rsidRPr="003F657A" w:rsidDel="00136934">
          <w:rPr>
            <w:rFonts w:ascii="Times New Roman" w:hAnsi="Times New Roman" w:cs="Times New Roman"/>
          </w:rPr>
          <w:delText xml:space="preserve">because </w:delText>
        </w:r>
        <w:r w:rsidR="0082540E" w:rsidDel="00136934">
          <w:rPr>
            <w:rFonts w:ascii="Times New Roman" w:hAnsi="Times New Roman" w:cs="Times New Roman"/>
          </w:rPr>
          <w:delText>their</w:delText>
        </w:r>
        <w:r w:rsidR="00FF41EB" w:rsidRPr="00DE64D7" w:rsidDel="00136934">
          <w:rPr>
            <w:rFonts w:ascii="Times New Roman" w:hAnsi="Times New Roman" w:cs="Times New Roman"/>
          </w:rPr>
          <w:delText xml:space="preserve"> closed nature and defined geological setting </w:delText>
        </w:r>
        <w:r w:rsidR="00D632C3" w:rsidDel="00136934">
          <w:rPr>
            <w:rFonts w:ascii="Times New Roman" w:hAnsi="Times New Roman" w:cs="Times New Roman"/>
          </w:rPr>
          <w:delText>allow us to</w:delText>
        </w:r>
        <w:r w:rsidR="00FF41EB" w:rsidRPr="00DE64D7" w:rsidDel="00136934">
          <w:rPr>
            <w:rFonts w:ascii="Times New Roman" w:hAnsi="Times New Roman" w:cs="Times New Roman"/>
          </w:rPr>
          <w:delText xml:space="preserve"> observe the processes in real time, </w:delText>
        </w:r>
        <w:r w:rsidR="00D632C3" w:rsidDel="00136934">
          <w:rPr>
            <w:rFonts w:ascii="Times New Roman" w:hAnsi="Times New Roman" w:cs="Times New Roman"/>
          </w:rPr>
          <w:delText xml:space="preserve">and </w:delText>
        </w:r>
        <w:r w:rsidR="00FF41EB" w:rsidRPr="00DE64D7" w:rsidDel="00136934">
          <w:rPr>
            <w:rFonts w:ascii="Times New Roman" w:hAnsi="Times New Roman" w:cs="Times New Roman"/>
          </w:rPr>
          <w:delText xml:space="preserve">also </w:delText>
        </w:r>
        <w:r w:rsidR="00D632C3" w:rsidDel="00136934">
          <w:rPr>
            <w:rFonts w:ascii="Times New Roman" w:hAnsi="Times New Roman" w:cs="Times New Roman"/>
          </w:rPr>
          <w:delText xml:space="preserve">to </w:delText>
        </w:r>
        <w:r w:rsidR="00FF41EB" w:rsidRPr="00DE64D7" w:rsidDel="00136934">
          <w:rPr>
            <w:rFonts w:ascii="Times New Roman" w:hAnsi="Times New Roman" w:cs="Times New Roman"/>
          </w:rPr>
          <w:delText xml:space="preserve">look </w:delText>
        </w:r>
      </w:del>
      <w:del w:id="196" w:author="Jun Ying Lim" w:date="2014-09-09T23:49:00Z">
        <w:r w:rsidR="00FF41EB" w:rsidRPr="00DE64D7" w:rsidDel="00136934">
          <w:rPr>
            <w:rFonts w:ascii="Times New Roman" w:hAnsi="Times New Roman" w:cs="Times New Roman"/>
          </w:rPr>
          <w:delText xml:space="preserve">at </w:delText>
        </w:r>
      </w:del>
      <w:r w:rsidR="00FF41EB" w:rsidRPr="00DE64D7">
        <w:rPr>
          <w:rFonts w:ascii="Times New Roman" w:hAnsi="Times New Roman" w:cs="Times New Roman"/>
        </w:rPr>
        <w:t xml:space="preserve">snapshots </w:t>
      </w:r>
      <w:del w:id="197" w:author="Jun Ying Lim" w:date="2014-09-09T23:53:00Z">
        <w:r w:rsidR="00FF41EB" w:rsidRPr="00DE64D7" w:rsidDel="00614B30">
          <w:rPr>
            <w:rFonts w:ascii="Times New Roman" w:hAnsi="Times New Roman" w:cs="Times New Roman"/>
          </w:rPr>
          <w:delText xml:space="preserve">of </w:delText>
        </w:r>
      </w:del>
      <w:del w:id="198" w:author="Jun Ying Lim" w:date="2014-09-09T23:50:00Z">
        <w:r w:rsidR="00FF41EB" w:rsidRPr="00DE64D7" w:rsidDel="006B265B">
          <w:rPr>
            <w:rFonts w:ascii="Times New Roman" w:hAnsi="Times New Roman" w:cs="Times New Roman"/>
          </w:rPr>
          <w:delText xml:space="preserve">assembly </w:delText>
        </w:r>
      </w:del>
      <w:r w:rsidR="00FF41EB" w:rsidRPr="00DE64D7">
        <w:rPr>
          <w:rFonts w:ascii="Times New Roman" w:hAnsi="Times New Roman" w:cs="Times New Roman"/>
        </w:rPr>
        <w:t>over time</w:t>
      </w:r>
      <w:ins w:id="199" w:author="Jun Ying Lim" w:date="2014-09-09T23:50:00Z">
        <w:r w:rsidR="006B265B">
          <w:rPr>
            <w:rFonts w:ascii="Times New Roman" w:hAnsi="Times New Roman" w:cs="Times New Roman"/>
          </w:rPr>
          <w:t>, and can</w:t>
        </w:r>
      </w:ins>
      <w:del w:id="200" w:author="Jun Ying Lim" w:date="2014-09-09T23:50:00Z">
        <w:r w:rsidR="00FF41EB" w:rsidRPr="00DE64D7" w:rsidDel="006B265B">
          <w:rPr>
            <w:rFonts w:ascii="Times New Roman" w:hAnsi="Times New Roman" w:cs="Times New Roman"/>
          </w:rPr>
          <w:delText xml:space="preserve">. </w:delText>
        </w:r>
        <w:r w:rsidR="0071254E" w:rsidDel="006B265B">
          <w:rPr>
            <w:rFonts w:ascii="Times New Roman" w:hAnsi="Times New Roman" w:cs="Times New Roman"/>
          </w:rPr>
          <w:delText>Furthermore, the</w:delText>
        </w:r>
        <w:r w:rsidR="0071254E" w:rsidRPr="0071254E" w:rsidDel="006B265B">
          <w:rPr>
            <w:rFonts w:ascii="Times New Roman" w:hAnsi="Times New Roman" w:cs="Times New Roman"/>
          </w:rPr>
          <w:delText xml:space="preserve"> geological chronology (Price &amp; Clague, 2002) and biota </w:delText>
        </w:r>
        <w:r w:rsidR="0071254E" w:rsidDel="006B265B">
          <w:rPr>
            <w:rFonts w:ascii="Times New Roman" w:hAnsi="Times New Roman" w:cs="Times New Roman"/>
          </w:rPr>
          <w:delText xml:space="preserve">of the Hawaiian Islands </w:delText>
        </w:r>
        <w:r w:rsidR="0071254E" w:rsidRPr="0071254E" w:rsidDel="006B265B">
          <w:rPr>
            <w:rFonts w:ascii="Times New Roman" w:hAnsi="Times New Roman" w:cs="Times New Roman"/>
          </w:rPr>
          <w:delText>are well-known (Wagner &amp; Funk, 1995).</w:delText>
        </w:r>
        <w:r w:rsidR="00DF4CF8" w:rsidDel="006B265B">
          <w:rPr>
            <w:rFonts w:ascii="Times New Roman" w:hAnsi="Times New Roman" w:cs="Times New Roman"/>
          </w:rPr>
          <w:delText xml:space="preserve"> </w:delText>
        </w:r>
        <w:r w:rsidR="00FF41EB" w:rsidRPr="00DE64D7" w:rsidDel="006B265B">
          <w:rPr>
            <w:rFonts w:ascii="Times New Roman" w:hAnsi="Times New Roman" w:cs="Times New Roman"/>
          </w:rPr>
          <w:delText xml:space="preserve">The power of this </w:delText>
        </w:r>
        <w:r w:rsidR="0082540E" w:rsidDel="006B265B">
          <w:rPr>
            <w:rFonts w:ascii="Times New Roman" w:hAnsi="Times New Roman" w:cs="Times New Roman"/>
          </w:rPr>
          <w:delText>system</w:delText>
        </w:r>
        <w:r w:rsidR="0082540E" w:rsidRPr="00DE64D7" w:rsidDel="006B265B">
          <w:rPr>
            <w:rFonts w:ascii="Times New Roman" w:hAnsi="Times New Roman" w:cs="Times New Roman"/>
          </w:rPr>
          <w:delText xml:space="preserve"> </w:delText>
        </w:r>
        <w:r w:rsidR="00FF41EB" w:rsidRPr="00DE64D7" w:rsidDel="006B265B">
          <w:rPr>
            <w:rFonts w:ascii="Times New Roman" w:hAnsi="Times New Roman" w:cs="Times New Roman"/>
          </w:rPr>
          <w:delText>is that it can</w:delText>
        </w:r>
      </w:del>
      <w:r w:rsidR="00FF41EB" w:rsidRPr="00DE64D7">
        <w:rPr>
          <w:rFonts w:ascii="Times New Roman" w:hAnsi="Times New Roman" w:cs="Times New Roman"/>
        </w:rPr>
        <w:t xml:space="preserve"> provide insights into how </w:t>
      </w:r>
      <w:ins w:id="201" w:author="Jun Ying Lim" w:date="2014-09-09T23:53:00Z">
        <w:r w:rsidR="00614B30">
          <w:rPr>
            <w:rFonts w:ascii="Times New Roman" w:hAnsi="Times New Roman" w:cs="Times New Roman"/>
          </w:rPr>
          <w:t>ecological and evolutionary processes interact</w:t>
        </w:r>
      </w:ins>
      <w:del w:id="202" w:author="Jun Ying Lim" w:date="2014-09-09T23:53:00Z">
        <w:r w:rsidR="00FF41EB" w:rsidRPr="00DE64D7" w:rsidDel="00614B30">
          <w:rPr>
            <w:rFonts w:ascii="Times New Roman" w:hAnsi="Times New Roman" w:cs="Times New Roman"/>
          </w:rPr>
          <w:delText>interactions vary across the ecological-evolutionary continuum</w:delText>
        </w:r>
      </w:del>
      <w:r w:rsidR="00FF41EB" w:rsidRPr="00DE64D7">
        <w:rPr>
          <w:rFonts w:ascii="Times New Roman" w:hAnsi="Times New Roman" w:cs="Times New Roman"/>
        </w:rPr>
        <w:t xml:space="preserve">, and how specific differences between taxa affect the </w:t>
      </w:r>
      <w:commentRangeStart w:id="203"/>
      <w:r w:rsidR="00FF41EB" w:rsidRPr="00DE64D7">
        <w:rPr>
          <w:rFonts w:ascii="Times New Roman" w:hAnsi="Times New Roman" w:cs="Times New Roman"/>
        </w:rPr>
        <w:t>nature of the dynamic.</w:t>
      </w:r>
      <w:commentRangeEnd w:id="203"/>
      <w:r w:rsidR="00433656">
        <w:rPr>
          <w:rStyle w:val="CommentReference"/>
          <w:rFonts w:eastAsiaTheme="minorEastAsia"/>
        </w:rPr>
        <w:commentReference w:id="203"/>
      </w:r>
      <w:ins w:id="204" w:author="Jun Ying Lim" w:date="2014-09-10T00:10:00Z">
        <w:r w:rsidR="00D567B0">
          <w:rPr>
            <w:rFonts w:ascii="Times New Roman" w:hAnsi="Times New Roman" w:cs="Times New Roman"/>
          </w:rPr>
          <w:t xml:space="preserve"> </w:t>
        </w:r>
        <w:r w:rsidR="00D567B0" w:rsidRPr="00DF4CF8">
          <w:rPr>
            <w:rFonts w:ascii="Times New Roman" w:hAnsi="Times New Roman"/>
          </w:rPr>
          <w:t xml:space="preserve">The geological landscape of the Hawaiian Islands offers </w:t>
        </w:r>
        <w:r w:rsidR="00D567B0" w:rsidRPr="00DF4CF8">
          <w:rPr>
            <w:rFonts w:ascii="Times New Roman" w:hAnsi="Times New Roman"/>
          </w:rPr>
          <w:lastRenderedPageBreak/>
          <w:t xml:space="preserve">a matrix of volcanic substrates mapped in fine detail by chronological age and geochemical composition (Sherrod </w:t>
        </w:r>
        <w:r w:rsidR="00D567B0" w:rsidRPr="00DF4CF8">
          <w:rPr>
            <w:rFonts w:ascii="Times New Roman" w:hAnsi="Times New Roman"/>
            <w:i/>
          </w:rPr>
          <w:t>et al.</w:t>
        </w:r>
        <w:r w:rsidR="00D567B0" w:rsidRPr="00DF4CF8">
          <w:rPr>
            <w:rFonts w:ascii="Times New Roman" w:hAnsi="Times New Roman"/>
          </w:rPr>
          <w:t>,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w:t>
        </w:r>
        <w:proofErr w:type="spellStart"/>
        <w:r w:rsidR="00D567B0" w:rsidRPr="00DF4CF8">
          <w:rPr>
            <w:rFonts w:ascii="Times New Roman" w:hAnsi="Times New Roman"/>
          </w:rPr>
          <w:t>Vandergast</w:t>
        </w:r>
        <w:proofErr w:type="spellEnd"/>
        <w:r w:rsidR="00D567B0" w:rsidRPr="00DF4CF8">
          <w:rPr>
            <w:rFonts w:ascii="Times New Roman" w:hAnsi="Times New Roman"/>
          </w:rPr>
          <w:t xml:space="preserve"> </w:t>
        </w:r>
        <w:r w:rsidR="00D567B0" w:rsidRPr="00DF4CF8">
          <w:rPr>
            <w:rFonts w:ascii="Times New Roman" w:hAnsi="Times New Roman"/>
            <w:i/>
          </w:rPr>
          <w:t>et al.</w:t>
        </w:r>
        <w:r w:rsidR="00D567B0" w:rsidRPr="00DF4CF8">
          <w:rPr>
            <w:rFonts w:ascii="Times New Roman" w:hAnsi="Times New Roman"/>
          </w:rPr>
          <w:t xml:space="preserve">, 2004; Goodman </w:t>
        </w:r>
        <w:r w:rsidR="00D567B0" w:rsidRPr="00DF4CF8">
          <w:rPr>
            <w:rFonts w:ascii="Times New Roman" w:hAnsi="Times New Roman"/>
            <w:i/>
          </w:rPr>
          <w:t>et al.</w:t>
        </w:r>
        <w:r w:rsidR="00D567B0" w:rsidRPr="00DF4CF8">
          <w:rPr>
            <w:rFonts w:ascii="Times New Roman" w:hAnsi="Times New Roman"/>
          </w:rPr>
          <w:t xml:space="preserve">, 2012; Eldon </w:t>
        </w:r>
        <w:r w:rsidR="00D567B0" w:rsidRPr="00DF4CF8">
          <w:rPr>
            <w:rFonts w:ascii="Times New Roman" w:hAnsi="Times New Roman"/>
            <w:i/>
          </w:rPr>
          <w:t>et al.</w:t>
        </w:r>
        <w:r w:rsidR="00D567B0" w:rsidRPr="00DF4CF8">
          <w:rPr>
            <w:rFonts w:ascii="Times New Roman" w:hAnsi="Times New Roman"/>
          </w:rPr>
          <w:t xml:space="preserve">, 2013; Bennett &amp; O’Grady, 2013). On larger spatial scales, distinct volcanoes and islands, with their semi-independent histories of evolutionary community assembly from recent to ancient, comprise a space-for-time geological </w:t>
        </w:r>
        <w:proofErr w:type="spellStart"/>
        <w:r w:rsidR="00D567B0" w:rsidRPr="00DF4CF8">
          <w:rPr>
            <w:rFonts w:ascii="Times New Roman" w:hAnsi="Times New Roman"/>
          </w:rPr>
          <w:t>chronosequence</w:t>
        </w:r>
        <w:proofErr w:type="spellEnd"/>
        <w:r w:rsidR="00D567B0" w:rsidRPr="00DF4CF8">
          <w:rPr>
            <w:rFonts w:ascii="Times New Roman" w:hAnsi="Times New Roman"/>
          </w:rPr>
          <w:t xml:space="preserve"> spanning up to 5 million years from Hawaii Island to Kauai.</w:t>
        </w:r>
      </w:ins>
    </w:p>
    <w:p w14:paraId="12231850" w14:textId="77777777" w:rsidR="00D567B0" w:rsidRDefault="00D567B0">
      <w:pPr>
        <w:widowControl w:val="0"/>
        <w:autoSpaceDE w:val="0"/>
        <w:autoSpaceDN w:val="0"/>
        <w:adjustRightInd w:val="0"/>
        <w:spacing w:after="120" w:line="480" w:lineRule="auto"/>
        <w:rPr>
          <w:ins w:id="205" w:author="Jun Ying Lim" w:date="2014-09-10T00:12:00Z"/>
          <w:rFonts w:ascii="Times New Roman" w:hAnsi="Times New Roman" w:cs="Times New Roman"/>
        </w:rPr>
        <w:pPrChange w:id="206" w:author="Jun Ying Lim" w:date="2014-09-10T00:10:00Z">
          <w:pPr>
            <w:spacing w:line="480" w:lineRule="auto"/>
            <w:ind w:firstLine="720"/>
          </w:pPr>
        </w:pPrChange>
      </w:pPr>
    </w:p>
    <w:p w14:paraId="6DE0D2A0" w14:textId="3E973D2C" w:rsidR="00D567B0" w:rsidRDefault="00D567B0">
      <w:pPr>
        <w:widowControl w:val="0"/>
        <w:autoSpaceDE w:val="0"/>
        <w:autoSpaceDN w:val="0"/>
        <w:adjustRightInd w:val="0"/>
        <w:spacing w:after="120" w:line="480" w:lineRule="auto"/>
        <w:rPr>
          <w:ins w:id="207" w:author="Jun Ying Lim" w:date="2014-09-10T00:12:00Z"/>
          <w:rFonts w:ascii="Times New Roman" w:hAnsi="Times New Roman" w:cs="Times New Roman"/>
        </w:rPr>
        <w:pPrChange w:id="208" w:author="Jun Ying Lim" w:date="2014-09-10T00:10:00Z">
          <w:pPr>
            <w:spacing w:line="480" w:lineRule="auto"/>
            <w:ind w:firstLine="720"/>
          </w:pPr>
        </w:pPrChange>
      </w:pPr>
      <w:ins w:id="209" w:author="Jun Ying Lim" w:date="2014-09-10T00:12:00Z">
        <w:r>
          <w:rPr>
            <w:rFonts w:ascii="Times New Roman" w:hAnsi="Times New Roman" w:cs="Times New Roman"/>
          </w:rPr>
          <w:t>[Jun: Warning. Everything after this point is VERY experimental]</w:t>
        </w:r>
      </w:ins>
    </w:p>
    <w:p w14:paraId="15409EB3" w14:textId="4C49F472" w:rsidR="00D567B0" w:rsidRDefault="00D567B0">
      <w:pPr>
        <w:widowControl w:val="0"/>
        <w:autoSpaceDE w:val="0"/>
        <w:autoSpaceDN w:val="0"/>
        <w:adjustRightInd w:val="0"/>
        <w:spacing w:after="120" w:line="480" w:lineRule="auto"/>
        <w:ind w:firstLine="360"/>
        <w:rPr>
          <w:ins w:id="210" w:author="Jun Ying Lim" w:date="2014-09-10T00:10:00Z"/>
          <w:rFonts w:ascii="Times New Roman" w:hAnsi="Times New Roman" w:cs="Times New Roman"/>
        </w:rPr>
        <w:pPrChange w:id="211" w:author="Jun Ying Lim" w:date="2014-09-10T00:13:00Z">
          <w:pPr>
            <w:spacing w:line="480" w:lineRule="auto"/>
            <w:ind w:firstLine="720"/>
          </w:pPr>
        </w:pPrChange>
      </w:pPr>
      <w:ins w:id="212" w:author="Jun Ying Lim" w:date="2014-09-10T00:12:00Z">
        <w:r>
          <w:rPr>
            <w:rFonts w:ascii="Times New Roman" w:hAnsi="Times New Roman" w:cs="Times New Roman"/>
          </w:rPr>
          <w:t xml:space="preserve">Arthropod lineages on Hawai’i often show </w:t>
        </w:r>
      </w:ins>
      <w:ins w:id="213" w:author="Jun Ying Lim" w:date="2014-09-10T00:13:00Z">
        <w:r>
          <w:rPr>
            <w:rFonts w:ascii="Times New Roman" w:hAnsi="Times New Roman" w:cs="Times New Roman"/>
          </w:rPr>
          <w:t xml:space="preserve">different </w:t>
        </w:r>
      </w:ins>
      <w:ins w:id="214" w:author="Jun Ying Lim" w:date="2014-09-10T00:12:00Z">
        <w:r>
          <w:rPr>
            <w:rFonts w:ascii="Times New Roman" w:hAnsi="Times New Roman" w:cs="Times New Roman"/>
          </w:rPr>
          <w:t xml:space="preserve">distinct </w:t>
        </w:r>
        <w:proofErr w:type="spellStart"/>
        <w:r>
          <w:rPr>
            <w:rFonts w:ascii="Times New Roman" w:hAnsi="Times New Roman" w:cs="Times New Roman"/>
          </w:rPr>
          <w:t>phylogeographic</w:t>
        </w:r>
        <w:proofErr w:type="spellEnd"/>
        <w:r>
          <w:rPr>
            <w:rFonts w:ascii="Times New Roman" w:hAnsi="Times New Roman" w:cs="Times New Roman"/>
          </w:rPr>
          <w:t xml:space="preserve"> patterns. </w:t>
        </w:r>
      </w:ins>
      <w:ins w:id="215" w:author="Jun Ying Lim" w:date="2014-09-10T00:13:00Z">
        <w:r>
          <w:rPr>
            <w:rFonts w:ascii="Times New Roman" w:hAnsi="Times New Roman" w:cs="Times New Roman"/>
          </w:rPr>
          <w:t>Whereas</w:t>
        </w:r>
      </w:ins>
      <w:ins w:id="216" w:author="Jun Ying Lim" w:date="2014-09-10T00:12:00Z">
        <w:r>
          <w:rPr>
            <w:rFonts w:ascii="Times New Roman" w:hAnsi="Times New Roman" w:cs="Times New Roman"/>
          </w:rPr>
          <w:t xml:space="preserve"> certain lineages have undergone repeated and sequentially colonization of islands and subsequent in-situ diversification within the individual islands they colonize, other lineages are </w:t>
        </w:r>
      </w:ins>
      <w:ins w:id="217" w:author="Jun Ying Lim" w:date="2014-09-10T00:13:00Z">
        <w:r>
          <w:rPr>
            <w:rFonts w:ascii="Times New Roman" w:hAnsi="Times New Roman" w:cs="Times New Roman"/>
          </w:rPr>
          <w:t xml:space="preserve">more </w:t>
        </w:r>
      </w:ins>
      <w:ins w:id="218" w:author="Jun Ying Lim" w:date="2014-09-10T00:12:00Z">
        <w:r>
          <w:rPr>
            <w:rFonts w:ascii="Times New Roman" w:hAnsi="Times New Roman" w:cs="Times New Roman"/>
          </w:rPr>
          <w:t xml:space="preserve">characterized by ‘cosmopolitan’ distributions owing to their high dispersal ability (Gillespie &amp; Roderick 1998). </w:t>
        </w:r>
      </w:ins>
    </w:p>
    <w:p w14:paraId="3C33F64D" w14:textId="15408B2D" w:rsidR="0082540E" w:rsidDel="00433656" w:rsidRDefault="00433656">
      <w:pPr>
        <w:widowControl w:val="0"/>
        <w:autoSpaceDE w:val="0"/>
        <w:autoSpaceDN w:val="0"/>
        <w:adjustRightInd w:val="0"/>
        <w:spacing w:after="120" w:line="480" w:lineRule="auto"/>
        <w:ind w:firstLine="360"/>
        <w:rPr>
          <w:del w:id="219" w:author="Jun Ying Lim" w:date="2014-09-09T23:56:00Z"/>
          <w:rFonts w:ascii="Times New Roman" w:hAnsi="Times New Roman" w:cs="Times New Roman"/>
        </w:rPr>
      </w:pPr>
      <w:ins w:id="220" w:author="Jun Ying Lim" w:date="2014-09-09T23:56:00Z">
        <w:r>
          <w:rPr>
            <w:rFonts w:ascii="Times New Roman" w:hAnsi="Times New Roman" w:cs="Times New Roman"/>
          </w:rPr>
          <w:t xml:space="preserve">Here, we choose to focus on arthropods and </w:t>
        </w:r>
      </w:ins>
      <w:ins w:id="221" w:author="Jun Ying Lim" w:date="2014-09-09T23:59:00Z">
        <w:r>
          <w:rPr>
            <w:rFonts w:ascii="Times New Roman" w:hAnsi="Times New Roman" w:cs="Times New Roman"/>
          </w:rPr>
          <w:t xml:space="preserve">their </w:t>
        </w:r>
      </w:ins>
      <w:ins w:id="222" w:author="Jun Ying Lim" w:date="2014-09-09T23:56:00Z">
        <w:r>
          <w:rPr>
            <w:rFonts w:ascii="Times New Roman" w:hAnsi="Times New Roman" w:cs="Times New Roman"/>
          </w:rPr>
          <w:t>associated interactions with plants</w:t>
        </w:r>
      </w:ins>
      <w:ins w:id="223" w:author="Jun Ying Lim" w:date="2014-09-09T23:57:00Z">
        <w:r w:rsidR="00BC4546">
          <w:rPr>
            <w:rFonts w:ascii="Times New Roman" w:hAnsi="Times New Roman" w:cs="Times New Roman"/>
          </w:rPr>
          <w:t xml:space="preserve">, by </w:t>
        </w:r>
        <w:r>
          <w:rPr>
            <w:rFonts w:ascii="Times New Roman" w:hAnsi="Times New Roman" w:cs="Times New Roman"/>
          </w:rPr>
          <w:t xml:space="preserve">constructing </w:t>
        </w:r>
      </w:ins>
      <w:ins w:id="224" w:author="Jun Ying Lim" w:date="2014-09-09T23:59:00Z">
        <w:r>
          <w:rPr>
            <w:rFonts w:ascii="Times New Roman" w:hAnsi="Times New Roman" w:cs="Times New Roman"/>
          </w:rPr>
          <w:t>bipartite networks of plants</w:t>
        </w:r>
        <w:r w:rsidR="00BC4546">
          <w:rPr>
            <w:rFonts w:ascii="Times New Roman" w:hAnsi="Times New Roman" w:cs="Times New Roman"/>
          </w:rPr>
          <w:t xml:space="preserve"> and herbivores</w:t>
        </w:r>
      </w:ins>
      <w:ins w:id="225" w:author="Jun Ying Lim" w:date="2014-09-10T00:00:00Z">
        <w:r w:rsidR="00BC4546">
          <w:rPr>
            <w:rFonts w:ascii="Times New Roman" w:hAnsi="Times New Roman" w:cs="Times New Roman"/>
          </w:rPr>
          <w:t xml:space="preserve"> </w:t>
        </w:r>
      </w:ins>
      <w:ins w:id="226" w:author="Jun Ying Lim" w:date="2014-09-10T00:01:00Z">
        <w:r w:rsidR="00BC4546">
          <w:rPr>
            <w:rFonts w:ascii="Times New Roman" w:hAnsi="Times New Roman" w:cs="Times New Roman"/>
          </w:rPr>
          <w:t>across islands of different age</w:t>
        </w:r>
      </w:ins>
      <w:ins w:id="227" w:author="Jun Ying Lim" w:date="2014-09-10T00:00:00Z">
        <w:r w:rsidR="00BC4546">
          <w:rPr>
            <w:rFonts w:ascii="Times New Roman" w:hAnsi="Times New Roman" w:cs="Times New Roman"/>
          </w:rPr>
          <w:t>.</w:t>
        </w:r>
      </w:ins>
      <w:ins w:id="228" w:author="Jun Ying Lim" w:date="2014-09-10T00:03:00Z">
        <w:r w:rsidR="00BC4546">
          <w:rPr>
            <w:rFonts w:ascii="Times New Roman" w:hAnsi="Times New Roman" w:cs="Times New Roman"/>
          </w:rPr>
          <w:t xml:space="preserve"> </w:t>
        </w:r>
      </w:ins>
      <w:del w:id="229" w:author="Jun Ying Lim" w:date="2014-09-09T23:53:00Z">
        <w:r w:rsidR="00FF41EB" w:rsidRPr="00DE64D7" w:rsidDel="00614B30">
          <w:rPr>
            <w:rFonts w:ascii="Times New Roman" w:hAnsi="Times New Roman" w:cs="Times New Roman"/>
          </w:rPr>
          <w:delText xml:space="preserve"> </w:delText>
        </w:r>
      </w:del>
    </w:p>
    <w:p w14:paraId="542E1234" w14:textId="77777777" w:rsidR="00433656" w:rsidRDefault="00433656">
      <w:pPr>
        <w:widowControl w:val="0"/>
        <w:autoSpaceDE w:val="0"/>
        <w:autoSpaceDN w:val="0"/>
        <w:adjustRightInd w:val="0"/>
        <w:spacing w:after="120" w:line="480" w:lineRule="auto"/>
        <w:rPr>
          <w:ins w:id="230" w:author="Jun Ying Lim" w:date="2014-09-10T00:14:00Z"/>
          <w:rFonts w:ascii="Times New Roman" w:hAnsi="Times New Roman"/>
        </w:rPr>
        <w:pPrChange w:id="231" w:author="Jun Ying Lim" w:date="2014-09-10T00:14:00Z">
          <w:pPr>
            <w:spacing w:line="480" w:lineRule="auto"/>
            <w:ind w:firstLine="720"/>
          </w:pPr>
        </w:pPrChange>
      </w:pPr>
    </w:p>
    <w:p w14:paraId="4DA0B5BB" w14:textId="6C76314C" w:rsidR="00D567B0" w:rsidRDefault="00D567B0">
      <w:pPr>
        <w:widowControl w:val="0"/>
        <w:autoSpaceDE w:val="0"/>
        <w:autoSpaceDN w:val="0"/>
        <w:adjustRightInd w:val="0"/>
        <w:spacing w:after="120" w:line="480" w:lineRule="auto"/>
        <w:rPr>
          <w:ins w:id="232" w:author="Jun Ying Lim" w:date="2014-09-10T00:14:00Z"/>
          <w:rFonts w:ascii="Times New Roman" w:hAnsi="Times New Roman"/>
        </w:rPr>
        <w:pPrChange w:id="233" w:author="Jun Ying Lim" w:date="2014-09-10T00:14:00Z">
          <w:pPr>
            <w:spacing w:line="480" w:lineRule="auto"/>
            <w:ind w:firstLine="720"/>
          </w:pPr>
        </w:pPrChange>
      </w:pPr>
      <w:proofErr w:type="gramStart"/>
      <w:ins w:id="234" w:author="Jun Ying Lim" w:date="2014-09-10T00:14:00Z">
        <w:r>
          <w:rPr>
            <w:rFonts w:ascii="Times New Roman" w:hAnsi="Times New Roman"/>
          </w:rPr>
          <w:t>Merits of ecological networks.</w:t>
        </w:r>
        <w:proofErr w:type="gramEnd"/>
        <w:r>
          <w:rPr>
            <w:rFonts w:ascii="Times New Roman" w:hAnsi="Times New Roman"/>
          </w:rPr>
          <w:t xml:space="preserve"> Bridge between an ecological process (biotic interaction) at the species level, and evolutionary processes at the population lev</w:t>
        </w:r>
      </w:ins>
      <w:ins w:id="235" w:author="Jun Ying Lim" w:date="2014-09-10T00:15:00Z">
        <w:r>
          <w:rPr>
            <w:rFonts w:ascii="Times New Roman" w:hAnsi="Times New Roman"/>
          </w:rPr>
          <w:t>e</w:t>
        </w:r>
      </w:ins>
      <w:ins w:id="236" w:author="Jun Ying Lim" w:date="2014-09-10T00:14:00Z">
        <w:r>
          <w:rPr>
            <w:rFonts w:ascii="Times New Roman" w:hAnsi="Times New Roman"/>
          </w:rPr>
          <w:t>l</w:t>
        </w:r>
      </w:ins>
      <w:ins w:id="237" w:author="Jun Ying Lim" w:date="2014-09-10T00:15:00Z">
        <w:r>
          <w:rPr>
            <w:rFonts w:ascii="Times New Roman" w:hAnsi="Times New Roman"/>
          </w:rPr>
          <w:t xml:space="preserve"> (i.e., cosmopolitan </w:t>
        </w:r>
        <w:r>
          <w:rPr>
            <w:rFonts w:ascii="Times New Roman" w:hAnsi="Times New Roman"/>
          </w:rPr>
          <w:lastRenderedPageBreak/>
          <w:t>species versus endemics)</w:t>
        </w:r>
      </w:ins>
    </w:p>
    <w:p w14:paraId="334AD43C" w14:textId="424B9927" w:rsidR="00D567B0" w:rsidRPr="00433656" w:rsidRDefault="00D567B0">
      <w:pPr>
        <w:widowControl w:val="0"/>
        <w:autoSpaceDE w:val="0"/>
        <w:autoSpaceDN w:val="0"/>
        <w:adjustRightInd w:val="0"/>
        <w:spacing w:after="120" w:line="480" w:lineRule="auto"/>
        <w:rPr>
          <w:ins w:id="238" w:author="Jun Ying Lim" w:date="2014-09-09T23:56:00Z"/>
          <w:rFonts w:ascii="Times New Roman" w:hAnsi="Times New Roman"/>
          <w:rPrChange w:id="239" w:author="Jun Ying Lim" w:date="2014-09-09T23:56:00Z">
            <w:rPr>
              <w:ins w:id="240" w:author="Jun Ying Lim" w:date="2014-09-09T23:56:00Z"/>
              <w:rFonts w:ascii="Times New Roman" w:hAnsi="Times New Roman"/>
              <w:i/>
            </w:rPr>
          </w:rPrChange>
        </w:rPr>
        <w:pPrChange w:id="241" w:author="Jun Ying Lim" w:date="2014-09-10T00:14:00Z">
          <w:pPr>
            <w:spacing w:line="480" w:lineRule="auto"/>
            <w:ind w:firstLine="720"/>
          </w:pPr>
        </w:pPrChange>
      </w:pPr>
      <w:ins w:id="242" w:author="Jun Ying Lim" w:date="2014-09-10T00:15:00Z">
        <w:r>
          <w:rPr>
            <w:rFonts w:ascii="Times New Roman" w:hAnsi="Times New Roman"/>
          </w:rPr>
          <w:t xml:space="preserve">At the same time, to </w:t>
        </w:r>
      </w:ins>
      <w:ins w:id="243" w:author="Jun Ying Lim" w:date="2014-09-10T00:17:00Z">
        <w:r>
          <w:rPr>
            <w:rFonts w:ascii="Times New Roman" w:hAnsi="Times New Roman"/>
          </w:rPr>
          <w:t>evaluate the connectivity of populations across the landscape</w:t>
        </w:r>
      </w:ins>
      <w:ins w:id="244" w:author="Jun Ying Lim" w:date="2014-09-10T00:16:00Z">
        <w:r>
          <w:rPr>
            <w:rFonts w:ascii="Times New Roman" w:hAnsi="Times New Roman"/>
          </w:rPr>
          <w:t>, we compile</w:t>
        </w:r>
      </w:ins>
      <w:ins w:id="245" w:author="Jun Ying Lim" w:date="2014-09-10T00:17:00Z">
        <w:r>
          <w:rPr>
            <w:rFonts w:ascii="Times New Roman" w:hAnsi="Times New Roman"/>
          </w:rPr>
          <w:t>d</w:t>
        </w:r>
      </w:ins>
      <w:ins w:id="246" w:author="Jun Ying Lim" w:date="2014-09-10T00:16:00Z">
        <w:r>
          <w:rPr>
            <w:rFonts w:ascii="Times New Roman" w:hAnsi="Times New Roman"/>
          </w:rPr>
          <w:t xml:space="preserve"> published</w:t>
        </w:r>
      </w:ins>
      <w:ins w:id="247" w:author="Jun Ying Lim" w:date="2014-09-10T00:17:00Z">
        <w:r>
          <w:rPr>
            <w:rFonts w:ascii="Times New Roman" w:hAnsi="Times New Roman"/>
          </w:rPr>
          <w:t>?</w:t>
        </w:r>
      </w:ins>
      <w:ins w:id="248" w:author="Jun Ying Lim" w:date="2014-09-10T00:16:00Z">
        <w:r>
          <w:rPr>
            <w:rFonts w:ascii="Times New Roman" w:hAnsi="Times New Roman"/>
          </w:rPr>
          <w:t xml:space="preserve"> </w:t>
        </w:r>
        <w:proofErr w:type="gramStart"/>
        <w:r>
          <w:rPr>
            <w:rFonts w:ascii="Times New Roman" w:hAnsi="Times New Roman"/>
          </w:rPr>
          <w:t>population</w:t>
        </w:r>
        <w:proofErr w:type="gramEnd"/>
        <w:r>
          <w:rPr>
            <w:rFonts w:ascii="Times New Roman" w:hAnsi="Times New Roman"/>
          </w:rPr>
          <w:t xml:space="preserve"> genetic data</w:t>
        </w:r>
      </w:ins>
      <w:ins w:id="249" w:author="Jun Ying Lim" w:date="2014-09-10T00:17:00Z">
        <w:r>
          <w:rPr>
            <w:rFonts w:ascii="Times New Roman" w:hAnsi="Times New Roman"/>
          </w:rPr>
          <w:t xml:space="preserve"> from multiple taxa across different trophic levels.</w:t>
        </w:r>
      </w:ins>
    </w:p>
    <w:p w14:paraId="307CCD0D" w14:textId="75149803" w:rsidR="00DF4CF8" w:rsidRPr="00DF4CF8" w:rsidDel="00D567B0" w:rsidRDefault="00DF4CF8" w:rsidP="00DF4CF8">
      <w:pPr>
        <w:spacing w:line="480" w:lineRule="auto"/>
        <w:ind w:firstLine="720"/>
        <w:rPr>
          <w:del w:id="250" w:author="Jun Ying Lim" w:date="2014-09-10T00:10:00Z"/>
          <w:rFonts w:ascii="Times New Roman" w:hAnsi="Times New Roman"/>
        </w:rPr>
      </w:pPr>
      <w:del w:id="251" w:author="Jun Ying Lim" w:date="2014-09-09T23:50:00Z">
        <w:r w:rsidRPr="00DF4CF8" w:rsidDel="006B265B">
          <w:rPr>
            <w:rFonts w:ascii="Times New Roman" w:hAnsi="Times New Roman"/>
            <w:i/>
          </w:rPr>
          <w:delText>Study System:</w:delText>
        </w:r>
        <w:r w:rsidDel="006B265B">
          <w:rPr>
            <w:rFonts w:ascii="Times New Roman" w:hAnsi="Times New Roman"/>
          </w:rPr>
          <w:delText xml:space="preserve"> </w:delText>
        </w:r>
      </w:del>
      <w:del w:id="252" w:author="Jun Ying Lim" w:date="2014-09-10T00:10:00Z">
        <w:r w:rsidRPr="00DF4CF8" w:rsidDel="00D567B0">
          <w:rPr>
            <w:rFonts w:ascii="Times New Roman" w:hAnsi="Times New Roman"/>
          </w:rPr>
          <w:delText xml:space="preserve">The geological landscape of the Hawaiian Islands offers a matrix of volcanic substrates mapped in fine detail by chronological age and geochemical composition (Sherrod </w:delText>
        </w:r>
        <w:r w:rsidRPr="00DF4CF8" w:rsidDel="00D567B0">
          <w:rPr>
            <w:rFonts w:ascii="Times New Roman" w:hAnsi="Times New Roman"/>
            <w:i/>
          </w:rPr>
          <w:delText>et al.</w:delText>
        </w:r>
        <w:r w:rsidRPr="00DF4CF8" w:rsidDel="00D567B0">
          <w:rPr>
            <w:rFonts w:ascii="Times New Roman" w:hAnsi="Times New Roman"/>
          </w:rPr>
          <w:delTex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(Vandergast </w:delText>
        </w:r>
        <w:r w:rsidRPr="00DF4CF8" w:rsidDel="00D567B0">
          <w:rPr>
            <w:rFonts w:ascii="Times New Roman" w:hAnsi="Times New Roman"/>
            <w:i/>
          </w:rPr>
          <w:delText>et al.</w:delText>
        </w:r>
        <w:r w:rsidRPr="00DF4CF8" w:rsidDel="00D567B0">
          <w:rPr>
            <w:rFonts w:ascii="Times New Roman" w:hAnsi="Times New Roman"/>
          </w:rPr>
          <w:delText xml:space="preserve">, 2004; Goodman </w:delText>
        </w:r>
        <w:r w:rsidRPr="00DF4CF8" w:rsidDel="00D567B0">
          <w:rPr>
            <w:rFonts w:ascii="Times New Roman" w:hAnsi="Times New Roman"/>
            <w:i/>
          </w:rPr>
          <w:delText>et al.</w:delText>
        </w:r>
        <w:r w:rsidRPr="00DF4CF8" w:rsidDel="00D567B0">
          <w:rPr>
            <w:rFonts w:ascii="Times New Roman" w:hAnsi="Times New Roman"/>
          </w:rPr>
          <w:delText xml:space="preserve">, 2012; Eldon </w:delText>
        </w:r>
        <w:r w:rsidRPr="00DF4CF8" w:rsidDel="00D567B0">
          <w:rPr>
            <w:rFonts w:ascii="Times New Roman" w:hAnsi="Times New Roman"/>
            <w:i/>
          </w:rPr>
          <w:delText>et al.</w:delText>
        </w:r>
        <w:r w:rsidRPr="00DF4CF8" w:rsidDel="00D567B0">
          <w:rPr>
            <w:rFonts w:ascii="Times New Roman" w:hAnsi="Times New Roman"/>
          </w:rPr>
          <w:delText>, 2013; Bennett &amp; O’Grady, 2013). On larger spatial scales, distinct volcanoes and islands, with their semi-independent histories of evolutionary community assembly from recent to ancient, comprise a space-for-time geological chronosequence spanning up to 5 million years from Hawaii Island to Kauai.</w:delText>
        </w:r>
      </w:del>
    </w:p>
    <w:p w14:paraId="3ED346D6" w14:textId="77777777" w:rsidR="00DF4CF8" w:rsidRDefault="00DF4CF8" w:rsidP="00DF4CF8">
      <w:pPr>
        <w:widowControl w:val="0"/>
        <w:autoSpaceDE w:val="0"/>
        <w:autoSpaceDN w:val="0"/>
        <w:adjustRightInd w:val="0"/>
        <w:spacing w:after="120" w:line="480" w:lineRule="auto"/>
        <w:ind w:firstLine="360"/>
        <w:rPr>
          <w:rFonts w:ascii="Times New Roman" w:hAnsi="Times New Roman"/>
        </w:rPr>
      </w:pPr>
      <w:r>
        <w:rPr>
          <w:rFonts w:ascii="Times New Roman" w:hAnsi="Times New Roman" w:cs="Times New Roman"/>
        </w:rPr>
        <w:t>In this paper, w</w:t>
      </w:r>
      <w:r w:rsidRPr="00DF4CF8">
        <w:rPr>
          <w:rFonts w:ascii="Times New Roman" w:hAnsi="Times New Roman"/>
        </w:rPr>
        <w:t>e use this age-structured template as a basis from which to assess evolutionary community assembly</w:t>
      </w:r>
      <w:r w:rsidR="0023030C">
        <w:rPr>
          <w:rFonts w:ascii="Times New Roman" w:hAnsi="Times New Roman"/>
        </w:rPr>
        <w:t xml:space="preserve">, combining </w:t>
      </w:r>
      <w:r w:rsidR="005E04B2">
        <w:rPr>
          <w:rFonts w:ascii="Times New Roman" w:hAnsi="Times New Roman"/>
        </w:rPr>
        <w:t xml:space="preserve">analytical </w:t>
      </w:r>
      <w:r w:rsidR="0023030C">
        <w:rPr>
          <w:rFonts w:ascii="Times New Roman" w:hAnsi="Times New Roman"/>
        </w:rPr>
        <w:t>appro</w:t>
      </w:r>
      <w:r w:rsidR="005E04B2">
        <w:rPr>
          <w:rFonts w:ascii="Times New Roman" w:hAnsi="Times New Roman"/>
        </w:rPr>
        <w:t>aches from network analysis, Maximum Entropy Theory of Ecology (</w:t>
      </w:r>
      <w:r w:rsidR="00654C6B">
        <w:rPr>
          <w:rFonts w:ascii="Times New Roman" w:hAnsi="Times New Roman"/>
        </w:rPr>
        <w:t xml:space="preserve">METE: </w:t>
      </w:r>
      <w:r w:rsidR="005E04B2">
        <w:rPr>
          <w:rFonts w:ascii="Times New Roman" w:hAnsi="Times New Roman"/>
        </w:rPr>
        <w:t>Harte XXXX), and population genetics</w:t>
      </w:r>
      <w:r w:rsidRPr="00DF4CF8">
        <w:rPr>
          <w:rFonts w:ascii="Times New Roman" w:hAnsi="Times New Roman"/>
        </w:rPr>
        <w:t xml:space="preserve">. </w:t>
      </w:r>
      <w:r w:rsidR="00654C6B">
        <w:rPr>
          <w:rFonts w:ascii="Times New Roman" w:hAnsi="Times New Roman"/>
        </w:rPr>
        <w:t>We</w:t>
      </w:r>
      <w:r w:rsidR="003A0600">
        <w:rPr>
          <w:rFonts w:ascii="Times New Roman" w:hAnsi="Times New Roman"/>
        </w:rPr>
        <w:t>: (1)</w:t>
      </w:r>
      <w:r w:rsidR="00654C6B">
        <w:rPr>
          <w:rFonts w:ascii="Times New Roman" w:hAnsi="Times New Roman"/>
        </w:rPr>
        <w:t xml:space="preserve"> develop bipartite interaction networks of plants and herbivores across an age gradient and use the resulting patterns to generate hypotheses about the dynamics underlying community assembly across time</w:t>
      </w:r>
      <w:r w:rsidR="003A0600">
        <w:rPr>
          <w:rFonts w:ascii="Times New Roman" w:hAnsi="Times New Roman"/>
        </w:rPr>
        <w:t>, (2)</w:t>
      </w:r>
      <w:r w:rsidR="00654C6B">
        <w:rPr>
          <w:rFonts w:ascii="Times New Roman" w:hAnsi="Times New Roman"/>
        </w:rPr>
        <w:t xml:space="preserve"> &lt;</w:t>
      </w:r>
      <w:r w:rsidR="00654C6B" w:rsidRPr="004C5E1B">
        <w:rPr>
          <w:rFonts w:ascii="Times New Roman" w:hAnsi="Times New Roman"/>
          <w:b/>
        </w:rPr>
        <w:t>Something about METE</w:t>
      </w:r>
      <w:r w:rsidR="00654C6B">
        <w:rPr>
          <w:rFonts w:ascii="Times New Roman" w:hAnsi="Times New Roman"/>
        </w:rPr>
        <w:t>&gt;</w:t>
      </w:r>
      <w:r w:rsidR="003A0600">
        <w:rPr>
          <w:rFonts w:ascii="Times New Roman" w:hAnsi="Times New Roman"/>
        </w:rPr>
        <w:t>, and (3)</w:t>
      </w:r>
      <w:r w:rsidR="00654C6B">
        <w:rPr>
          <w:rFonts w:ascii="Times New Roman" w:hAnsi="Times New Roman"/>
        </w:rPr>
        <w:t xml:space="preserve"> analyze existing population genetic data to evaluate the connectivity of populations across the landscape and evaluate whether this differs across trophic levels. </w:t>
      </w:r>
      <w:r w:rsidR="00DE5A1A">
        <w:t>Together, our results begin to reveal the dynamics of ecological and evolutionary assembly over time.</w:t>
      </w:r>
    </w:p>
    <w:p w14:paraId="4A5154C9" w14:textId="77777777" w:rsidR="00654C6B" w:rsidRDefault="00654C6B" w:rsidP="00DF4CF8">
      <w:pPr>
        <w:widowControl w:val="0"/>
        <w:autoSpaceDE w:val="0"/>
        <w:autoSpaceDN w:val="0"/>
        <w:adjustRightInd w:val="0"/>
        <w:spacing w:after="120" w:line="480" w:lineRule="auto"/>
        <w:ind w:firstLine="360"/>
        <w:rPr>
          <w:rFonts w:ascii="Times New Roman" w:hAnsi="Times New Roman"/>
        </w:rPr>
      </w:pPr>
    </w:p>
    <w:p w14:paraId="2D2E8314" w14:textId="77777777" w:rsidR="00654C6B" w:rsidRPr="00DF4CF8" w:rsidRDefault="00654C6B" w:rsidP="00DF4CF8">
      <w:pPr>
        <w:widowControl w:val="0"/>
        <w:autoSpaceDE w:val="0"/>
        <w:autoSpaceDN w:val="0"/>
        <w:adjustRightInd w:val="0"/>
        <w:spacing w:after="120" w:line="480" w:lineRule="auto"/>
        <w:ind w:firstLine="360"/>
        <w:rPr>
          <w:rFonts w:ascii="Times New Roman" w:hAnsi="Times New Roman" w:cs="Times New Roman"/>
        </w:rPr>
      </w:pPr>
    </w:p>
    <w:p w14:paraId="6C676ADB" w14:textId="77777777" w:rsidR="00231343" w:rsidRDefault="00231343" w:rsidP="004C5E1B">
      <w:pPr>
        <w:widowControl w:val="0"/>
        <w:autoSpaceDE w:val="0"/>
        <w:autoSpaceDN w:val="0"/>
        <w:adjustRightInd w:val="0"/>
        <w:spacing w:after="120" w:line="480" w:lineRule="auto"/>
        <w:rPr>
          <w:rFonts w:ascii="Times New Roman" w:hAnsi="Times New Roman" w:cs="Times New Roman"/>
        </w:rPr>
      </w:pPr>
    </w:p>
    <w:p w14:paraId="567B5688" w14:textId="77777777" w:rsidR="00231343" w:rsidRPr="005300FE" w:rsidRDefault="00231343">
      <w:pPr>
        <w:widowControl w:val="0"/>
        <w:autoSpaceDE w:val="0"/>
        <w:autoSpaceDN w:val="0"/>
        <w:adjustRightInd w:val="0"/>
        <w:spacing w:after="120" w:line="480" w:lineRule="auto"/>
        <w:ind w:firstLine="360"/>
        <w:rPr>
          <w:rFonts w:ascii="Times New Roman" w:hAnsi="Times New Roman" w:cs="Times New Roman"/>
          <w:b/>
        </w:rPr>
      </w:pPr>
      <w:r w:rsidRPr="005300FE">
        <w:rPr>
          <w:rFonts w:ascii="Times New Roman" w:hAnsi="Times New Roman" w:cs="Times New Roman"/>
          <w:b/>
        </w:rPr>
        <w:t>&gt;&gt; Move this to Ongoing and Future Research</w:t>
      </w:r>
      <w:r w:rsidR="0023030C">
        <w:rPr>
          <w:rFonts w:ascii="Times New Roman" w:hAnsi="Times New Roman" w:cs="Times New Roman"/>
          <w:b/>
        </w:rPr>
        <w:t xml:space="preserve"> in the Discussion</w:t>
      </w:r>
    </w:p>
    <w:p w14:paraId="54B38CBA" w14:textId="77777777" w:rsidR="00150FB7" w:rsidRDefault="00FF41EB">
      <w:pPr>
        <w:widowControl w:val="0"/>
        <w:autoSpaceDE w:val="0"/>
        <w:autoSpaceDN w:val="0"/>
        <w:adjustRightInd w:val="0"/>
        <w:spacing w:after="120" w:line="480" w:lineRule="auto"/>
        <w:ind w:firstLine="360"/>
        <w:rPr>
          <w:rFonts w:ascii="Times New Roman" w:hAnsi="Times New Roman" w:cs="Times New Roman"/>
        </w:rPr>
      </w:pPr>
      <w:r w:rsidRPr="00DE64D7">
        <w:rPr>
          <w:rFonts w:ascii="Times New Roman" w:hAnsi="Times New Roman" w:cs="Times New Roman"/>
        </w:rPr>
        <w:t>Our objectives are to understand:</w:t>
      </w:r>
    </w:p>
    <w:p w14:paraId="072A95F0" w14:textId="77777777" w:rsidR="00FF41EB" w:rsidRPr="00DE64D7" w:rsidRDefault="00FF41EB" w:rsidP="00DE64D7">
      <w:pPr>
        <w:pStyle w:val="ListParagraph"/>
        <w:widowControl w:val="0"/>
        <w:numPr>
          <w:ilvl w:val="0"/>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The extent to which taxa in communities are connected ecologically in space and time.  Here, we use genetic tools to infer gene flow and connectivity between communities.</w:t>
      </w:r>
    </w:p>
    <w:p w14:paraId="07C6CDEA"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lastRenderedPageBreak/>
        <w:t>What is the rate and pattern of connectivity of different taxa as they diversify from populations to form new species?  And, are differences among taxa predictable, especially taxa in different trophic levels?</w:t>
      </w:r>
    </w:p>
    <w:p w14:paraId="70D6468C"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Do communities and their resulting networks become more independent with time with relatively more species added to the community through evolutionary processes as community assembly becomes more complex? </w:t>
      </w:r>
    </w:p>
    <w:p w14:paraId="675D6011" w14:textId="77777777" w:rsidR="00FF41EB" w:rsidRPr="00DE64D7" w:rsidRDefault="00FF41EB" w:rsidP="00DE64D7">
      <w:pPr>
        <w:pStyle w:val="ListParagraph"/>
        <w:widowControl w:val="0"/>
        <w:numPr>
          <w:ilvl w:val="0"/>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 xml:space="preserve">The processes underlying </w:t>
      </w:r>
      <w:proofErr w:type="spellStart"/>
      <w:r w:rsidRPr="00DE64D7">
        <w:rPr>
          <w:rFonts w:ascii="Times New Roman" w:hAnsi="Times New Roman" w:cs="Times New Roman"/>
        </w:rPr>
        <w:t>macroecological</w:t>
      </w:r>
      <w:proofErr w:type="spellEnd"/>
      <w:r w:rsidRPr="00DE64D7">
        <w:rPr>
          <w:rFonts w:ascii="Times New Roman" w:hAnsi="Times New Roman" w:cs="Times New Roman"/>
        </w:rPr>
        <w:t xml:space="preserve"> metrics of community structure</w:t>
      </w:r>
      <w:proofErr w:type="gramStart"/>
      <w:r w:rsidRPr="00DE64D7">
        <w:rPr>
          <w:rFonts w:ascii="Times New Roman" w:hAnsi="Times New Roman" w:cs="Times New Roman"/>
        </w:rPr>
        <w:t>..</w:t>
      </w:r>
      <w:proofErr w:type="gramEnd"/>
    </w:p>
    <w:p w14:paraId="043B6C15"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Using predictions from Network Theory, ask how do network structures and component interactions change over ecological and evolutionary time?</w:t>
      </w:r>
    </w:p>
    <w:p w14:paraId="76AE176D"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Using predictions from the Maximum Entropy Theory of Ecology, ask why do species abundance distributions differ between taxonomic groups and over ecological and evolutionary time?</w:t>
      </w:r>
    </w:p>
    <w:p w14:paraId="0FC59A79" w14:textId="77777777" w:rsidR="00FF41EB" w:rsidRPr="00DE64D7" w:rsidRDefault="00FF41EB" w:rsidP="00DE64D7">
      <w:pPr>
        <w:pStyle w:val="ListParagraph"/>
        <w:widowControl w:val="0"/>
        <w:numPr>
          <w:ilvl w:val="0"/>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The processes involved in diversification as taxa species form and accumulate</w:t>
      </w:r>
    </w:p>
    <w:p w14:paraId="2AC3E0C3"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Role of genetic fusion and fission and how this differs across taxonomic groups, potentially leading to genetic enrichment and/or divergence, and at different rates.</w:t>
      </w:r>
    </w:p>
    <w:p w14:paraId="37925349"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Role of adaptation and divergent selection versus drift during the process of population divergence.</w:t>
      </w:r>
    </w:p>
    <w:p w14:paraId="0391E513" w14:textId="77777777" w:rsidR="00FF41EB" w:rsidRPr="00DE64D7" w:rsidRDefault="00FF41EB" w:rsidP="00DE64D7">
      <w:pPr>
        <w:pStyle w:val="ListParagraph"/>
        <w:widowControl w:val="0"/>
        <w:numPr>
          <w:ilvl w:val="1"/>
          <w:numId w:val="2"/>
        </w:numPr>
        <w:autoSpaceDE w:val="0"/>
        <w:autoSpaceDN w:val="0"/>
        <w:adjustRightInd w:val="0"/>
        <w:spacing w:line="480" w:lineRule="auto"/>
        <w:rPr>
          <w:rFonts w:ascii="Times New Roman" w:hAnsi="Times New Roman" w:cs="Times New Roman"/>
        </w:rPr>
      </w:pPr>
      <w:r w:rsidRPr="00DE64D7">
        <w:rPr>
          <w:rFonts w:ascii="Times New Roman" w:hAnsi="Times New Roman" w:cs="Times New Roman"/>
        </w:rPr>
        <w:t>Relative rates of speciation and extinction, and how these change over time to give rise to temporal diversity characteristics of a lineage.</w:t>
      </w:r>
    </w:p>
    <w:p w14:paraId="0F0DBD4E" w14:textId="77777777" w:rsidR="00FF41EB" w:rsidRPr="00DE64D7" w:rsidRDefault="00FF41EB" w:rsidP="00DE64D7">
      <w:pPr>
        <w:spacing w:line="480" w:lineRule="auto"/>
        <w:rPr>
          <w:rFonts w:ascii="Times New Roman" w:hAnsi="Times New Roman" w:cs="Times New Roman"/>
        </w:rPr>
      </w:pPr>
    </w:p>
    <w:p w14:paraId="1D24240B" w14:textId="77777777" w:rsidR="00FF41EB" w:rsidRPr="00DE64D7" w:rsidRDefault="00FF41EB" w:rsidP="00DE64D7">
      <w:pPr>
        <w:spacing w:line="480" w:lineRule="auto"/>
        <w:rPr>
          <w:rFonts w:ascii="Times New Roman" w:hAnsi="Times New Roman"/>
        </w:rPr>
      </w:pPr>
      <w:r w:rsidRPr="00DE64D7">
        <w:rPr>
          <w:rFonts w:ascii="Times New Roman" w:hAnsi="Times New Roman" w:cs="Times New Roman"/>
        </w:rPr>
        <w:lastRenderedPageBreak/>
        <w:t xml:space="preserve">IV. </w:t>
      </w:r>
      <w:proofErr w:type="gramStart"/>
      <w:r w:rsidRPr="00DE64D7">
        <w:rPr>
          <w:rFonts w:ascii="Times New Roman" w:hAnsi="Times New Roman" w:cs="Times New Roman"/>
          <w:i/>
        </w:rPr>
        <w:t>What</w:t>
      </w:r>
      <w:proofErr w:type="gramEnd"/>
      <w:r w:rsidRPr="00DE64D7">
        <w:rPr>
          <w:rFonts w:ascii="Times New Roman" w:hAnsi="Times New Roman" w:cs="Times New Roman"/>
          <w:i/>
        </w:rPr>
        <w:t xml:space="preserve"> we will do in this paper</w:t>
      </w:r>
      <w:r w:rsidRPr="00DE64D7">
        <w:rPr>
          <w:rFonts w:ascii="Times New Roman" w:hAnsi="Times New Roman" w:cs="Times New Roman"/>
        </w:rPr>
        <w:t>–The current paper provides preliminary data to show how we will address (1) and (2). We are currently generating detailed molecular data using Next Generation sequencing technologies in order to test (3)</w:t>
      </w:r>
    </w:p>
    <w:p w14:paraId="0E877126" w14:textId="77777777" w:rsidR="00A66074" w:rsidRPr="00231343" w:rsidRDefault="00A66074" w:rsidP="00DE64D7">
      <w:pPr>
        <w:spacing w:line="480" w:lineRule="auto"/>
        <w:rPr>
          <w:rFonts w:ascii="Times New Roman" w:hAnsi="Times New Roman"/>
          <w:b/>
        </w:rPr>
      </w:pPr>
    </w:p>
    <w:p w14:paraId="7D0C664A" w14:textId="77777777" w:rsidR="00231343" w:rsidRPr="00231343" w:rsidRDefault="00231343" w:rsidP="006E24D7">
      <w:pPr>
        <w:pStyle w:val="Heading1"/>
      </w:pPr>
      <w:r w:rsidRPr="00231343">
        <w:t>Future Research</w:t>
      </w:r>
    </w:p>
    <w:p w14:paraId="5FBD1A85"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bookmarkStart w:id="253" w:name="assembly-of-species-into-communities"/>
    </w:p>
    <w:p w14:paraId="74AF410C" w14:textId="77777777" w:rsidR="00231343" w:rsidRPr="006E24D7" w:rsidRDefault="00231343" w:rsidP="006E24D7">
      <w:pPr>
        <w:pStyle w:val="Heading2"/>
      </w:pPr>
      <w:r w:rsidRPr="006E24D7">
        <w:t>Assembly of species into communities</w:t>
      </w:r>
    </w:p>
    <w:bookmarkEnd w:id="253"/>
    <w:p w14:paraId="025F564F"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In terms of the distribution of abundance and body size of arthropod species, </w:t>
      </w:r>
      <w:proofErr w:type="spellStart"/>
      <w:r w:rsidRPr="00231343">
        <w:rPr>
          <w:rFonts w:ascii="Times New Roman" w:hAnsi="Times New Roman"/>
        </w:rPr>
        <w:t>Gruner</w:t>
      </w:r>
      <w:proofErr w:type="spellEnd"/>
      <w:r w:rsidRPr="00231343">
        <w:rPr>
          <w:rFonts w:ascii="Times New Roman" w:hAnsi="Times New Roman"/>
        </w:rPr>
        <w:t xml:space="preserve"> (2007) provided some key insights into changes in arboreal arthropods from </w:t>
      </w:r>
      <w:proofErr w:type="spellStart"/>
      <w:r w:rsidRPr="00231343">
        <w:rPr>
          <w:rFonts w:ascii="Times New Roman" w:hAnsi="Times New Roman"/>
          <w:i/>
        </w:rPr>
        <w:t>Metrosideros</w:t>
      </w:r>
      <w:proofErr w:type="spellEnd"/>
      <w:r w:rsidRPr="00231343">
        <w:rPr>
          <w:rFonts w:ascii="Times New Roman" w:hAnsi="Times New Roman"/>
          <w:i/>
        </w:rPr>
        <w:t xml:space="preserve"> </w:t>
      </w:r>
      <w:proofErr w:type="spellStart"/>
      <w:r w:rsidRPr="00231343">
        <w:rPr>
          <w:rFonts w:ascii="Times New Roman" w:hAnsi="Times New Roman"/>
          <w:i/>
        </w:rPr>
        <w:t>polymorpha</w:t>
      </w:r>
      <w:proofErr w:type="spellEnd"/>
      <w:r w:rsidRPr="00231343">
        <w:rPr>
          <w:rFonts w:ascii="Times New Roman" w:hAnsi="Times New Roman"/>
        </w:rPr>
        <w: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w:t>
      </w:r>
      <w:r w:rsidRPr="00231343">
        <w:rPr>
          <w:rFonts w:ascii="Times New Roman" w:hAnsi="Times New Roman"/>
          <w:i/>
        </w:rPr>
        <w:t>et al.</w:t>
      </w:r>
      <w:r w:rsidRPr="00231343">
        <w:rPr>
          <w:rFonts w:ascii="Times New Roman" w:hAnsi="Times New Roman"/>
        </w:rPr>
        <w:t xml:space="preserve">, in preparation). For example, predators, whose assemblages are likely more dominated by immigration and ecological </w:t>
      </w:r>
      <w:proofErr w:type="spellStart"/>
      <w:r w:rsidRPr="00231343">
        <w:rPr>
          <w:rFonts w:ascii="Times New Roman" w:hAnsi="Times New Roman"/>
        </w:rPr>
        <w:t>assebly</w:t>
      </w:r>
      <w:proofErr w:type="spellEnd"/>
      <w:r w:rsidRPr="00231343">
        <w:rPr>
          <w:rFonts w:ascii="Times New Roman" w:hAnsi="Times New Roman"/>
        </w:rPr>
        <w:t xml:space="preserve"> (Fig. 2) never show strong deviations from maximum </w:t>
      </w:r>
      <w:r w:rsidRPr="00231343">
        <w:rPr>
          <w:rFonts w:ascii="Times New Roman" w:hAnsi="Times New Roman"/>
        </w:rPr>
        <w:lastRenderedPageBreak/>
        <w:t xml:space="preserve">entropy predictions whereas herbivores show increasing deviation with age, in agreement with the network results of this paper (Fig. 4) (Rominger </w:t>
      </w:r>
      <w:r w:rsidRPr="00231343">
        <w:rPr>
          <w:rFonts w:ascii="Times New Roman" w:hAnsi="Times New Roman"/>
          <w:i/>
        </w:rPr>
        <w:t>et al.</w:t>
      </w:r>
      <w:r w:rsidRPr="00231343">
        <w:rPr>
          <w:rFonts w:ascii="Times New Roman" w:hAnsi="Times New Roman"/>
        </w:rPr>
        <w:t>, in preparation).</w:t>
      </w:r>
    </w:p>
    <w:p w14:paraId="1E7ECC60"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 xml:space="preserve">What is clear from this work is that the island </w:t>
      </w:r>
      <w:proofErr w:type="spellStart"/>
      <w:r w:rsidRPr="00231343">
        <w:rPr>
          <w:rFonts w:ascii="Times New Roman" w:hAnsi="Times New Roman"/>
        </w:rPr>
        <w:t>chronosequence</w:t>
      </w:r>
      <w:proofErr w:type="spellEnd"/>
      <w:r w:rsidRPr="00231343">
        <w:rPr>
          <w:rFonts w:ascii="Times New Roman" w:hAnsi="Times New Roman"/>
        </w:rPr>
        <w:t xml:space="preserve"> can reveal fascinating and important insights into the process of community assembly. However, in order to understand the nature of the assembly process and the dynamic nature of the feedbacks involved, it is important that we conduct broad sampling of all macroscopic arthropod taxa at a site, thus allowing assessment of changes in overall species composition and diversity across all players in the time-calibrated landscape.</w:t>
      </w:r>
    </w:p>
    <w:p w14:paraId="017330C9" w14:textId="77777777" w:rsidR="00231343" w:rsidRPr="00231343" w:rsidRDefault="00231343" w:rsidP="006E24D7">
      <w:pPr>
        <w:pStyle w:val="Heading2"/>
      </w:pPr>
      <w:bookmarkStart w:id="254" w:name="diversification-within-species"/>
      <w:r w:rsidRPr="00231343">
        <w:t>Diversification within species</w:t>
      </w:r>
    </w:p>
    <w:bookmarkEnd w:id="254"/>
    <w:p w14:paraId="3B233216"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w:t>
      </w:r>
      <w:proofErr w:type="spellStart"/>
      <w:r w:rsidRPr="00231343">
        <w:rPr>
          <w:rFonts w:ascii="Times New Roman" w:hAnsi="Times New Roman"/>
        </w:rPr>
        <w:t>Nosil</w:t>
      </w:r>
      <w:proofErr w:type="spellEnd"/>
      <w:r w:rsidRPr="00231343">
        <w:rPr>
          <w:rFonts w:ascii="Times New Roman" w:hAnsi="Times New Roman"/>
        </w:rPr>
        <w:t xml:space="preserve"> &amp; </w:t>
      </w:r>
      <w:proofErr w:type="spellStart"/>
      <w:r w:rsidRPr="00231343">
        <w:rPr>
          <w:rFonts w:ascii="Times New Roman" w:hAnsi="Times New Roman"/>
        </w:rPr>
        <w:t>Crespi</w:t>
      </w:r>
      <w:proofErr w:type="spellEnd"/>
      <w:r w:rsidRPr="00231343">
        <w:rPr>
          <w:rFonts w:ascii="Times New Roman" w:hAnsi="Times New Roman"/>
        </w:rPr>
        <w:t>, 2006).</w:t>
      </w:r>
    </w:p>
    <w:p w14:paraId="50455022"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What is clear from the current study, besides showing that taxa differ in the scale at which differentiation occurs, is the importance of fragmentation of the landscape in facilitating differentiation.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0E1FFB00"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lastRenderedPageBreak/>
        <w:t xml:space="preserve">For lineages characterized by extensive ecological diversification, recent work has highlighted the potential role of multiple </w:t>
      </w:r>
      <w:proofErr w:type="spellStart"/>
      <w:r w:rsidRPr="00231343">
        <w:rPr>
          <w:rFonts w:ascii="Times New Roman" w:hAnsi="Times New Roman"/>
        </w:rPr>
        <w:t>colonizations</w:t>
      </w:r>
      <w:proofErr w:type="spellEnd"/>
      <w:r w:rsidRPr="00231343">
        <w:rPr>
          <w:rFonts w:ascii="Times New Roman" w:hAnsi="Times New Roman"/>
        </w:rPr>
        <w:t xml:space="preserve"> and admixture in enhancing variability: while a break in gene flow is necessary for adaptive differentiation, hybridization and genetic admixture are key in the generation of adaptive variation and functional novelty (</w:t>
      </w:r>
      <w:proofErr w:type="spellStart"/>
      <w:r w:rsidRPr="00231343">
        <w:rPr>
          <w:rFonts w:ascii="Times New Roman" w:hAnsi="Times New Roman"/>
        </w:rPr>
        <w:t>Seehausen</w:t>
      </w:r>
      <w:proofErr w:type="spellEnd"/>
      <w:r w:rsidRPr="00231343">
        <w:rPr>
          <w:rFonts w:ascii="Times New Roman" w:hAnsi="Times New Roman"/>
        </w:rPr>
        <w:t xml:space="preserve"> &amp; </w:t>
      </w:r>
      <w:proofErr w:type="spellStart"/>
      <w:r w:rsidRPr="00231343">
        <w:rPr>
          <w:rFonts w:ascii="Times New Roman" w:hAnsi="Times New Roman"/>
        </w:rPr>
        <w:t>Schluter</w:t>
      </w:r>
      <w:proofErr w:type="spellEnd"/>
      <w:r w:rsidRPr="00231343">
        <w:rPr>
          <w:rFonts w:ascii="Times New Roman" w:hAnsi="Times New Roman"/>
        </w:rPr>
        <w:t xml:space="preserve">, 2004; </w:t>
      </w:r>
      <w:proofErr w:type="spellStart"/>
      <w:r w:rsidRPr="00231343">
        <w:rPr>
          <w:rFonts w:ascii="Times New Roman" w:hAnsi="Times New Roman"/>
        </w:rPr>
        <w:t>Rius</w:t>
      </w:r>
      <w:proofErr w:type="spellEnd"/>
      <w:r w:rsidRPr="00231343">
        <w:rPr>
          <w:rFonts w:ascii="Times New Roman" w:hAnsi="Times New Roman"/>
        </w:rPr>
        <w:t xml:space="preserve"> &amp; Darling, 2014). Numerous studies demonstrate how the negative effects of genetic founder effects may be offset if different colonization events result in multiple genotypes within the introduced population (see </w:t>
      </w:r>
      <w:proofErr w:type="spellStart"/>
      <w:r w:rsidRPr="00231343">
        <w:rPr>
          <w:rFonts w:ascii="Times New Roman" w:hAnsi="Times New Roman"/>
        </w:rPr>
        <w:t>Rius</w:t>
      </w:r>
      <w:proofErr w:type="spellEnd"/>
      <w:r w:rsidRPr="00231343">
        <w:rPr>
          <w:rFonts w:ascii="Times New Roman" w:hAnsi="Times New Roman"/>
        </w:rPr>
        <w:t xml:space="preserve"> &amp; Darling (2014) and citations therein), highlighting the potential role of admixture among successively introduced populations in providing the genetic variation to allow adaptive evolution.</w:t>
      </w:r>
    </w:p>
    <w:p w14:paraId="7BECEFE2" w14:textId="77777777" w:rsidR="00231343" w:rsidRPr="00231343" w:rsidRDefault="00231343" w:rsidP="00231343">
      <w:pPr>
        <w:spacing w:line="480" w:lineRule="auto"/>
        <w:ind w:firstLine="720"/>
        <w:rPr>
          <w:rFonts w:ascii="Times New Roman" w:hAnsi="Times New Roman"/>
        </w:rPr>
      </w:pPr>
      <w:r w:rsidRPr="00231343">
        <w:rPr>
          <w:rFonts w:ascii="Times New Roman" w:hAnsi="Times New Roman"/>
        </w:rPr>
        <w:t>Clearly, more work is needed in order to understand the role of genetic mixing and hybridization among recently diverged populations and the potential role of such effects in fostering adaptive radiation (</w:t>
      </w:r>
      <w:proofErr w:type="spellStart"/>
      <w:r w:rsidRPr="00231343">
        <w:rPr>
          <w:rFonts w:ascii="Times New Roman" w:hAnsi="Times New Roman"/>
        </w:rPr>
        <w:t>Nosil</w:t>
      </w:r>
      <w:proofErr w:type="spellEnd"/>
      <w:r w:rsidRPr="00231343">
        <w:rPr>
          <w:rFonts w:ascii="Times New Roman" w:hAnsi="Times New Roman"/>
        </w:rPr>
        <w:t xml:space="preserve"> &amp; </w:t>
      </w:r>
      <w:proofErr w:type="spellStart"/>
      <w:r w:rsidRPr="00231343">
        <w:rPr>
          <w:rFonts w:ascii="Times New Roman" w:hAnsi="Times New Roman"/>
        </w:rPr>
        <w:t>Crespi</w:t>
      </w:r>
      <w:proofErr w:type="spellEnd"/>
      <w:r w:rsidRPr="00231343">
        <w:rPr>
          <w:rFonts w:ascii="Times New Roman" w:hAnsi="Times New Roman"/>
        </w:rPr>
        <w:t xml:space="preserve">, 2006; </w:t>
      </w:r>
      <w:proofErr w:type="spellStart"/>
      <w:r w:rsidRPr="00231343">
        <w:rPr>
          <w:rFonts w:ascii="Times New Roman" w:hAnsi="Times New Roman"/>
        </w:rPr>
        <w:t>Seehausen</w:t>
      </w:r>
      <w:proofErr w:type="spellEnd"/>
      <w:r w:rsidRPr="00231343">
        <w:rPr>
          <w:rFonts w:ascii="Times New Roman" w:hAnsi="Times New Roman"/>
        </w:rPr>
        <w:t xml:space="preserve"> </w:t>
      </w:r>
      <w:r w:rsidRPr="00231343">
        <w:rPr>
          <w:rFonts w:ascii="Times New Roman" w:hAnsi="Times New Roman"/>
          <w:i/>
        </w:rPr>
        <w:t>et al.</w:t>
      </w:r>
      <w:r w:rsidRPr="00231343">
        <w:rPr>
          <w:rFonts w:ascii="Times New Roman" w:hAnsi="Times New Roman"/>
        </w:rPr>
        <w:t>, 2014). Particularly intriguing will be to determine the extent to which novel genetic combinations might facilitate differentiation associated with ecological shifts, and the timeframe over which this tends to occur in different lineages.</w:t>
      </w:r>
    </w:p>
    <w:p w14:paraId="4BBBBCD8" w14:textId="77777777" w:rsidR="00150FB7" w:rsidRDefault="00150FB7" w:rsidP="00DE64D7">
      <w:pPr>
        <w:spacing w:line="480" w:lineRule="auto"/>
        <w:rPr>
          <w:rFonts w:ascii="Times New Roman" w:hAnsi="Times New Roman"/>
          <w:b/>
        </w:rPr>
      </w:pPr>
    </w:p>
    <w:p w14:paraId="7C487B2A" w14:textId="77777777" w:rsidR="00150FB7" w:rsidRDefault="00150FB7" w:rsidP="00DE64D7">
      <w:pPr>
        <w:spacing w:line="480" w:lineRule="auto"/>
        <w:rPr>
          <w:rFonts w:ascii="Times New Roman" w:hAnsi="Times New Roman"/>
          <w:b/>
        </w:rPr>
      </w:pPr>
    </w:p>
    <w:p w14:paraId="03A9EC27" w14:textId="77777777" w:rsidR="00150FB7" w:rsidRDefault="00150FB7" w:rsidP="00DE64D7">
      <w:pPr>
        <w:spacing w:line="480" w:lineRule="auto"/>
        <w:rPr>
          <w:rFonts w:ascii="Times New Roman" w:hAnsi="Times New Roman"/>
          <w:b/>
        </w:rPr>
      </w:pPr>
    </w:p>
    <w:p w14:paraId="28D54B3E" w14:textId="77777777" w:rsidR="00A66074" w:rsidRDefault="0082540E" w:rsidP="00DE64D7">
      <w:pPr>
        <w:spacing w:line="480" w:lineRule="auto"/>
        <w:rPr>
          <w:rFonts w:ascii="Times New Roman" w:hAnsi="Times New Roman"/>
          <w:b/>
        </w:rPr>
      </w:pPr>
      <w:r>
        <w:rPr>
          <w:rFonts w:ascii="Times New Roman" w:hAnsi="Times New Roman"/>
          <w:b/>
        </w:rPr>
        <w:t>Orphaned text and s</w:t>
      </w:r>
      <w:r w:rsidR="00A66074">
        <w:rPr>
          <w:rFonts w:ascii="Times New Roman" w:hAnsi="Times New Roman"/>
          <w:b/>
        </w:rPr>
        <w:t xml:space="preserve">tuff </w:t>
      </w:r>
      <w:r w:rsidR="00FB5E15">
        <w:rPr>
          <w:rFonts w:ascii="Times New Roman" w:hAnsi="Times New Roman"/>
          <w:b/>
        </w:rPr>
        <w:t xml:space="preserve">from v7 </w:t>
      </w:r>
      <w:r w:rsidR="00A66074">
        <w:rPr>
          <w:rFonts w:ascii="Times New Roman" w:hAnsi="Times New Roman"/>
          <w:b/>
        </w:rPr>
        <w:t xml:space="preserve">that </w:t>
      </w:r>
      <w:r w:rsidR="00CA514D">
        <w:rPr>
          <w:rFonts w:ascii="Times New Roman" w:hAnsi="Times New Roman"/>
          <w:b/>
        </w:rPr>
        <w:t>could</w:t>
      </w:r>
      <w:r w:rsidR="00A66074">
        <w:rPr>
          <w:rFonts w:ascii="Times New Roman" w:hAnsi="Times New Roman"/>
          <w:b/>
        </w:rPr>
        <w:t xml:space="preserve"> be incorporated somehow:</w:t>
      </w:r>
    </w:p>
    <w:p w14:paraId="19B45069" w14:textId="77777777" w:rsidR="0082540E" w:rsidRPr="0082540E" w:rsidRDefault="0082540E" w:rsidP="0082540E">
      <w:pPr>
        <w:widowControl w:val="0"/>
        <w:autoSpaceDE w:val="0"/>
        <w:autoSpaceDN w:val="0"/>
        <w:adjustRightInd w:val="0"/>
        <w:spacing w:after="120" w:line="480" w:lineRule="auto"/>
        <w:ind w:firstLine="360"/>
        <w:rPr>
          <w:rFonts w:ascii="Times New Roman" w:hAnsi="Times New Roman" w:cs="Times New Roman"/>
        </w:rPr>
      </w:pPr>
      <w:r w:rsidRPr="003F657A">
        <w:rPr>
          <w:rFonts w:ascii="Times New Roman" w:hAnsi="Times New Roman" w:cs="Times New Roman"/>
        </w:rPr>
        <w:t xml:space="preserve">In this age structured and simplified model system we hypothesize that the contribution of evolutionary assembly and ecological assembly will vary between taxa and between ages of lineages in communities. </w:t>
      </w:r>
      <w:r w:rsidRPr="00DE64D7">
        <w:rPr>
          <w:rFonts w:ascii="Times New Roman" w:hAnsi="Times New Roman" w:cs="Times New Roman"/>
        </w:rPr>
        <w:t xml:space="preserve">To this end, we focus on the youngest </w:t>
      </w:r>
      <w:r w:rsidRPr="00DE64D7">
        <w:rPr>
          <w:rFonts w:ascii="Times New Roman" w:hAnsi="Times New Roman" w:cs="Times New Roman"/>
        </w:rPr>
        <w:lastRenderedPageBreak/>
        <w:t xml:space="preserve">island of the Hawaiian chain.  </w:t>
      </w:r>
    </w:p>
    <w:p w14:paraId="357D792D" w14:textId="77777777" w:rsidR="0082540E" w:rsidRDefault="0082540E" w:rsidP="00DE64D7">
      <w:pPr>
        <w:spacing w:line="480" w:lineRule="auto"/>
        <w:rPr>
          <w:rFonts w:ascii="Times New Roman" w:hAnsi="Times New Roman"/>
          <w:b/>
        </w:rPr>
      </w:pPr>
    </w:p>
    <w:p w14:paraId="299E938F" w14:textId="77777777" w:rsidR="00A66074" w:rsidRPr="00A66074" w:rsidRDefault="00A66074" w:rsidP="00DE64D7">
      <w:pPr>
        <w:spacing w:line="480" w:lineRule="auto"/>
        <w:rPr>
          <w:rFonts w:ascii="Times New Roman" w:hAnsi="Times New Roman"/>
          <w:b/>
        </w:rPr>
      </w:pPr>
      <w:r w:rsidRPr="00A66074">
        <w:rPr>
          <w:rFonts w:ascii="Times New Roman" w:hAnsi="Times New Roman"/>
          <w:b/>
        </w:rPr>
        <w:t>Old text:</w:t>
      </w:r>
    </w:p>
    <w:p w14:paraId="438F911E" w14:textId="77777777" w:rsidR="00C651FC" w:rsidRPr="00DE64D7" w:rsidRDefault="00C651FC" w:rsidP="00C651FC">
      <w:pPr>
        <w:spacing w:line="480" w:lineRule="auto"/>
        <w:ind w:firstLine="720"/>
        <w:rPr>
          <w:rFonts w:ascii="Times New Roman" w:hAnsi="Times New Roman"/>
        </w:rPr>
      </w:pPr>
      <w:r w:rsidRPr="00DE64D7">
        <w:rPr>
          <w:rFonts w:ascii="Times New Roman" w:hAnsi="Times New Roman"/>
        </w:rPr>
        <w:t xml:space="preserve">Traditionally we view evolution as responsible for regulating regional species pools, </w:t>
      </w:r>
      <w:r>
        <w:rPr>
          <w:rFonts w:ascii="Times New Roman" w:hAnsi="Times New Roman"/>
        </w:rPr>
        <w:t xml:space="preserve">through processes </w:t>
      </w:r>
      <w:r w:rsidRPr="00DE64D7">
        <w:rPr>
          <w:rFonts w:ascii="Times New Roman" w:hAnsi="Times New Roman"/>
        </w:rPr>
        <w:t xml:space="preserve">largely removed from local ecology (Hubbell, 2001; </w:t>
      </w:r>
      <w:proofErr w:type="spellStart"/>
      <w:r w:rsidRPr="00DE64D7">
        <w:rPr>
          <w:rFonts w:ascii="Times New Roman" w:hAnsi="Times New Roman"/>
        </w:rPr>
        <w:t>Cavender</w:t>
      </w:r>
      <w:proofErr w:type="spellEnd"/>
      <w:r w:rsidRPr="00DE64D7">
        <w:rPr>
          <w:rFonts w:ascii="Times New Roman" w:hAnsi="Times New Roman"/>
        </w:rPr>
        <w:t xml:space="preserve">-Bares </w:t>
      </w:r>
      <w:r w:rsidRPr="00DE64D7">
        <w:rPr>
          <w:rFonts w:ascii="Times New Roman" w:hAnsi="Times New Roman"/>
          <w:i/>
        </w:rPr>
        <w:t>et al.</w:t>
      </w:r>
      <w:r w:rsidRPr="00DE64D7">
        <w:rPr>
          <w:rFonts w:ascii="Times New Roman" w:hAnsi="Times New Roman"/>
        </w:rPr>
        <w:t xml:space="preserve">, 2009). Evolutionary change over time in island systems has generally been studied in the context of single lineages, e.g. the adaptive radiation of Galapagos finches (Grant &amp; Grant, 2007), </w:t>
      </w:r>
      <w:proofErr w:type="spellStart"/>
      <w:r w:rsidRPr="00DE64D7">
        <w:rPr>
          <w:rFonts w:ascii="Times New Roman" w:hAnsi="Times New Roman"/>
        </w:rPr>
        <w:t>Anolis</w:t>
      </w:r>
      <w:proofErr w:type="spellEnd"/>
      <w:r w:rsidRPr="00DE64D7">
        <w:rPr>
          <w:rFonts w:ascii="Times New Roman" w:hAnsi="Times New Roman"/>
        </w:rPr>
        <w:t xml:space="preserve"> lizards in the Caribbean (</w:t>
      </w:r>
      <w:proofErr w:type="spellStart"/>
      <w:r w:rsidRPr="00DE64D7">
        <w:rPr>
          <w:rFonts w:ascii="Times New Roman" w:hAnsi="Times New Roman"/>
        </w:rPr>
        <w:t>Losos</w:t>
      </w:r>
      <w:proofErr w:type="spellEnd"/>
      <w:r w:rsidRPr="00DE64D7">
        <w:rPr>
          <w:rFonts w:ascii="Times New Roman" w:hAnsi="Times New Roman"/>
        </w:rPr>
        <w:t>, 2009), and cichlid fish in the great lakes of Africa (</w:t>
      </w:r>
      <w:proofErr w:type="spellStart"/>
      <w:r w:rsidRPr="00DE64D7">
        <w:rPr>
          <w:rFonts w:ascii="Times New Roman" w:hAnsi="Times New Roman"/>
        </w:rPr>
        <w:t>Seehausen</w:t>
      </w:r>
      <w:proofErr w:type="spellEnd"/>
      <w:r w:rsidRPr="00DE64D7">
        <w:rPr>
          <w:rFonts w:ascii="Times New Roman" w:hAnsi="Times New Roman"/>
        </w:rPr>
        <w:t xml:space="preserve">, 2006). Such studies have reached varied conclusions about the drivers of diversification including competition (Rundle, 2003; </w:t>
      </w:r>
      <w:proofErr w:type="spellStart"/>
      <w:r w:rsidRPr="00DE64D7">
        <w:rPr>
          <w:rFonts w:ascii="Times New Roman" w:hAnsi="Times New Roman"/>
        </w:rPr>
        <w:t>Schluter</w:t>
      </w:r>
      <w:proofErr w:type="spellEnd"/>
      <w:r w:rsidRPr="00DE64D7">
        <w:rPr>
          <w:rFonts w:ascii="Times New Roman" w:hAnsi="Times New Roman"/>
        </w:rPr>
        <w:t>, 2003), predation (</w:t>
      </w:r>
      <w:proofErr w:type="spellStart"/>
      <w:r w:rsidRPr="00DE64D7">
        <w:rPr>
          <w:rFonts w:ascii="Times New Roman" w:hAnsi="Times New Roman"/>
        </w:rPr>
        <w:t>Nosil</w:t>
      </w:r>
      <w:proofErr w:type="spellEnd"/>
      <w:r w:rsidRPr="00DE64D7">
        <w:rPr>
          <w:rFonts w:ascii="Times New Roman" w:hAnsi="Times New Roman"/>
        </w:rPr>
        <w:t xml:space="preserve"> &amp; </w:t>
      </w:r>
      <w:proofErr w:type="spellStart"/>
      <w:r w:rsidRPr="00DE64D7">
        <w:rPr>
          <w:rFonts w:ascii="Times New Roman" w:hAnsi="Times New Roman"/>
        </w:rPr>
        <w:t>Crespi</w:t>
      </w:r>
      <w:proofErr w:type="spellEnd"/>
      <w:r w:rsidRPr="00DE64D7">
        <w:rPr>
          <w:rFonts w:ascii="Times New Roman" w:hAnsi="Times New Roman"/>
        </w:rPr>
        <w:t xml:space="preserve">, 2006), ecological release (Gillespie, 2009; Yoder </w:t>
      </w:r>
      <w:r w:rsidRPr="00DE64D7">
        <w:rPr>
          <w:rFonts w:ascii="Times New Roman" w:hAnsi="Times New Roman"/>
          <w:i/>
        </w:rPr>
        <w:t>et al.</w:t>
      </w:r>
      <w:r w:rsidRPr="00DE64D7">
        <w:rPr>
          <w:rFonts w:ascii="Times New Roman" w:hAnsi="Times New Roman"/>
        </w:rPr>
        <w:t>, 2010) and specialization or generalization (</w:t>
      </w:r>
      <w:proofErr w:type="spellStart"/>
      <w:r w:rsidRPr="00DE64D7">
        <w:rPr>
          <w:rFonts w:ascii="Times New Roman" w:hAnsi="Times New Roman"/>
        </w:rPr>
        <w:t>Schluter</w:t>
      </w:r>
      <w:proofErr w:type="spellEnd"/>
      <w:r w:rsidRPr="00DE64D7">
        <w:rPr>
          <w:rFonts w:ascii="Times New Roman" w:hAnsi="Times New Roman"/>
        </w:rPr>
        <w:t xml:space="preserve">, 2000; </w:t>
      </w:r>
      <w:proofErr w:type="spellStart"/>
      <w:r w:rsidRPr="00DE64D7">
        <w:rPr>
          <w:rFonts w:ascii="Times New Roman" w:hAnsi="Times New Roman"/>
        </w:rPr>
        <w:t>Wellenreuther</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xml:space="preserve">, 2008; </w:t>
      </w:r>
      <w:proofErr w:type="spellStart"/>
      <w:r w:rsidRPr="00DE64D7">
        <w:rPr>
          <w:rFonts w:ascii="Times New Roman" w:hAnsi="Times New Roman"/>
        </w:rPr>
        <w:t>Glor</w:t>
      </w:r>
      <w:proofErr w:type="spellEnd"/>
      <w:r w:rsidRPr="00DE64D7">
        <w:rPr>
          <w:rFonts w:ascii="Times New Roman" w:hAnsi="Times New Roman"/>
        </w:rPr>
        <w:t xml:space="preserve">, 2010). Likewise, given finite ecological opportunity, it has been suggested that the rate of diversification should decline as species numbers increase during an adaptive radiation (Harmon </w:t>
      </w:r>
      <w:r w:rsidRPr="00DE64D7">
        <w:rPr>
          <w:rFonts w:ascii="Times New Roman" w:hAnsi="Times New Roman"/>
          <w:i/>
        </w:rPr>
        <w:t>et al.</w:t>
      </w:r>
      <w:r w:rsidRPr="00DE64D7">
        <w:rPr>
          <w:rFonts w:ascii="Times New Roman" w:hAnsi="Times New Roman"/>
        </w:rPr>
        <w:t xml:space="preserve">, 2008; </w:t>
      </w:r>
      <w:proofErr w:type="spellStart"/>
      <w:r w:rsidRPr="00DE64D7">
        <w:rPr>
          <w:rFonts w:ascii="Times New Roman" w:hAnsi="Times New Roman"/>
        </w:rPr>
        <w:t>Rabosky</w:t>
      </w:r>
      <w:proofErr w:type="spellEnd"/>
      <w:r w:rsidRPr="00DE64D7">
        <w:rPr>
          <w:rFonts w:ascii="Times New Roman" w:hAnsi="Times New Roman"/>
        </w:rPr>
        <w:t xml:space="preserve"> &amp; </w:t>
      </w:r>
      <w:proofErr w:type="spellStart"/>
      <w:r w:rsidRPr="00DE64D7">
        <w:rPr>
          <w:rFonts w:ascii="Times New Roman" w:hAnsi="Times New Roman"/>
        </w:rPr>
        <w:t>Lovette</w:t>
      </w:r>
      <w:proofErr w:type="spellEnd"/>
      <w:r w:rsidRPr="00DE64D7">
        <w:rPr>
          <w:rFonts w:ascii="Times New Roman" w:hAnsi="Times New Roman"/>
        </w:rPr>
        <w:t xml:space="preserve">, 2008; </w:t>
      </w:r>
      <w:proofErr w:type="spellStart"/>
      <w:r w:rsidRPr="00DE64D7">
        <w:rPr>
          <w:rFonts w:ascii="Times New Roman" w:hAnsi="Times New Roman"/>
        </w:rPr>
        <w:t>Bokma</w:t>
      </w:r>
      <w:proofErr w:type="spellEnd"/>
      <w:r w:rsidRPr="00DE64D7">
        <w:rPr>
          <w:rFonts w:ascii="Times New Roman" w:hAnsi="Times New Roman"/>
        </w:rPr>
        <w:t>, 2009) while other arguments highlight the importance of species themselves as a resource base for others, with diversification increasing with species number (</w:t>
      </w:r>
      <w:proofErr w:type="spellStart"/>
      <w:r w:rsidRPr="00DE64D7">
        <w:rPr>
          <w:rFonts w:ascii="Times New Roman" w:hAnsi="Times New Roman"/>
        </w:rPr>
        <w:t>Odling-Smee</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xml:space="preserve">, 2003; Erwin, 2008). </w:t>
      </w:r>
      <w:r w:rsidRPr="00DE64D7">
        <w:rPr>
          <w:rFonts w:ascii="Times New Roman" w:hAnsi="Times New Roman"/>
          <w:highlight w:val="yellow"/>
        </w:rPr>
        <w:t xml:space="preserve">Add </w:t>
      </w:r>
      <w:proofErr w:type="spellStart"/>
      <w:r w:rsidRPr="00DE64D7">
        <w:rPr>
          <w:rFonts w:ascii="Times New Roman" w:hAnsi="Times New Roman"/>
          <w:highlight w:val="yellow"/>
        </w:rPr>
        <w:t>Wiens</w:t>
      </w:r>
      <w:proofErr w:type="spellEnd"/>
      <w:r w:rsidRPr="00DE64D7">
        <w:rPr>
          <w:rFonts w:ascii="Times New Roman" w:hAnsi="Times New Roman"/>
        </w:rPr>
        <w:t xml:space="preserve"> </w:t>
      </w:r>
    </w:p>
    <w:p w14:paraId="75BF0044" w14:textId="77777777" w:rsidR="00C651FC" w:rsidRPr="00DE64D7" w:rsidRDefault="00C651FC" w:rsidP="00C651FC">
      <w:pPr>
        <w:spacing w:line="480" w:lineRule="auto"/>
        <w:ind w:firstLine="720"/>
        <w:rPr>
          <w:rFonts w:ascii="Times New Roman" w:hAnsi="Times New Roman"/>
        </w:rPr>
      </w:pPr>
      <w:r w:rsidRPr="00DE64D7">
        <w:rPr>
          <w:rFonts w:ascii="Times New Roman" w:hAnsi="Times New Roman"/>
        </w:rPr>
        <w:t xml:space="preserve">Ecology in turn is traditionally viewed as the process acting on standing diversity to pack it into local communities through competition, facilitation and neutral ecological drift (Hubbell, 2001; </w:t>
      </w:r>
      <w:proofErr w:type="spellStart"/>
      <w:r w:rsidRPr="00DE64D7">
        <w:rPr>
          <w:rFonts w:ascii="Times New Roman" w:hAnsi="Times New Roman"/>
        </w:rPr>
        <w:t>Tilman</w:t>
      </w:r>
      <w:proofErr w:type="spellEnd"/>
      <w:r w:rsidRPr="00DE64D7">
        <w:rPr>
          <w:rFonts w:ascii="Times New Roman" w:hAnsi="Times New Roman"/>
        </w:rPr>
        <w:t xml:space="preserve">, 2004; </w:t>
      </w:r>
      <w:proofErr w:type="spellStart"/>
      <w:r w:rsidRPr="00DE64D7">
        <w:rPr>
          <w:rFonts w:ascii="Times New Roman" w:hAnsi="Times New Roman"/>
        </w:rPr>
        <w:t>Bascompte</w:t>
      </w:r>
      <w:proofErr w:type="spellEnd"/>
      <w:r w:rsidRPr="00DE64D7">
        <w:rPr>
          <w:rFonts w:ascii="Times New Roman" w:hAnsi="Times New Roman"/>
        </w:rPr>
        <w:t xml:space="preserve"> &amp; </w:t>
      </w:r>
      <w:proofErr w:type="spellStart"/>
      <w:r w:rsidRPr="00DE64D7">
        <w:rPr>
          <w:rFonts w:ascii="Times New Roman" w:hAnsi="Times New Roman"/>
        </w:rPr>
        <w:t>Jordano</w:t>
      </w:r>
      <w:proofErr w:type="spellEnd"/>
      <w:r w:rsidRPr="00DE64D7">
        <w:rPr>
          <w:rFonts w:ascii="Times New Roman" w:hAnsi="Times New Roman"/>
        </w:rPr>
        <w:t xml:space="preserve">, 2007; Borer </w:t>
      </w:r>
      <w:r w:rsidRPr="00DE64D7">
        <w:rPr>
          <w:rFonts w:ascii="Times New Roman" w:hAnsi="Times New Roman"/>
          <w:i/>
        </w:rPr>
        <w:t>et al.</w:t>
      </w:r>
      <w:r w:rsidRPr="00DE64D7">
        <w:rPr>
          <w:rFonts w:ascii="Times New Roman" w:hAnsi="Times New Roman"/>
        </w:rPr>
        <w:t xml:space="preserve">, 2014). Island systems have been instrumental in developing our understanding of all these processes, especially through the conceptual lens provided by the equilibrium theory of </w:t>
      </w:r>
      <w:r w:rsidRPr="00DE64D7">
        <w:rPr>
          <w:rFonts w:ascii="Times New Roman" w:hAnsi="Times New Roman"/>
        </w:rPr>
        <w:lastRenderedPageBreak/>
        <w:t xml:space="preserve">MacArthur and Wilson (1967). Recent advances have further refined the causes and consequences of ecological drift (Hubbell, 2001; </w:t>
      </w:r>
      <w:proofErr w:type="spellStart"/>
      <w:r w:rsidRPr="00DE64D7">
        <w:rPr>
          <w:rFonts w:ascii="Times New Roman" w:hAnsi="Times New Roman"/>
        </w:rPr>
        <w:t>Rosindell</w:t>
      </w:r>
      <w:proofErr w:type="spellEnd"/>
      <w:r w:rsidRPr="00DE64D7">
        <w:rPr>
          <w:rFonts w:ascii="Times New Roman" w:hAnsi="Times New Roman"/>
        </w:rPr>
        <w:t xml:space="preserve"> &amp; </w:t>
      </w:r>
      <w:proofErr w:type="spellStart"/>
      <w:r w:rsidRPr="00DE64D7">
        <w:rPr>
          <w:rFonts w:ascii="Times New Roman" w:hAnsi="Times New Roman"/>
        </w:rPr>
        <w:t>Phillimore</w:t>
      </w:r>
      <w:proofErr w:type="spellEnd"/>
      <w:r w:rsidRPr="00DE64D7">
        <w:rPr>
          <w:rFonts w:ascii="Times New Roman" w:hAnsi="Times New Roman"/>
        </w:rPr>
        <w:t xml:space="preserve">, 2011; </w:t>
      </w:r>
      <w:proofErr w:type="spellStart"/>
      <w:r w:rsidRPr="00DE64D7">
        <w:rPr>
          <w:rFonts w:ascii="Times New Roman" w:hAnsi="Times New Roman"/>
        </w:rPr>
        <w:t>Rosindell</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2012), re-vitalized classical niche-based mechanisms such as niche partitioning (</w:t>
      </w:r>
      <w:proofErr w:type="spellStart"/>
      <w:r w:rsidRPr="00DE64D7">
        <w:rPr>
          <w:rFonts w:ascii="Times New Roman" w:hAnsi="Times New Roman"/>
        </w:rPr>
        <w:t>Tilman</w:t>
      </w:r>
      <w:proofErr w:type="spellEnd"/>
      <w:r w:rsidRPr="00DE64D7">
        <w:rPr>
          <w:rFonts w:ascii="Times New Roman" w:hAnsi="Times New Roman"/>
        </w:rPr>
        <w:t xml:space="preserve">, 2004; </w:t>
      </w:r>
      <w:proofErr w:type="spellStart"/>
      <w:r w:rsidRPr="00DE64D7">
        <w:rPr>
          <w:rFonts w:ascii="Times New Roman" w:hAnsi="Times New Roman"/>
        </w:rPr>
        <w:t>Chesson</w:t>
      </w:r>
      <w:proofErr w:type="spellEnd"/>
      <w:r w:rsidRPr="00DE64D7">
        <w:rPr>
          <w:rFonts w:ascii="Times New Roman" w:hAnsi="Times New Roman"/>
        </w:rPr>
        <w:t xml:space="preserve">, 2000), competition and predation (Borer </w:t>
      </w:r>
      <w:r w:rsidRPr="00DE64D7">
        <w:rPr>
          <w:rFonts w:ascii="Times New Roman" w:hAnsi="Times New Roman"/>
          <w:i/>
        </w:rPr>
        <w:t>et al.</w:t>
      </w:r>
      <w:r w:rsidRPr="00DE64D7">
        <w:rPr>
          <w:rFonts w:ascii="Times New Roman" w:hAnsi="Times New Roman"/>
        </w:rPr>
        <w:t xml:space="preserve">, 2014), and put ecology in a network theoretic context (Williams &amp; Martinez, 2000; Brose </w:t>
      </w:r>
      <w:r w:rsidRPr="00DE64D7">
        <w:rPr>
          <w:rFonts w:ascii="Times New Roman" w:hAnsi="Times New Roman"/>
          <w:i/>
        </w:rPr>
        <w:t>et al.</w:t>
      </w:r>
      <w:r w:rsidRPr="00DE64D7">
        <w:rPr>
          <w:rFonts w:ascii="Times New Roman" w:hAnsi="Times New Roman"/>
        </w:rPr>
        <w:t xml:space="preserve">, 2006; </w:t>
      </w:r>
      <w:proofErr w:type="spellStart"/>
      <w:r w:rsidRPr="00DE64D7">
        <w:rPr>
          <w:rFonts w:ascii="Times New Roman" w:hAnsi="Times New Roman"/>
        </w:rPr>
        <w:t>Berlow</w:t>
      </w:r>
      <w:proofErr w:type="spellEnd"/>
      <w:r w:rsidRPr="00DE64D7">
        <w:rPr>
          <w:rFonts w:ascii="Times New Roman" w:hAnsi="Times New Roman"/>
        </w:rPr>
        <w:t xml:space="preserve"> </w:t>
      </w:r>
      <w:r w:rsidRPr="00DE64D7">
        <w:rPr>
          <w:rFonts w:ascii="Times New Roman" w:hAnsi="Times New Roman"/>
          <w:i/>
        </w:rPr>
        <w:t>et al.</w:t>
      </w:r>
      <w:r w:rsidRPr="00DE64D7">
        <w:rPr>
          <w:rFonts w:ascii="Times New Roman" w:hAnsi="Times New Roman"/>
        </w:rPr>
        <w:t>, 2009). Together, these advances offer even more predictions to be tested about the processes that structure and stabilize trophic interactions. (</w:t>
      </w:r>
      <w:proofErr w:type="spellStart"/>
      <w:r w:rsidRPr="00DE64D7">
        <w:rPr>
          <w:rFonts w:ascii="Times New Roman" w:hAnsi="Times New Roman"/>
          <w:highlight w:val="yellow"/>
        </w:rPr>
        <w:t>Rahbek</w:t>
      </w:r>
      <w:proofErr w:type="spellEnd"/>
      <w:r w:rsidRPr="00DE64D7">
        <w:rPr>
          <w:rFonts w:ascii="Times New Roman" w:hAnsi="Times New Roman"/>
          <w:highlight w:val="yellow"/>
        </w:rPr>
        <w:t xml:space="preserve">, </w:t>
      </w:r>
      <w:proofErr w:type="spellStart"/>
      <w:r w:rsidRPr="00DE64D7">
        <w:rPr>
          <w:rFonts w:ascii="Times New Roman" w:hAnsi="Times New Roman"/>
          <w:highlight w:val="yellow"/>
        </w:rPr>
        <w:t>Jetz</w:t>
      </w:r>
      <w:proofErr w:type="spellEnd"/>
      <w:r w:rsidRPr="00DE64D7">
        <w:rPr>
          <w:rFonts w:ascii="Times New Roman" w:hAnsi="Times New Roman"/>
          <w:highlight w:val="yellow"/>
        </w:rPr>
        <w:t>)</w:t>
      </w:r>
    </w:p>
    <w:p w14:paraId="3B7A1EC6" w14:textId="77777777" w:rsidR="00A66074" w:rsidRDefault="00A66074" w:rsidP="00DE64D7">
      <w:pPr>
        <w:spacing w:line="480" w:lineRule="auto"/>
        <w:rPr>
          <w:rFonts w:ascii="Times New Roman" w:hAnsi="Times New Roman"/>
        </w:rPr>
      </w:pPr>
    </w:p>
    <w:p w14:paraId="56FB6553" w14:textId="77777777" w:rsidR="00A66074" w:rsidRDefault="00A66074" w:rsidP="00A66074">
      <w:pPr>
        <w:spacing w:line="480" w:lineRule="auto"/>
        <w:ind w:firstLine="720"/>
      </w:pPr>
      <w:r>
        <w:t xml:space="preserve">Ecological networks are a </w:t>
      </w:r>
      <w:proofErr w:type="gramStart"/>
      <w:r>
        <w:t>prime starting</w:t>
      </w:r>
      <w:proofErr w:type="gramEnd"/>
      <w:r>
        <w:t xml:space="preserve"> place for integrating the mechanisms of ecology and evolution because ecological network analysis already builds off evolutionary hypotheses such as coevolution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xml:space="preserve">, 2013) and has clear ties with </w:t>
      </w:r>
      <w:proofErr w:type="spellStart"/>
      <w:r>
        <w:t>macroecology</w:t>
      </w:r>
      <w:proofErr w:type="spellEnd"/>
      <w:r>
        <w:t xml:space="preserve"> (</w:t>
      </w:r>
      <w:proofErr w:type="spellStart"/>
      <w:r>
        <w:t>Berlow</w:t>
      </w:r>
      <w:proofErr w:type="spellEnd"/>
      <w:r>
        <w:t xml:space="preserve"> </w:t>
      </w:r>
      <w:r>
        <w:rPr>
          <w:i/>
        </w:rPr>
        <w:t>et al.</w:t>
      </w:r>
      <w:r>
        <w:t xml:space="preserve">, 2009; Williams, 2010; Harte, 2011). To further aid in integrating ecology and evolution we also make use of the maximum entropy theory of </w:t>
      </w:r>
      <w:proofErr w:type="gramStart"/>
      <w:r>
        <w:t>ecology which</w:t>
      </w:r>
      <w:proofErr w:type="gramEnd"/>
      <w:r>
        <w:t xml:space="preserve"> uses principles from thermodynamics to predict the statistical steady state of ecological 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t>
      </w:r>
    </w:p>
    <w:p w14:paraId="056B015D" w14:textId="77777777" w:rsidR="00A66074" w:rsidRDefault="00A66074" w:rsidP="00A66074">
      <w:pPr>
        <w:spacing w:line="480" w:lineRule="auto"/>
        <w:ind w:firstLine="720"/>
      </w:pPr>
      <w:r>
        <w:lastRenderedPageBreak/>
        <w:t>Nevertheless, this and other ecological research historically has been poorly integrated with evolutionary perspectives (</w:t>
      </w:r>
      <w:proofErr w:type="spellStart"/>
      <w:r>
        <w:t>Cavender</w:t>
      </w:r>
      <w:proofErr w:type="spellEnd"/>
      <w:r>
        <w:t xml:space="preserve">-Bares </w:t>
      </w:r>
      <w:r>
        <w:rPr>
          <w:i/>
        </w:rPr>
        <w:t>et al.</w:t>
      </w:r>
      <w:r>
        <w:t>, 2009), missing the opportunity to understand how evolutionary history can drive common patterns in contemporary ecology (</w:t>
      </w:r>
      <w:proofErr w:type="spellStart"/>
      <w:r>
        <w:t>Ricklefs</w:t>
      </w:r>
      <w:proofErr w:type="spellEnd"/>
      <w:r>
        <w:t xml:space="preserve">, 1987; </w:t>
      </w:r>
      <w:proofErr w:type="spellStart"/>
      <w:r>
        <w:t>Qian</w:t>
      </w:r>
      <w:proofErr w:type="spellEnd"/>
      <w:r>
        <w:t xml:space="preserve"> </w:t>
      </w:r>
      <w:r>
        <w:rPr>
          <w:i/>
        </w:rPr>
        <w:t>et al.</w:t>
      </w:r>
      <w:r>
        <w:t>, 2005). There is a clear need to steer ecological theories and studies toward incorporating biodiversity dynamics during evolutionary community assembly, via the processes of invasion, microevolution, speciation, and extinction.</w:t>
      </w:r>
    </w:p>
    <w:p w14:paraId="752008F3" w14:textId="77777777" w:rsidR="00304FD2" w:rsidRDefault="00304FD2" w:rsidP="00DE64D7">
      <w:pPr>
        <w:spacing w:line="480" w:lineRule="auto"/>
        <w:rPr>
          <w:rFonts w:ascii="Times New Roman" w:hAnsi="Times New Roman"/>
        </w:rPr>
      </w:pPr>
    </w:p>
    <w:p w14:paraId="69044D02" w14:textId="77777777" w:rsidR="00304FD2" w:rsidRPr="00304FD2" w:rsidRDefault="00304FD2" w:rsidP="00DE64D7">
      <w:pPr>
        <w:spacing w:line="480" w:lineRule="auto"/>
        <w:rPr>
          <w:rFonts w:ascii="Times New Roman" w:hAnsi="Times New Roman"/>
          <w:b/>
        </w:rPr>
      </w:pPr>
    </w:p>
    <w:p w14:paraId="650B33F2" w14:textId="77777777" w:rsidR="00304FD2" w:rsidRPr="00304FD2" w:rsidRDefault="00304FD2" w:rsidP="00DE64D7">
      <w:pPr>
        <w:spacing w:line="480" w:lineRule="auto"/>
        <w:rPr>
          <w:rFonts w:ascii="Times New Roman" w:hAnsi="Times New Roman"/>
          <w:b/>
        </w:rPr>
      </w:pPr>
      <w:r w:rsidRPr="00304FD2">
        <w:rPr>
          <w:rFonts w:ascii="Times New Roman" w:hAnsi="Times New Roman"/>
          <w:b/>
        </w:rPr>
        <w:t>Old hypotheses:</w:t>
      </w:r>
    </w:p>
    <w:p w14:paraId="79D4AC2B" w14:textId="77777777" w:rsidR="00304FD2" w:rsidRDefault="00304FD2" w:rsidP="00304FD2">
      <w:pPr>
        <w:spacing w:line="480" w:lineRule="auto"/>
        <w:ind w:firstLine="720"/>
      </w:pPr>
      <w:r>
        <w:t>Specifically, we hypothesize that:</w:t>
      </w:r>
    </w:p>
    <w:p w14:paraId="6EDDE4FB" w14:textId="77777777" w:rsidR="00304FD2" w:rsidRDefault="00304FD2" w:rsidP="00304FD2">
      <w:pPr>
        <w:numPr>
          <w:ilvl w:val="0"/>
          <w:numId w:val="3"/>
        </w:numPr>
        <w:spacing w:before="180" w:after="180" w:line="480" w:lineRule="auto"/>
      </w:pPr>
      <w:r>
        <w:t>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w:t>
      </w:r>
      <w:proofErr w:type="gramStart"/>
      <w:r>
        <w:t>) which</w:t>
      </w:r>
      <w:proofErr w:type="gramEnd"/>
      <w:r>
        <w:t xml:space="preserve"> will change rapidly through time and represent non-random samples of source pools. We also predict that these communities will exhibit a nested network structure, assuming new species will eat or be eaten by the generalist species (</w:t>
      </w:r>
      <w:proofErr w:type="spellStart"/>
      <w:r>
        <w:t>Bascompte</w:t>
      </w:r>
      <w:proofErr w:type="spellEnd"/>
      <w:r>
        <w:t xml:space="preserve"> </w:t>
      </w:r>
      <w:r>
        <w:rPr>
          <w:i/>
        </w:rPr>
        <w:t>et al.</w:t>
      </w:r>
      <w:r>
        <w:t>, 2003) already present in the community.</w:t>
      </w:r>
    </w:p>
    <w:p w14:paraId="51A658A9" w14:textId="77777777" w:rsidR="00304FD2" w:rsidRDefault="00304FD2" w:rsidP="00304FD2">
      <w:pPr>
        <w:numPr>
          <w:ilvl w:val="0"/>
          <w:numId w:val="3"/>
        </w:numPr>
        <w:spacing w:before="180" w:after="180" w:line="480" w:lineRule="auto"/>
      </w:pPr>
      <w:r>
        <w:t xml:space="preserve">Alternatively, if evolutionary processes of niche exploration, adaptation and speciation happen fast enough to keep pace with immigration, ecological </w:t>
      </w:r>
      <w:r>
        <w:lastRenderedPageBreak/>
        <w:t>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p>
    <w:p w14:paraId="75A41F63" w14:textId="77777777" w:rsidR="00045EAE" w:rsidRPr="00DE64D7" w:rsidRDefault="00045EAE" w:rsidP="00DE64D7">
      <w:pPr>
        <w:spacing w:line="480" w:lineRule="auto"/>
        <w:rPr>
          <w:rFonts w:ascii="Times New Roman" w:hAnsi="Times New Roman"/>
        </w:rPr>
      </w:pPr>
    </w:p>
    <w:sectPr w:rsidR="00045EAE" w:rsidRPr="00DE64D7" w:rsidSect="00045EA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 Kari Goodman" w:date="2014-09-09T09:24:00Z" w:initials="KRG">
    <w:p w14:paraId="34550A8F" w14:textId="77777777" w:rsidR="00BC4546" w:rsidRDefault="00BC4546">
      <w:pPr>
        <w:pStyle w:val="CommentText"/>
      </w:pPr>
      <w:r>
        <w:rPr>
          <w:rStyle w:val="CommentReference"/>
        </w:rPr>
        <w:annotationRef/>
      </w:r>
      <w:r>
        <w:t>Reword. I don’t think this quote is necessary.</w:t>
      </w:r>
    </w:p>
  </w:comment>
  <w:comment w:id="105" w:author="Andy Rominger" w:date="2014-09-09T07:17:00Z" w:initials="AR">
    <w:p w14:paraId="3D82D183" w14:textId="77777777" w:rsidR="00BC4546" w:rsidRDefault="00BC4546" w:rsidP="002B2914">
      <w:pPr>
        <w:pStyle w:val="CommentText"/>
      </w:pPr>
      <w:r>
        <w:rPr>
          <w:rStyle w:val="CommentReference"/>
        </w:rPr>
        <w:annotationRef/>
      </w:r>
      <w:r>
        <w:t>Also what about how evolution drives ecology?</w:t>
      </w:r>
    </w:p>
  </w:comment>
  <w:comment w:id="106" w:author="Jun Ying Lim" w:date="2014-09-09T23:02:00Z" w:initials="JL">
    <w:p w14:paraId="5EAC65F4" w14:textId="77777777" w:rsidR="00BC4546" w:rsidRDefault="00BC4546">
      <w:pPr>
        <w:pStyle w:val="CommentText"/>
      </w:pPr>
      <w:r>
        <w:rPr>
          <w:rStyle w:val="CommentReference"/>
        </w:rPr>
        <w:annotationRef/>
      </w:r>
      <w:r>
        <w:t xml:space="preserve">Local adaptation </w:t>
      </w:r>
    </w:p>
  </w:comment>
  <w:comment w:id="160" w:author="Jun Ying Lim" w:date="2014-09-09T19:39:00Z" w:initials="JL">
    <w:p w14:paraId="16D039E7" w14:textId="77777777" w:rsidR="00BC4546" w:rsidRDefault="00BC4546">
      <w:pPr>
        <w:pStyle w:val="CommentText"/>
      </w:pPr>
      <w:r>
        <w:rPr>
          <w:rStyle w:val="CommentReference"/>
        </w:rPr>
        <w:annotationRef/>
      </w:r>
      <w:r>
        <w:t xml:space="preserve">VAGUE </w:t>
      </w:r>
      <w:proofErr w:type="spellStart"/>
      <w:r>
        <w:t>VAGUE</w:t>
      </w:r>
      <w:proofErr w:type="spellEnd"/>
    </w:p>
  </w:comment>
  <w:comment w:id="203" w:author="Jun Ying Lim" w:date="2014-09-09T23:56:00Z" w:initials="JL">
    <w:p w14:paraId="201D2194" w14:textId="40DD0541" w:rsidR="00BC4546" w:rsidRDefault="00BC4546">
      <w:pPr>
        <w:pStyle w:val="CommentText"/>
      </w:pPr>
      <w:r>
        <w:rPr>
          <w:rStyle w:val="CommentReference"/>
        </w:rPr>
        <w:annotationRef/>
      </w:r>
      <w:r>
        <w:t xml:space="preserve">Not quite sure how to Segway into trophic webs.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4DA6"/>
    <w:multiLevelType w:val="hybridMultilevel"/>
    <w:tmpl w:val="5A6EB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B15"/>
    <w:rsid w:val="00017834"/>
    <w:rsid w:val="00045EAE"/>
    <w:rsid w:val="000858AB"/>
    <w:rsid w:val="00125862"/>
    <w:rsid w:val="00136934"/>
    <w:rsid w:val="00150FB7"/>
    <w:rsid w:val="001C4C61"/>
    <w:rsid w:val="0023030C"/>
    <w:rsid w:val="00231343"/>
    <w:rsid w:val="002B2914"/>
    <w:rsid w:val="00304FD2"/>
    <w:rsid w:val="003207D3"/>
    <w:rsid w:val="00391F18"/>
    <w:rsid w:val="003A0600"/>
    <w:rsid w:val="003F657A"/>
    <w:rsid w:val="003F7BCC"/>
    <w:rsid w:val="00413937"/>
    <w:rsid w:val="00433656"/>
    <w:rsid w:val="0048704B"/>
    <w:rsid w:val="004C5E1B"/>
    <w:rsid w:val="005228C5"/>
    <w:rsid w:val="005300FE"/>
    <w:rsid w:val="0054263D"/>
    <w:rsid w:val="00595092"/>
    <w:rsid w:val="005E04B2"/>
    <w:rsid w:val="00614B30"/>
    <w:rsid w:val="00654C6B"/>
    <w:rsid w:val="006B265B"/>
    <w:rsid w:val="006E24D7"/>
    <w:rsid w:val="0071254E"/>
    <w:rsid w:val="00766DF8"/>
    <w:rsid w:val="007B39E6"/>
    <w:rsid w:val="007C2F81"/>
    <w:rsid w:val="0082540E"/>
    <w:rsid w:val="00834298"/>
    <w:rsid w:val="008542D9"/>
    <w:rsid w:val="00904166"/>
    <w:rsid w:val="00935D85"/>
    <w:rsid w:val="0095205A"/>
    <w:rsid w:val="00A66074"/>
    <w:rsid w:val="00A70EA7"/>
    <w:rsid w:val="00AD7B15"/>
    <w:rsid w:val="00B20C0C"/>
    <w:rsid w:val="00B6062A"/>
    <w:rsid w:val="00BC4546"/>
    <w:rsid w:val="00C651FC"/>
    <w:rsid w:val="00C721C0"/>
    <w:rsid w:val="00CA514D"/>
    <w:rsid w:val="00D12016"/>
    <w:rsid w:val="00D4343A"/>
    <w:rsid w:val="00D567B0"/>
    <w:rsid w:val="00D632C3"/>
    <w:rsid w:val="00D971E0"/>
    <w:rsid w:val="00DE5A1A"/>
    <w:rsid w:val="00DE64D7"/>
    <w:rsid w:val="00DF4CF8"/>
    <w:rsid w:val="00DF7CE2"/>
    <w:rsid w:val="00E46E31"/>
    <w:rsid w:val="00E96ACD"/>
    <w:rsid w:val="00F92D4A"/>
    <w:rsid w:val="00FB5E15"/>
    <w:rsid w:val="00FF3221"/>
    <w:rsid w:val="00FF41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31E0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49"/>
    <w:rPr>
      <w:sz w:val="24"/>
      <w:szCs w:val="24"/>
    </w:rPr>
  </w:style>
  <w:style w:type="paragraph" w:styleId="Heading1">
    <w:name w:val="heading 1"/>
    <w:basedOn w:val="Normal"/>
    <w:next w:val="Normal"/>
    <w:link w:val="Heading1Char"/>
    <w:uiPriority w:val="9"/>
    <w:qFormat/>
    <w:rsid w:val="006E24D7"/>
    <w:pPr>
      <w:spacing w:line="480" w:lineRule="auto"/>
      <w:outlineLvl w:val="0"/>
    </w:pPr>
    <w:rPr>
      <w:rFonts w:ascii="Times New Roman" w:hAnsi="Times New Roman"/>
      <w:b/>
      <w:sz w:val="36"/>
      <w:szCs w:val="36"/>
    </w:rPr>
  </w:style>
  <w:style w:type="paragraph" w:styleId="Heading2">
    <w:name w:val="heading 2"/>
    <w:basedOn w:val="Heading3"/>
    <w:next w:val="Normal"/>
    <w:link w:val="Heading2Char"/>
    <w:uiPriority w:val="9"/>
    <w:unhideWhenUsed/>
    <w:qFormat/>
    <w:rsid w:val="006E24D7"/>
    <w:pPr>
      <w:spacing w:line="480" w:lineRule="auto"/>
      <w:outlineLvl w:val="1"/>
    </w:pPr>
    <w:rPr>
      <w:rFonts w:ascii="Times New Roman" w:hAnsi="Times New Roman"/>
    </w:rPr>
  </w:style>
  <w:style w:type="paragraph" w:styleId="Heading3">
    <w:name w:val="heading 3"/>
    <w:basedOn w:val="Normal"/>
    <w:next w:val="Normal"/>
    <w:link w:val="Heading3Char"/>
    <w:uiPriority w:val="9"/>
    <w:unhideWhenUsed/>
    <w:qFormat/>
    <w:rsid w:val="00231343"/>
    <w:pPr>
      <w:keepNext/>
      <w:keepLines/>
      <w:spacing w:before="200"/>
      <w:outlineLvl w:val="2"/>
    </w:pPr>
    <w:rPr>
      <w:rFonts w:ascii="Times" w:eastAsiaTheme="majorEastAsia" w:hAnsi="Times" w:cstheme="majorBidi"/>
      <w:bCs/>
      <w:i/>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14"/>
    <w:pPr>
      <w:ind w:left="720"/>
      <w:contextualSpacing/>
    </w:pPr>
    <w:rPr>
      <w:rFonts w:eastAsiaTheme="minorEastAsia"/>
    </w:rPr>
  </w:style>
  <w:style w:type="character" w:styleId="CommentReference">
    <w:name w:val="annotation reference"/>
    <w:basedOn w:val="DefaultParagraphFont"/>
    <w:uiPriority w:val="99"/>
    <w:semiHidden/>
    <w:unhideWhenUsed/>
    <w:rsid w:val="002B2914"/>
    <w:rPr>
      <w:sz w:val="18"/>
      <w:szCs w:val="18"/>
    </w:rPr>
  </w:style>
  <w:style w:type="paragraph" w:styleId="CommentText">
    <w:name w:val="annotation text"/>
    <w:basedOn w:val="Normal"/>
    <w:link w:val="CommentTextChar"/>
    <w:uiPriority w:val="99"/>
    <w:semiHidden/>
    <w:unhideWhenUsed/>
    <w:rsid w:val="002B2914"/>
    <w:rPr>
      <w:rFonts w:eastAsiaTheme="minorEastAsia"/>
    </w:rPr>
  </w:style>
  <w:style w:type="character" w:customStyle="1" w:styleId="CommentTextChar">
    <w:name w:val="Comment Text Char"/>
    <w:basedOn w:val="DefaultParagraphFont"/>
    <w:link w:val="CommentText"/>
    <w:uiPriority w:val="99"/>
    <w:semiHidden/>
    <w:rsid w:val="002B2914"/>
    <w:rPr>
      <w:rFonts w:eastAsiaTheme="minorEastAsia"/>
      <w:sz w:val="24"/>
      <w:szCs w:val="24"/>
    </w:rPr>
  </w:style>
  <w:style w:type="paragraph" w:styleId="BalloonText">
    <w:name w:val="Balloon Text"/>
    <w:basedOn w:val="Normal"/>
    <w:link w:val="BalloonTextChar"/>
    <w:uiPriority w:val="99"/>
    <w:semiHidden/>
    <w:unhideWhenUsed/>
    <w:rsid w:val="002B29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91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7C2F81"/>
    <w:rPr>
      <w:rFonts w:eastAsiaTheme="minorHAnsi"/>
      <w:b/>
      <w:bCs/>
      <w:sz w:val="20"/>
      <w:szCs w:val="20"/>
    </w:rPr>
  </w:style>
  <w:style w:type="character" w:customStyle="1" w:styleId="CommentSubjectChar">
    <w:name w:val="Comment Subject Char"/>
    <w:basedOn w:val="CommentTextChar"/>
    <w:link w:val="CommentSubject"/>
    <w:uiPriority w:val="99"/>
    <w:semiHidden/>
    <w:rsid w:val="007C2F81"/>
    <w:rPr>
      <w:rFonts w:eastAsiaTheme="minorEastAsia"/>
      <w:b/>
      <w:bCs/>
      <w:sz w:val="24"/>
      <w:szCs w:val="24"/>
    </w:rPr>
  </w:style>
  <w:style w:type="character" w:customStyle="1" w:styleId="Heading2Char">
    <w:name w:val="Heading 2 Char"/>
    <w:basedOn w:val="DefaultParagraphFont"/>
    <w:link w:val="Heading2"/>
    <w:uiPriority w:val="9"/>
    <w:rsid w:val="006E24D7"/>
    <w:rPr>
      <w:rFonts w:ascii="Times New Roman" w:eastAsiaTheme="majorEastAsia" w:hAnsi="Times New Roman" w:cstheme="majorBidi"/>
      <w:bCs/>
      <w:i/>
      <w:color w:val="000000" w:themeColor="text1"/>
      <w:sz w:val="24"/>
      <w:szCs w:val="28"/>
    </w:rPr>
  </w:style>
  <w:style w:type="character" w:customStyle="1" w:styleId="Heading3Char">
    <w:name w:val="Heading 3 Char"/>
    <w:basedOn w:val="DefaultParagraphFont"/>
    <w:link w:val="Heading3"/>
    <w:uiPriority w:val="9"/>
    <w:rsid w:val="00231343"/>
    <w:rPr>
      <w:rFonts w:ascii="Times" w:eastAsiaTheme="majorEastAsia" w:hAnsi="Times" w:cstheme="majorBidi"/>
      <w:bCs/>
      <w:i/>
      <w:color w:val="000000" w:themeColor="text1"/>
      <w:sz w:val="24"/>
      <w:szCs w:val="28"/>
    </w:rPr>
  </w:style>
  <w:style w:type="paragraph" w:styleId="Revision">
    <w:name w:val="Revision"/>
    <w:hidden/>
    <w:uiPriority w:val="99"/>
    <w:semiHidden/>
    <w:rsid w:val="007B39E6"/>
    <w:rPr>
      <w:sz w:val="24"/>
      <w:szCs w:val="24"/>
    </w:rPr>
  </w:style>
  <w:style w:type="paragraph" w:styleId="DocumentMap">
    <w:name w:val="Document Map"/>
    <w:basedOn w:val="Normal"/>
    <w:link w:val="DocumentMapChar"/>
    <w:uiPriority w:val="99"/>
    <w:semiHidden/>
    <w:unhideWhenUsed/>
    <w:rsid w:val="007B39E6"/>
    <w:rPr>
      <w:rFonts w:ascii="Lucida Grande" w:hAnsi="Lucida Grande" w:cs="Lucida Grande"/>
    </w:rPr>
  </w:style>
  <w:style w:type="character" w:customStyle="1" w:styleId="DocumentMapChar">
    <w:name w:val="Document Map Char"/>
    <w:basedOn w:val="DefaultParagraphFont"/>
    <w:link w:val="DocumentMap"/>
    <w:uiPriority w:val="99"/>
    <w:semiHidden/>
    <w:rsid w:val="007B39E6"/>
    <w:rPr>
      <w:rFonts w:ascii="Lucida Grande" w:hAnsi="Lucida Grande" w:cs="Lucida Grande"/>
      <w:sz w:val="24"/>
      <w:szCs w:val="24"/>
    </w:rPr>
  </w:style>
  <w:style w:type="character" w:customStyle="1" w:styleId="Heading1Char">
    <w:name w:val="Heading 1 Char"/>
    <w:basedOn w:val="DefaultParagraphFont"/>
    <w:link w:val="Heading1"/>
    <w:uiPriority w:val="9"/>
    <w:rsid w:val="006E24D7"/>
    <w:rPr>
      <w:rFonts w:ascii="Times New Roman" w:hAnsi="Times New Roman"/>
      <w:b/>
      <w:sz w:val="36"/>
      <w:szCs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A49"/>
    <w:rPr>
      <w:sz w:val="24"/>
      <w:szCs w:val="24"/>
    </w:rPr>
  </w:style>
  <w:style w:type="paragraph" w:styleId="Heading1">
    <w:name w:val="heading 1"/>
    <w:basedOn w:val="Normal"/>
    <w:next w:val="Normal"/>
    <w:link w:val="Heading1Char"/>
    <w:uiPriority w:val="9"/>
    <w:qFormat/>
    <w:rsid w:val="006E24D7"/>
    <w:pPr>
      <w:spacing w:line="480" w:lineRule="auto"/>
      <w:outlineLvl w:val="0"/>
    </w:pPr>
    <w:rPr>
      <w:rFonts w:ascii="Times New Roman" w:hAnsi="Times New Roman"/>
      <w:b/>
      <w:sz w:val="36"/>
      <w:szCs w:val="36"/>
    </w:rPr>
  </w:style>
  <w:style w:type="paragraph" w:styleId="Heading2">
    <w:name w:val="heading 2"/>
    <w:basedOn w:val="Heading3"/>
    <w:next w:val="Normal"/>
    <w:link w:val="Heading2Char"/>
    <w:uiPriority w:val="9"/>
    <w:unhideWhenUsed/>
    <w:qFormat/>
    <w:rsid w:val="006E24D7"/>
    <w:pPr>
      <w:spacing w:line="480" w:lineRule="auto"/>
      <w:outlineLvl w:val="1"/>
    </w:pPr>
    <w:rPr>
      <w:rFonts w:ascii="Times New Roman" w:hAnsi="Times New Roman"/>
    </w:rPr>
  </w:style>
  <w:style w:type="paragraph" w:styleId="Heading3">
    <w:name w:val="heading 3"/>
    <w:basedOn w:val="Normal"/>
    <w:next w:val="Normal"/>
    <w:link w:val="Heading3Char"/>
    <w:uiPriority w:val="9"/>
    <w:unhideWhenUsed/>
    <w:qFormat/>
    <w:rsid w:val="00231343"/>
    <w:pPr>
      <w:keepNext/>
      <w:keepLines/>
      <w:spacing w:before="200"/>
      <w:outlineLvl w:val="2"/>
    </w:pPr>
    <w:rPr>
      <w:rFonts w:ascii="Times" w:eastAsiaTheme="majorEastAsia" w:hAnsi="Times" w:cstheme="majorBidi"/>
      <w:bCs/>
      <w:i/>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914"/>
    <w:pPr>
      <w:ind w:left="720"/>
      <w:contextualSpacing/>
    </w:pPr>
    <w:rPr>
      <w:rFonts w:eastAsiaTheme="minorEastAsia"/>
    </w:rPr>
  </w:style>
  <w:style w:type="character" w:styleId="CommentReference">
    <w:name w:val="annotation reference"/>
    <w:basedOn w:val="DefaultParagraphFont"/>
    <w:uiPriority w:val="99"/>
    <w:semiHidden/>
    <w:unhideWhenUsed/>
    <w:rsid w:val="002B2914"/>
    <w:rPr>
      <w:sz w:val="18"/>
      <w:szCs w:val="18"/>
    </w:rPr>
  </w:style>
  <w:style w:type="paragraph" w:styleId="CommentText">
    <w:name w:val="annotation text"/>
    <w:basedOn w:val="Normal"/>
    <w:link w:val="CommentTextChar"/>
    <w:uiPriority w:val="99"/>
    <w:semiHidden/>
    <w:unhideWhenUsed/>
    <w:rsid w:val="002B2914"/>
    <w:rPr>
      <w:rFonts w:eastAsiaTheme="minorEastAsia"/>
    </w:rPr>
  </w:style>
  <w:style w:type="character" w:customStyle="1" w:styleId="CommentTextChar">
    <w:name w:val="Comment Text Char"/>
    <w:basedOn w:val="DefaultParagraphFont"/>
    <w:link w:val="CommentText"/>
    <w:uiPriority w:val="99"/>
    <w:semiHidden/>
    <w:rsid w:val="002B2914"/>
    <w:rPr>
      <w:rFonts w:eastAsiaTheme="minorEastAsia"/>
      <w:sz w:val="24"/>
      <w:szCs w:val="24"/>
    </w:rPr>
  </w:style>
  <w:style w:type="paragraph" w:styleId="BalloonText">
    <w:name w:val="Balloon Text"/>
    <w:basedOn w:val="Normal"/>
    <w:link w:val="BalloonTextChar"/>
    <w:uiPriority w:val="99"/>
    <w:semiHidden/>
    <w:unhideWhenUsed/>
    <w:rsid w:val="002B2914"/>
    <w:rPr>
      <w:rFonts w:ascii="Lucida Grande" w:hAnsi="Lucida Grande"/>
      <w:sz w:val="18"/>
      <w:szCs w:val="18"/>
    </w:rPr>
  </w:style>
  <w:style w:type="character" w:customStyle="1" w:styleId="BalloonTextChar">
    <w:name w:val="Balloon Text Char"/>
    <w:basedOn w:val="DefaultParagraphFont"/>
    <w:link w:val="BalloonText"/>
    <w:uiPriority w:val="99"/>
    <w:semiHidden/>
    <w:rsid w:val="002B2914"/>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7C2F81"/>
    <w:rPr>
      <w:rFonts w:eastAsiaTheme="minorHAnsi"/>
      <w:b/>
      <w:bCs/>
      <w:sz w:val="20"/>
      <w:szCs w:val="20"/>
    </w:rPr>
  </w:style>
  <w:style w:type="character" w:customStyle="1" w:styleId="CommentSubjectChar">
    <w:name w:val="Comment Subject Char"/>
    <w:basedOn w:val="CommentTextChar"/>
    <w:link w:val="CommentSubject"/>
    <w:uiPriority w:val="99"/>
    <w:semiHidden/>
    <w:rsid w:val="007C2F81"/>
    <w:rPr>
      <w:rFonts w:eastAsiaTheme="minorEastAsia"/>
      <w:b/>
      <w:bCs/>
      <w:sz w:val="24"/>
      <w:szCs w:val="24"/>
    </w:rPr>
  </w:style>
  <w:style w:type="character" w:customStyle="1" w:styleId="Heading2Char">
    <w:name w:val="Heading 2 Char"/>
    <w:basedOn w:val="DefaultParagraphFont"/>
    <w:link w:val="Heading2"/>
    <w:uiPriority w:val="9"/>
    <w:rsid w:val="006E24D7"/>
    <w:rPr>
      <w:rFonts w:ascii="Times New Roman" w:eastAsiaTheme="majorEastAsia" w:hAnsi="Times New Roman" w:cstheme="majorBidi"/>
      <w:bCs/>
      <w:i/>
      <w:color w:val="000000" w:themeColor="text1"/>
      <w:sz w:val="24"/>
      <w:szCs w:val="28"/>
    </w:rPr>
  </w:style>
  <w:style w:type="character" w:customStyle="1" w:styleId="Heading3Char">
    <w:name w:val="Heading 3 Char"/>
    <w:basedOn w:val="DefaultParagraphFont"/>
    <w:link w:val="Heading3"/>
    <w:uiPriority w:val="9"/>
    <w:rsid w:val="00231343"/>
    <w:rPr>
      <w:rFonts w:ascii="Times" w:eastAsiaTheme="majorEastAsia" w:hAnsi="Times" w:cstheme="majorBidi"/>
      <w:bCs/>
      <w:i/>
      <w:color w:val="000000" w:themeColor="text1"/>
      <w:sz w:val="24"/>
      <w:szCs w:val="28"/>
    </w:rPr>
  </w:style>
  <w:style w:type="paragraph" w:styleId="Revision">
    <w:name w:val="Revision"/>
    <w:hidden/>
    <w:uiPriority w:val="99"/>
    <w:semiHidden/>
    <w:rsid w:val="007B39E6"/>
    <w:rPr>
      <w:sz w:val="24"/>
      <w:szCs w:val="24"/>
    </w:rPr>
  </w:style>
  <w:style w:type="paragraph" w:styleId="DocumentMap">
    <w:name w:val="Document Map"/>
    <w:basedOn w:val="Normal"/>
    <w:link w:val="DocumentMapChar"/>
    <w:uiPriority w:val="99"/>
    <w:semiHidden/>
    <w:unhideWhenUsed/>
    <w:rsid w:val="007B39E6"/>
    <w:rPr>
      <w:rFonts w:ascii="Lucida Grande" w:hAnsi="Lucida Grande" w:cs="Lucida Grande"/>
    </w:rPr>
  </w:style>
  <w:style w:type="character" w:customStyle="1" w:styleId="DocumentMapChar">
    <w:name w:val="Document Map Char"/>
    <w:basedOn w:val="DefaultParagraphFont"/>
    <w:link w:val="DocumentMap"/>
    <w:uiPriority w:val="99"/>
    <w:semiHidden/>
    <w:rsid w:val="007B39E6"/>
    <w:rPr>
      <w:rFonts w:ascii="Lucida Grande" w:hAnsi="Lucida Grande" w:cs="Lucida Grande"/>
      <w:sz w:val="24"/>
      <w:szCs w:val="24"/>
    </w:rPr>
  </w:style>
  <w:style w:type="character" w:customStyle="1" w:styleId="Heading1Char">
    <w:name w:val="Heading 1 Char"/>
    <w:basedOn w:val="DefaultParagraphFont"/>
    <w:link w:val="Heading1"/>
    <w:uiPriority w:val="9"/>
    <w:rsid w:val="006E24D7"/>
    <w:rPr>
      <w:rFonts w:ascii="Times New Roman" w:hAnsi="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3123</Words>
  <Characters>17807</Characters>
  <Application>Microsoft Macintosh Word</Application>
  <DocSecurity>0</DocSecurity>
  <Lines>148</Lines>
  <Paragraphs>41</Paragraphs>
  <ScaleCrop>false</ScaleCrop>
  <Company>U.C. Berkeley </Company>
  <LinksUpToDate>false</LinksUpToDate>
  <CharactersWithSpaces>20889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Kari Goodman</dc:creator>
  <cp:keywords/>
  <cp:lastModifiedBy>Andy Rominger</cp:lastModifiedBy>
  <cp:revision>3</cp:revision>
  <dcterms:created xsi:type="dcterms:W3CDTF">2014-09-10T16:37:00Z</dcterms:created>
  <dcterms:modified xsi:type="dcterms:W3CDTF">2014-09-10T16:45:00Z</dcterms:modified>
</cp:coreProperties>
</file>