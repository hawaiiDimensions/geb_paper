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5DB0F16" w14:textId="5D1CE972" w:rsidR="00582261" w:rsidRDefault="00F7613D" w:rsidP="00582261">
      <w:pPr>
        <w:spacing w:line="480" w:lineRule="auto"/>
        <w:ind w:firstLine="720"/>
        <w:rPr>
          <w:rFonts w:ascii="Times New Roman" w:hAnsi="Times New Roman" w:cs="Times New Roman"/>
        </w:rPr>
      </w:pPr>
      <w:r w:rsidRPr="002E4F70">
        <w:rPr>
          <w:rFonts w:ascii="Times New Roman" w:hAnsi="Times New Roman" w:cs="Times New Roman"/>
        </w:rPr>
        <w:t xml:space="preserve">Understanding how the diverse ecosystems that sustain life on Earth emerge from ecological and evolutionary processes remains a central goal in biology. However, disentangling the relative influence of </w:t>
      </w:r>
      <w:r w:rsidR="00130CD7">
        <w:rPr>
          <w:rFonts w:ascii="Times New Roman" w:hAnsi="Times New Roman" w:cs="Times New Roman"/>
        </w:rPr>
        <w:t xml:space="preserve">local ecological processes from </w:t>
      </w:r>
      <w:r w:rsidRPr="002E4F70">
        <w:rPr>
          <w:rFonts w:ascii="Times New Roman" w:hAnsi="Times New Roman" w:cs="Times New Roman"/>
        </w:rPr>
        <w:t xml:space="preserve">evolutionary and historical processes, which operate at large spatial and temporal scales, remains </w:t>
      </w:r>
      <w:del w:id="0" w:author="Dan" w:date="2014-09-24T15:48:00Z">
        <w:r w:rsidRPr="002E4F70" w:rsidDel="00F7775F">
          <w:rPr>
            <w:rFonts w:ascii="Times New Roman" w:hAnsi="Times New Roman" w:cs="Times New Roman"/>
          </w:rPr>
          <w:delText xml:space="preserve">challenging </w:delText>
        </w:r>
      </w:del>
      <w:ins w:id="1" w:author="Dan" w:date="2014-09-24T15:48:00Z">
        <w:r w:rsidR="00F7775F">
          <w:rPr>
            <w:rFonts w:ascii="Times New Roman" w:hAnsi="Times New Roman" w:cs="Times New Roman"/>
          </w:rPr>
          <w:t>a central challenge</w:t>
        </w:r>
        <w:r w:rsidR="00F7775F" w:rsidRPr="002E4F70">
          <w:rPr>
            <w:rFonts w:ascii="Times New Roman" w:hAnsi="Times New Roman" w:cs="Times New Roman"/>
          </w:rPr>
          <w:t xml:space="preserve"> </w:t>
        </w:r>
      </w:ins>
      <w:r w:rsidRPr="002E4F70">
        <w:rPr>
          <w:rFonts w:ascii="Times New Roman" w:hAnsi="Times New Roman" w:cs="Times New Roman"/>
        </w:rPr>
        <w:t>(</w:t>
      </w:r>
      <w:proofErr w:type="spellStart"/>
      <w:r w:rsidRPr="002E4F70">
        <w:rPr>
          <w:rFonts w:ascii="Times New Roman" w:hAnsi="Times New Roman" w:cs="Times New Roman"/>
        </w:rPr>
        <w:t>Ricklefs</w:t>
      </w:r>
      <w:proofErr w:type="spellEnd"/>
      <w:r w:rsidRPr="002E4F70">
        <w:rPr>
          <w:rFonts w:ascii="Times New Roman" w:hAnsi="Times New Roman" w:cs="Times New Roman"/>
        </w:rPr>
        <w:t xml:space="preserve"> 2004). </w:t>
      </w:r>
      <w:commentRangeStart w:id="2"/>
      <w:r w:rsidR="0044144F" w:rsidRPr="002E4F70">
        <w:rPr>
          <w:rFonts w:ascii="Times New Roman" w:hAnsi="Times New Roman" w:cs="Times New Roman"/>
        </w:rPr>
        <w:t>Traditionally evolution is view</w:t>
      </w:r>
      <w:r w:rsidR="00130CD7">
        <w:rPr>
          <w:rFonts w:ascii="Times New Roman" w:hAnsi="Times New Roman" w:cs="Times New Roman"/>
        </w:rPr>
        <w:t>ed</w:t>
      </w:r>
      <w:r w:rsidR="0044144F" w:rsidRPr="002E4F70">
        <w:rPr>
          <w:rFonts w:ascii="Times New Roman" w:hAnsi="Times New Roman" w:cs="Times New Roman"/>
        </w:rPr>
        <w:t xml:space="preserve"> as </w:t>
      </w:r>
      <w:del w:id="3" w:author="Dan" w:date="2014-09-24T15:28:00Z">
        <w:r w:rsidR="0044144F" w:rsidRPr="002E4F70" w:rsidDel="00C45C17">
          <w:rPr>
            <w:rFonts w:ascii="Times New Roman" w:hAnsi="Times New Roman" w:cs="Times New Roman"/>
          </w:rPr>
          <w:delText xml:space="preserve">regulating </w:delText>
        </w:r>
      </w:del>
      <w:ins w:id="4" w:author="Dan" w:date="2014-09-24T15:28:00Z">
        <w:r w:rsidR="00C45C17" w:rsidRPr="002E4F70">
          <w:rPr>
            <w:rFonts w:ascii="Times New Roman" w:hAnsi="Times New Roman" w:cs="Times New Roman"/>
          </w:rPr>
          <w:t>regulati</w:t>
        </w:r>
        <w:r w:rsidR="00C45C17">
          <w:rPr>
            <w:rFonts w:ascii="Times New Roman" w:hAnsi="Times New Roman" w:cs="Times New Roman"/>
          </w:rPr>
          <w:t xml:space="preserve">on of </w:t>
        </w:r>
      </w:ins>
      <w:r w:rsidR="0044144F" w:rsidRPr="002E4F70">
        <w:rPr>
          <w:rFonts w:ascii="Times New Roman" w:hAnsi="Times New Roman" w:cs="Times New Roman"/>
        </w:rPr>
        <w:t>regional species pools</w:t>
      </w:r>
      <w:ins w:id="5" w:author="Dan" w:date="2014-09-24T15:29:00Z">
        <w:r w:rsidR="00C45C17">
          <w:rPr>
            <w:rFonts w:ascii="Times New Roman" w:hAnsi="Times New Roman" w:cs="Times New Roman"/>
          </w:rPr>
          <w:t xml:space="preserve"> via </w:t>
        </w:r>
        <w:r w:rsidR="00C45C17">
          <w:rPr>
            <w:rFonts w:ascii="Times New Roman" w:hAnsi="Times New Roman" w:cs="Times New Roman"/>
          </w:rPr>
          <w:t>speciation, extinction and dispersal</w:t>
        </w:r>
      </w:ins>
      <w:ins w:id="6" w:author="Dan" w:date="2014-09-24T15:30:00Z">
        <w:r w:rsidR="00C45C17">
          <w:rPr>
            <w:rFonts w:ascii="Times New Roman" w:hAnsi="Times New Roman" w:cs="Times New Roman"/>
          </w:rPr>
          <w:t xml:space="preserve">, </w:t>
        </w:r>
      </w:ins>
      <w:del w:id="7" w:author="Dan" w:date="2014-09-24T15:30:00Z">
        <w:r w:rsidR="0044144F" w:rsidRPr="002E4F70" w:rsidDel="00C45C17">
          <w:rPr>
            <w:rFonts w:ascii="Times New Roman" w:hAnsi="Times New Roman" w:cs="Times New Roman"/>
          </w:rPr>
          <w:delText xml:space="preserve">, a </w:delText>
        </w:r>
      </w:del>
      <w:r w:rsidR="0044144F" w:rsidRPr="002E4F70">
        <w:rPr>
          <w:rFonts w:ascii="Times New Roman" w:hAnsi="Times New Roman" w:cs="Times New Roman"/>
        </w:rPr>
        <w:t>process</w:t>
      </w:r>
      <w:ins w:id="8" w:author="Dan" w:date="2014-09-24T15:29:00Z">
        <w:r w:rsidR="00C45C17">
          <w:rPr>
            <w:rFonts w:ascii="Times New Roman" w:hAnsi="Times New Roman" w:cs="Times New Roman"/>
          </w:rPr>
          <w:t>es</w:t>
        </w:r>
      </w:ins>
      <w:r w:rsidR="0044144F" w:rsidRPr="002E4F70">
        <w:rPr>
          <w:rFonts w:ascii="Times New Roman" w:hAnsi="Times New Roman" w:cs="Times New Roman"/>
        </w:rPr>
        <w:t xml:space="preserve"> </w:t>
      </w:r>
      <w:ins w:id="9" w:author="Dan" w:date="2014-09-24T15:49:00Z">
        <w:r w:rsidR="00F7775F">
          <w:rPr>
            <w:rFonts w:ascii="Times New Roman" w:hAnsi="Times New Roman" w:cs="Times New Roman"/>
          </w:rPr>
          <w:t xml:space="preserve">that </w:t>
        </w:r>
      </w:ins>
      <w:del w:id="10" w:author="Dan" w:date="2014-09-24T15:30:00Z">
        <w:r w:rsidR="0044144F" w:rsidRPr="002E4F70" w:rsidDel="00C45C17">
          <w:rPr>
            <w:rFonts w:ascii="Times New Roman" w:hAnsi="Times New Roman" w:cs="Times New Roman"/>
          </w:rPr>
          <w:delText xml:space="preserve">happening </w:delText>
        </w:r>
      </w:del>
      <w:ins w:id="11" w:author="Dan" w:date="2014-09-24T15:30:00Z">
        <w:r w:rsidR="00F7775F">
          <w:rPr>
            <w:rFonts w:ascii="Times New Roman" w:hAnsi="Times New Roman" w:cs="Times New Roman"/>
          </w:rPr>
          <w:t>occur</w:t>
        </w:r>
        <w:r w:rsidR="00C45C17" w:rsidRPr="002E4F70">
          <w:rPr>
            <w:rFonts w:ascii="Times New Roman" w:hAnsi="Times New Roman" w:cs="Times New Roman"/>
          </w:rPr>
          <w:t xml:space="preserve"> </w:t>
        </w:r>
      </w:ins>
      <w:r w:rsidR="0044144F" w:rsidRPr="002E4F70">
        <w:rPr>
          <w:rFonts w:ascii="Times New Roman" w:hAnsi="Times New Roman" w:cs="Times New Roman"/>
        </w:rPr>
        <w:t xml:space="preserve">largely removed from local ecology (Hubbell, 2001; </w:t>
      </w:r>
      <w:proofErr w:type="spellStart"/>
      <w:r w:rsidR="0044144F" w:rsidRPr="002E4F70">
        <w:rPr>
          <w:rFonts w:ascii="Times New Roman" w:hAnsi="Times New Roman" w:cs="Times New Roman"/>
        </w:rPr>
        <w:t>Cavender</w:t>
      </w:r>
      <w:proofErr w:type="spellEnd"/>
      <w:r w:rsidR="0044144F" w:rsidRPr="002E4F70">
        <w:rPr>
          <w:rFonts w:ascii="Times New Roman" w:hAnsi="Times New Roman" w:cs="Times New Roman"/>
        </w:rPr>
        <w:t xml:space="preserve">-Bares </w:t>
      </w:r>
      <w:r w:rsidR="0044144F" w:rsidRPr="002E4F70">
        <w:rPr>
          <w:rFonts w:ascii="Times New Roman" w:hAnsi="Times New Roman" w:cs="Times New Roman"/>
          <w:i/>
        </w:rPr>
        <w:t>et al.</w:t>
      </w:r>
      <w:r w:rsidR="0044144F" w:rsidRPr="002E4F70">
        <w:rPr>
          <w:rFonts w:ascii="Times New Roman" w:hAnsi="Times New Roman" w:cs="Times New Roman"/>
        </w:rPr>
        <w:t>, 2009</w:t>
      </w:r>
      <w:commentRangeStart w:id="12"/>
      <w:r w:rsidR="0044144F" w:rsidRPr="002E4F70">
        <w:rPr>
          <w:rFonts w:ascii="Times New Roman" w:hAnsi="Times New Roman" w:cs="Times New Roman"/>
        </w:rPr>
        <w:t>)</w:t>
      </w:r>
      <w:commentRangeEnd w:id="12"/>
      <w:r w:rsidR="00C45C17">
        <w:rPr>
          <w:rStyle w:val="CommentReference"/>
        </w:rPr>
        <w:commentReference w:id="12"/>
      </w:r>
      <w:r w:rsidR="0044144F" w:rsidRPr="002E4F70">
        <w:rPr>
          <w:rFonts w:ascii="Times New Roman" w:hAnsi="Times New Roman" w:cs="Times New Roman"/>
        </w:rPr>
        <w:t>.</w:t>
      </w:r>
      <w:del w:id="13" w:author="Dan" w:date="2014-09-24T15:49:00Z">
        <w:r w:rsidR="0044144F" w:rsidRPr="002E4F70" w:rsidDel="00F7775F">
          <w:rPr>
            <w:rFonts w:ascii="Times New Roman" w:hAnsi="Times New Roman" w:cs="Times New Roman"/>
          </w:rPr>
          <w:delText xml:space="preserve"> </w:delText>
        </w:r>
        <w:r w:rsidR="00130CD7" w:rsidDel="00F7775F">
          <w:rPr>
            <w:rFonts w:ascii="Times New Roman" w:hAnsi="Times New Roman" w:cs="Times New Roman"/>
          </w:rPr>
          <w:delText xml:space="preserve"> </w:delText>
        </w:r>
      </w:del>
      <w:ins w:id="14" w:author="Dan" w:date="2014-09-24T15:49:00Z">
        <w:r w:rsidR="00F7775F">
          <w:rPr>
            <w:rFonts w:ascii="Times New Roman" w:hAnsi="Times New Roman" w:cs="Times New Roman"/>
          </w:rPr>
          <w:t xml:space="preserve"> </w:t>
        </w:r>
      </w:ins>
      <w:r w:rsidR="00582261" w:rsidRPr="002E4F70">
        <w:rPr>
          <w:rFonts w:ascii="Times New Roman" w:hAnsi="Times New Roman" w:cs="Times New Roman"/>
        </w:rPr>
        <w:t xml:space="preserve">While </w:t>
      </w:r>
      <w:del w:id="15" w:author="Dan" w:date="2014-09-24T15:50:00Z">
        <w:r w:rsidR="00582261" w:rsidRPr="002E4F70" w:rsidDel="00F7775F">
          <w:rPr>
            <w:rFonts w:ascii="Times New Roman" w:hAnsi="Times New Roman" w:cs="Times New Roman"/>
          </w:rPr>
          <w:delText xml:space="preserve">we can observe and test </w:delText>
        </w:r>
      </w:del>
      <w:r w:rsidR="00582261" w:rsidRPr="002E4F70">
        <w:rPr>
          <w:rFonts w:ascii="Times New Roman" w:hAnsi="Times New Roman" w:cs="Times New Roman"/>
        </w:rPr>
        <w:t>local ecological phenomena</w:t>
      </w:r>
      <w:ins w:id="16" w:author="Dan" w:date="2014-09-24T15:50:00Z">
        <w:r w:rsidR="00F7775F">
          <w:rPr>
            <w:rFonts w:ascii="Times New Roman" w:hAnsi="Times New Roman" w:cs="Times New Roman"/>
          </w:rPr>
          <w:t xml:space="preserve"> can be observed and tested directly</w:t>
        </w:r>
      </w:ins>
      <w:r w:rsidR="00582261" w:rsidRPr="002E4F70">
        <w:rPr>
          <w:rFonts w:ascii="Times New Roman" w:hAnsi="Times New Roman" w:cs="Times New Roman"/>
        </w:rPr>
        <w:t xml:space="preserve">, </w:t>
      </w:r>
      <w:del w:id="17" w:author="Dan" w:date="2014-09-24T15:32:00Z">
        <w:r w:rsidR="00582261" w:rsidRPr="002E4F70" w:rsidDel="00C45C17">
          <w:rPr>
            <w:rFonts w:ascii="Times New Roman" w:hAnsi="Times New Roman" w:cs="Times New Roman"/>
          </w:rPr>
          <w:delText xml:space="preserve">testing </w:delText>
        </w:r>
      </w:del>
      <w:ins w:id="18" w:author="Dan" w:date="2014-09-24T15:32:00Z">
        <w:r w:rsidR="00C45C17">
          <w:rPr>
            <w:rFonts w:ascii="Times New Roman" w:hAnsi="Times New Roman" w:cs="Times New Roman"/>
          </w:rPr>
          <w:t>we must infer</w:t>
        </w:r>
        <w:r w:rsidR="00C45C17" w:rsidRPr="002E4F70">
          <w:rPr>
            <w:rFonts w:ascii="Times New Roman" w:hAnsi="Times New Roman" w:cs="Times New Roman"/>
          </w:rPr>
          <w:t xml:space="preserve"> </w:t>
        </w:r>
      </w:ins>
      <w:r w:rsidR="00582261" w:rsidRPr="002E4F70">
        <w:rPr>
          <w:rFonts w:ascii="Times New Roman" w:hAnsi="Times New Roman" w:cs="Times New Roman"/>
        </w:rPr>
        <w:t xml:space="preserve">evolutionary mechanisms </w:t>
      </w:r>
      <w:del w:id="19" w:author="Dan" w:date="2014-09-24T15:32:00Z">
        <w:r w:rsidR="00582261" w:rsidRPr="002E4F70" w:rsidDel="00C45C17">
          <w:rPr>
            <w:rFonts w:ascii="Times New Roman" w:hAnsi="Times New Roman" w:cs="Times New Roman"/>
          </w:rPr>
          <w:delText xml:space="preserve">is often </w:delText>
        </w:r>
      </w:del>
      <w:r w:rsidR="00582261" w:rsidRPr="002E4F70">
        <w:rPr>
          <w:rFonts w:ascii="Times New Roman" w:hAnsi="Times New Roman" w:cs="Times New Roman"/>
        </w:rPr>
        <w:t>based on</w:t>
      </w:r>
      <w:del w:id="20" w:author="Dan" w:date="2014-09-24T15:32:00Z">
        <w:r w:rsidR="00582261" w:rsidRPr="002E4F70" w:rsidDel="00C45C17">
          <w:rPr>
            <w:rFonts w:ascii="Times New Roman" w:hAnsi="Times New Roman" w:cs="Times New Roman"/>
          </w:rPr>
          <w:delText xml:space="preserve"> inference from</w:delText>
        </w:r>
      </w:del>
      <w:r w:rsidR="00582261" w:rsidRPr="002E4F70">
        <w:rPr>
          <w:rFonts w:ascii="Times New Roman" w:hAnsi="Times New Roman" w:cs="Times New Roman"/>
        </w:rPr>
        <w:t xml:space="preserve"> contemporary patterns of species, genetic or phylogenetic diversity. </w:t>
      </w:r>
      <w:commentRangeStart w:id="21"/>
      <w:r w:rsidR="00582261" w:rsidRPr="002E4F70">
        <w:rPr>
          <w:rFonts w:ascii="Times New Roman" w:hAnsi="Times New Roman" w:cs="Times New Roman"/>
        </w:rPr>
        <w:t xml:space="preserve">At the largest spatial scales, </w:t>
      </w:r>
      <w:proofErr w:type="spellStart"/>
      <w:ins w:id="22" w:author="Dan" w:date="2014-09-24T15:38:00Z">
        <w:r w:rsidR="00C45C17">
          <w:rPr>
            <w:rFonts w:ascii="Times New Roman" w:hAnsi="Times New Roman" w:cs="Times New Roman"/>
          </w:rPr>
          <w:t>biogeographical</w:t>
        </w:r>
        <w:proofErr w:type="spellEnd"/>
        <w:r w:rsidR="00C45C17">
          <w:rPr>
            <w:rFonts w:ascii="Times New Roman" w:hAnsi="Times New Roman" w:cs="Times New Roman"/>
          </w:rPr>
          <w:t xml:space="preserve"> </w:t>
        </w:r>
      </w:ins>
      <w:r w:rsidR="00582261" w:rsidRPr="002E4F70">
        <w:rPr>
          <w:rFonts w:ascii="Times New Roman" w:hAnsi="Times New Roman" w:cs="Times New Roman"/>
        </w:rPr>
        <w:t>studies have</w:t>
      </w:r>
      <w:del w:id="23" w:author="Dan" w:date="2014-09-24T15:51:00Z">
        <w:r w:rsidR="00582261" w:rsidRPr="002E4F70" w:rsidDel="00F7775F">
          <w:rPr>
            <w:rFonts w:ascii="Times New Roman" w:hAnsi="Times New Roman" w:cs="Times New Roman"/>
          </w:rPr>
          <w:delText xml:space="preserve"> </w:delText>
        </w:r>
      </w:del>
      <w:del w:id="24" w:author="Dan" w:date="2014-09-24T15:38:00Z">
        <w:r w:rsidR="00582261" w:rsidRPr="002E4F70" w:rsidDel="00C45C17">
          <w:rPr>
            <w:rFonts w:ascii="Times New Roman" w:hAnsi="Times New Roman" w:cs="Times New Roman"/>
          </w:rPr>
          <w:delText>typically focused on identifying</w:delText>
        </w:r>
      </w:del>
      <w:ins w:id="25" w:author="Dan" w:date="2014-09-24T15:38:00Z">
        <w:r w:rsidR="00C45C17">
          <w:rPr>
            <w:rFonts w:ascii="Times New Roman" w:hAnsi="Times New Roman" w:cs="Times New Roman"/>
          </w:rPr>
          <w:t xml:space="preserve"> synthesized </w:t>
        </w:r>
      </w:ins>
      <w:ins w:id="26" w:author="Dan" w:date="2014-09-24T15:39:00Z">
        <w:r w:rsidR="00116E42">
          <w:rPr>
            <w:rFonts w:ascii="Times New Roman" w:hAnsi="Times New Roman" w:cs="Times New Roman"/>
          </w:rPr>
          <w:t>e</w:t>
        </w:r>
      </w:ins>
      <w:ins w:id="27" w:author="Dan" w:date="2014-09-24T15:38:00Z">
        <w:r w:rsidR="00116E42">
          <w:rPr>
            <w:rFonts w:ascii="Times New Roman" w:hAnsi="Times New Roman" w:cs="Times New Roman"/>
          </w:rPr>
          <w:t>xtensive data sets towards testing</w:t>
        </w:r>
      </w:ins>
      <w:r w:rsidR="00582261" w:rsidRPr="002E4F70">
        <w:rPr>
          <w:rFonts w:ascii="Times New Roman" w:hAnsi="Times New Roman" w:cs="Times New Roman"/>
        </w:rPr>
        <w:t xml:space="preserve"> </w:t>
      </w:r>
      <w:ins w:id="28" w:author="Dan" w:date="2014-09-24T15:51:00Z">
        <w:r w:rsidR="00F7775F">
          <w:rPr>
            <w:rFonts w:ascii="Times New Roman" w:hAnsi="Times New Roman" w:cs="Times New Roman"/>
          </w:rPr>
          <w:t xml:space="preserve">theory on </w:t>
        </w:r>
      </w:ins>
      <w:r w:rsidR="00582261" w:rsidRPr="002E4F70">
        <w:rPr>
          <w:rFonts w:ascii="Times New Roman" w:hAnsi="Times New Roman" w:cs="Times New Roman"/>
        </w:rPr>
        <w:t xml:space="preserve">the abiotic and historical determinants of patterns of species diversity (e.g., </w:t>
      </w:r>
      <w:proofErr w:type="spellStart"/>
      <w:r w:rsidR="00582261" w:rsidRPr="002E4F70">
        <w:rPr>
          <w:rFonts w:ascii="Times New Roman" w:hAnsi="Times New Roman" w:cs="Times New Roman"/>
        </w:rPr>
        <w:t>Kreft</w:t>
      </w:r>
      <w:proofErr w:type="spellEnd"/>
      <w:r w:rsidR="00582261" w:rsidRPr="002E4F70">
        <w:rPr>
          <w:rFonts w:ascii="Times New Roman" w:hAnsi="Times New Roman" w:cs="Times New Roman"/>
        </w:rPr>
        <w:t xml:space="preserve"> &amp; </w:t>
      </w:r>
      <w:proofErr w:type="spellStart"/>
      <w:r w:rsidR="00582261" w:rsidRPr="002E4F70">
        <w:rPr>
          <w:rFonts w:ascii="Times New Roman" w:hAnsi="Times New Roman" w:cs="Times New Roman"/>
        </w:rPr>
        <w:t>Jetz</w:t>
      </w:r>
      <w:proofErr w:type="spellEnd"/>
      <w:r w:rsidR="00582261" w:rsidRPr="002E4F70">
        <w:rPr>
          <w:rFonts w:ascii="Times New Roman" w:hAnsi="Times New Roman" w:cs="Times New Roman"/>
        </w:rPr>
        <w:t xml:space="preserve"> 2007; </w:t>
      </w:r>
      <w:proofErr w:type="spellStart"/>
      <w:r w:rsidR="00582261" w:rsidRPr="002E4F70">
        <w:rPr>
          <w:rFonts w:ascii="Times New Roman" w:hAnsi="Times New Roman" w:cs="Times New Roman"/>
        </w:rPr>
        <w:t>Jetz</w:t>
      </w:r>
      <w:proofErr w:type="spellEnd"/>
      <w:r w:rsidR="00582261" w:rsidRPr="002E4F70">
        <w:rPr>
          <w:rFonts w:ascii="Times New Roman" w:hAnsi="Times New Roman" w:cs="Times New Roman"/>
        </w:rPr>
        <w:t xml:space="preserve"> &amp; Fine 2012</w:t>
      </w:r>
      <w:r w:rsidR="00582261">
        <w:rPr>
          <w:rFonts w:ascii="Times New Roman" w:hAnsi="Times New Roman" w:cs="Times New Roman"/>
        </w:rPr>
        <w:t xml:space="preserve">; </w:t>
      </w:r>
      <w:proofErr w:type="spellStart"/>
      <w:r w:rsidR="00582261" w:rsidRPr="002E4F70">
        <w:rPr>
          <w:rFonts w:ascii="Times New Roman" w:hAnsi="Times New Roman" w:cs="Times New Roman"/>
        </w:rPr>
        <w:t>Wiens</w:t>
      </w:r>
      <w:proofErr w:type="spellEnd"/>
      <w:r w:rsidR="00582261" w:rsidRPr="002E4F70">
        <w:rPr>
          <w:rFonts w:ascii="Times New Roman" w:hAnsi="Times New Roman" w:cs="Times New Roman"/>
        </w:rPr>
        <w:t xml:space="preserve"> &amp; Donoghue 2004; </w:t>
      </w:r>
      <w:proofErr w:type="spellStart"/>
      <w:r w:rsidR="00582261" w:rsidRPr="002E4F70">
        <w:rPr>
          <w:rFonts w:ascii="Times New Roman" w:hAnsi="Times New Roman" w:cs="Times New Roman"/>
        </w:rPr>
        <w:t>Wiens</w:t>
      </w:r>
      <w:proofErr w:type="spellEnd"/>
      <w:r w:rsidR="00582261" w:rsidRPr="002E4F70">
        <w:rPr>
          <w:rFonts w:ascii="Times New Roman" w:hAnsi="Times New Roman" w:cs="Times New Roman"/>
        </w:rPr>
        <w:t xml:space="preserve"> et al 2011).</w:t>
      </w:r>
      <w:commentRangeEnd w:id="21"/>
      <w:r w:rsidR="00C45C17">
        <w:rPr>
          <w:rStyle w:val="CommentReference"/>
        </w:rPr>
        <w:commentReference w:id="21"/>
      </w:r>
    </w:p>
    <w:p w14:paraId="2FDE9A55" w14:textId="4F4296EC" w:rsidR="00825208" w:rsidRPr="002E4F70" w:rsidRDefault="0044144F" w:rsidP="008A6F21">
      <w:pPr>
        <w:spacing w:line="480" w:lineRule="auto"/>
        <w:ind w:firstLine="720"/>
        <w:rPr>
          <w:rFonts w:ascii="Times New Roman" w:hAnsi="Times New Roman" w:cs="Times New Roman"/>
        </w:rPr>
      </w:pPr>
      <w:del w:id="29" w:author="Dan" w:date="2014-09-24T15:52:00Z">
        <w:r w:rsidRPr="002E4F70" w:rsidDel="00F7775F">
          <w:rPr>
            <w:rFonts w:ascii="Times New Roman" w:hAnsi="Times New Roman" w:cs="Times New Roman"/>
          </w:rPr>
          <w:delText xml:space="preserve">Ecology </w:delText>
        </w:r>
      </w:del>
      <w:ins w:id="30" w:author="Dan" w:date="2014-09-24T15:52:00Z">
        <w:r w:rsidR="00F7775F">
          <w:rPr>
            <w:rFonts w:ascii="Times New Roman" w:hAnsi="Times New Roman" w:cs="Times New Roman"/>
          </w:rPr>
          <w:t>Community e</w:t>
        </w:r>
        <w:r w:rsidR="00F7775F" w:rsidRPr="002E4F70">
          <w:rPr>
            <w:rFonts w:ascii="Times New Roman" w:hAnsi="Times New Roman" w:cs="Times New Roman"/>
          </w:rPr>
          <w:t xml:space="preserve">cology </w:t>
        </w:r>
      </w:ins>
      <w:r w:rsidRPr="002E4F70">
        <w:rPr>
          <w:rFonts w:ascii="Times New Roman" w:hAnsi="Times New Roman" w:cs="Times New Roman"/>
        </w:rPr>
        <w:t xml:space="preserve">in turn </w:t>
      </w:r>
      <w:ins w:id="31" w:author="Dan" w:date="2014-09-24T15:53:00Z">
        <w:r w:rsidR="00F7775F">
          <w:rPr>
            <w:rFonts w:ascii="Times New Roman" w:hAnsi="Times New Roman" w:cs="Times New Roman"/>
          </w:rPr>
          <w:t>has focused on</w:t>
        </w:r>
      </w:ins>
      <w:del w:id="32" w:author="Dan" w:date="2014-09-24T15:53:00Z">
        <w:r w:rsidRPr="002E4F70" w:rsidDel="00F7775F">
          <w:rPr>
            <w:rFonts w:ascii="Times New Roman" w:hAnsi="Times New Roman" w:cs="Times New Roman"/>
          </w:rPr>
          <w:delText>is viewed as</w:delText>
        </w:r>
      </w:del>
      <w:r w:rsidRPr="002E4F70">
        <w:rPr>
          <w:rFonts w:ascii="Times New Roman" w:hAnsi="Times New Roman" w:cs="Times New Roman"/>
        </w:rPr>
        <w:t xml:space="preserve"> </w:t>
      </w:r>
      <w:r w:rsidR="005970E3">
        <w:rPr>
          <w:rFonts w:ascii="Times New Roman" w:hAnsi="Times New Roman" w:cs="Times New Roman"/>
        </w:rPr>
        <w:t xml:space="preserve">the </w:t>
      </w:r>
      <w:r w:rsidRPr="002E4F70">
        <w:rPr>
          <w:rFonts w:ascii="Times New Roman" w:hAnsi="Times New Roman" w:cs="Times New Roman"/>
        </w:rPr>
        <w:t>process</w:t>
      </w:r>
      <w:r w:rsidR="005970E3">
        <w:rPr>
          <w:rFonts w:ascii="Times New Roman" w:hAnsi="Times New Roman" w:cs="Times New Roman"/>
        </w:rPr>
        <w:t>es that</w:t>
      </w:r>
      <w:r w:rsidRPr="002E4F70">
        <w:rPr>
          <w:rFonts w:ascii="Times New Roman" w:hAnsi="Times New Roman" w:cs="Times New Roman"/>
        </w:rPr>
        <w:t xml:space="preserve"> </w:t>
      </w:r>
      <w:del w:id="33" w:author="Dan" w:date="2014-09-24T15:53:00Z">
        <w:r w:rsidRPr="002E4F70" w:rsidDel="00F7775F">
          <w:rPr>
            <w:rFonts w:ascii="Times New Roman" w:hAnsi="Times New Roman" w:cs="Times New Roman"/>
          </w:rPr>
          <w:delText xml:space="preserve">act to </w:delText>
        </w:r>
      </w:del>
      <w:r w:rsidRPr="002E4F70">
        <w:rPr>
          <w:rFonts w:ascii="Times New Roman" w:hAnsi="Times New Roman" w:cs="Times New Roman"/>
        </w:rPr>
        <w:t xml:space="preserve">pack </w:t>
      </w:r>
      <w:r w:rsidR="005970E3" w:rsidRPr="002E4F70">
        <w:rPr>
          <w:rFonts w:ascii="Times New Roman" w:hAnsi="Times New Roman" w:cs="Times New Roman"/>
        </w:rPr>
        <w:t xml:space="preserve">standing diversity </w:t>
      </w:r>
      <w:r w:rsidRPr="002E4F70">
        <w:rPr>
          <w:rFonts w:ascii="Times New Roman" w:hAnsi="Times New Roman" w:cs="Times New Roman"/>
        </w:rPr>
        <w:t>into local communities</w:t>
      </w:r>
      <w:ins w:id="34" w:author="Dan" w:date="2014-09-24T15:52:00Z">
        <w:r w:rsidR="00F7775F">
          <w:rPr>
            <w:rFonts w:ascii="Times New Roman" w:hAnsi="Times New Roman" w:cs="Times New Roman"/>
          </w:rPr>
          <w:t xml:space="preserve">; determistically, </w:t>
        </w:r>
      </w:ins>
      <w:del w:id="35" w:author="Dan" w:date="2014-09-24T15:52:00Z">
        <w:r w:rsidRPr="002E4F70" w:rsidDel="00F7775F">
          <w:rPr>
            <w:rFonts w:ascii="Times New Roman" w:hAnsi="Times New Roman" w:cs="Times New Roman"/>
          </w:rPr>
          <w:delText xml:space="preserve"> </w:delText>
        </w:r>
      </w:del>
      <w:r w:rsidRPr="002E4F70">
        <w:rPr>
          <w:rFonts w:ascii="Times New Roman" w:hAnsi="Times New Roman" w:cs="Times New Roman"/>
        </w:rPr>
        <w:t>through competition, facilitation</w:t>
      </w:r>
      <w:ins w:id="36" w:author="Dan" w:date="2014-09-24T15:52:00Z">
        <w:r w:rsidR="00F7775F">
          <w:rPr>
            <w:rFonts w:ascii="Times New Roman" w:hAnsi="Times New Roman" w:cs="Times New Roman"/>
          </w:rPr>
          <w:t xml:space="preserve"> and predation</w:t>
        </w:r>
      </w:ins>
      <w:ins w:id="37" w:author="Dan" w:date="2014-09-24T15:53:00Z">
        <w:r w:rsidR="00F7775F">
          <w:rPr>
            <w:rFonts w:ascii="Times New Roman" w:hAnsi="Times New Roman" w:cs="Times New Roman"/>
          </w:rPr>
          <w:t>,</w:t>
        </w:r>
      </w:ins>
      <w:r w:rsidRPr="002E4F70">
        <w:rPr>
          <w:rFonts w:ascii="Times New Roman" w:hAnsi="Times New Roman" w:cs="Times New Roman"/>
        </w:rPr>
        <w:t xml:space="preserve"> and </w:t>
      </w:r>
      <w:ins w:id="38" w:author="Dan" w:date="2014-09-24T15:53:00Z">
        <w:r w:rsidR="00F7775F">
          <w:rPr>
            <w:rFonts w:ascii="Times New Roman" w:hAnsi="Times New Roman" w:cs="Times New Roman"/>
          </w:rPr>
          <w:t xml:space="preserve">stochastically via </w:t>
        </w:r>
      </w:ins>
      <w:r w:rsidRPr="002E4F70">
        <w:rPr>
          <w:rFonts w:ascii="Times New Roman" w:hAnsi="Times New Roman" w:cs="Times New Roman"/>
        </w:rPr>
        <w:t xml:space="preserve">neutral ecological drift (Hubbell, 2001; </w:t>
      </w:r>
      <w:proofErr w:type="spellStart"/>
      <w:r w:rsidRPr="002E4F70">
        <w:rPr>
          <w:rFonts w:ascii="Times New Roman" w:hAnsi="Times New Roman" w:cs="Times New Roman"/>
        </w:rPr>
        <w:t>Tilman</w:t>
      </w:r>
      <w:proofErr w:type="spellEnd"/>
      <w:r w:rsidRPr="002E4F70">
        <w:rPr>
          <w:rFonts w:ascii="Times New Roman" w:hAnsi="Times New Roman" w:cs="Times New Roman"/>
        </w:rPr>
        <w:t xml:space="preserve">, 2004; </w:t>
      </w:r>
      <w:proofErr w:type="spellStart"/>
      <w:r w:rsidRPr="002E4F70">
        <w:rPr>
          <w:rFonts w:ascii="Times New Roman" w:hAnsi="Times New Roman" w:cs="Times New Roman"/>
        </w:rPr>
        <w:t>Bascompte</w:t>
      </w:r>
      <w:proofErr w:type="spellEnd"/>
      <w:r w:rsidRPr="002E4F70">
        <w:rPr>
          <w:rFonts w:ascii="Times New Roman" w:hAnsi="Times New Roman" w:cs="Times New Roman"/>
        </w:rPr>
        <w:t xml:space="preserve"> &amp; </w:t>
      </w:r>
      <w:proofErr w:type="spellStart"/>
      <w:r w:rsidRPr="002E4F70">
        <w:rPr>
          <w:rFonts w:ascii="Times New Roman" w:hAnsi="Times New Roman" w:cs="Times New Roman"/>
        </w:rPr>
        <w:t>Jordano</w:t>
      </w:r>
      <w:proofErr w:type="spellEnd"/>
      <w:r w:rsidRPr="002E4F70">
        <w:rPr>
          <w:rFonts w:ascii="Times New Roman" w:hAnsi="Times New Roman" w:cs="Times New Roman"/>
        </w:rPr>
        <w:t>, 2007</w:t>
      </w:r>
      <w:commentRangeStart w:id="39"/>
      <w:del w:id="40" w:author="Dan" w:date="2014-09-24T16:06:00Z">
        <w:r w:rsidRPr="002E4F70" w:rsidDel="009A08D5">
          <w:rPr>
            <w:rFonts w:ascii="Times New Roman" w:hAnsi="Times New Roman" w:cs="Times New Roman"/>
          </w:rPr>
          <w:delText xml:space="preserve">; Borer </w:delText>
        </w:r>
        <w:r w:rsidRPr="002E4F70" w:rsidDel="009A08D5">
          <w:rPr>
            <w:rFonts w:ascii="Times New Roman" w:hAnsi="Times New Roman" w:cs="Times New Roman"/>
            <w:i/>
          </w:rPr>
          <w:delText>et al.</w:delText>
        </w:r>
        <w:r w:rsidRPr="002E4F70" w:rsidDel="009A08D5">
          <w:rPr>
            <w:rFonts w:ascii="Times New Roman" w:hAnsi="Times New Roman" w:cs="Times New Roman"/>
          </w:rPr>
          <w:delText>, 2014</w:delText>
        </w:r>
      </w:del>
      <w:r w:rsidRPr="002E4F70">
        <w:rPr>
          <w:rFonts w:ascii="Times New Roman" w:hAnsi="Times New Roman" w:cs="Times New Roman"/>
        </w:rPr>
        <w:t>)</w:t>
      </w:r>
      <w:commentRangeEnd w:id="39"/>
      <w:r w:rsidR="009A08D5">
        <w:rPr>
          <w:rStyle w:val="CommentReference"/>
        </w:rPr>
        <w:commentReference w:id="39"/>
      </w:r>
      <w:r w:rsidRPr="002E4F70">
        <w:rPr>
          <w:rFonts w:ascii="Times New Roman" w:hAnsi="Times New Roman" w:cs="Times New Roman"/>
        </w:rPr>
        <w:t xml:space="preserve">. Recent advances have further refined the causes and consequences of ecological drift (Hubbell, 2001; </w:t>
      </w:r>
      <w:proofErr w:type="spellStart"/>
      <w:r w:rsidRPr="002E4F70">
        <w:rPr>
          <w:rFonts w:ascii="Times New Roman" w:hAnsi="Times New Roman" w:cs="Times New Roman"/>
        </w:rPr>
        <w:t>Rosindell</w:t>
      </w:r>
      <w:proofErr w:type="spellEnd"/>
      <w:r w:rsidRPr="002E4F70">
        <w:rPr>
          <w:rFonts w:ascii="Times New Roman" w:hAnsi="Times New Roman" w:cs="Times New Roman"/>
        </w:rPr>
        <w:t xml:space="preserve"> &amp; </w:t>
      </w:r>
      <w:proofErr w:type="spellStart"/>
      <w:r w:rsidRPr="002E4F70">
        <w:rPr>
          <w:rFonts w:ascii="Times New Roman" w:hAnsi="Times New Roman" w:cs="Times New Roman"/>
        </w:rPr>
        <w:t>Phillimore</w:t>
      </w:r>
      <w:proofErr w:type="spellEnd"/>
      <w:r w:rsidRPr="002E4F70">
        <w:rPr>
          <w:rFonts w:ascii="Times New Roman" w:hAnsi="Times New Roman" w:cs="Times New Roman"/>
        </w:rPr>
        <w:t xml:space="preserve">, 2011; </w:t>
      </w:r>
      <w:proofErr w:type="spellStart"/>
      <w:r w:rsidRPr="002E4F70">
        <w:rPr>
          <w:rFonts w:ascii="Times New Roman" w:hAnsi="Times New Roman" w:cs="Times New Roman"/>
        </w:rPr>
        <w:t>Rosindell</w:t>
      </w:r>
      <w:proofErr w:type="spellEnd"/>
      <w:r w:rsidRPr="002E4F70">
        <w:rPr>
          <w:rFonts w:ascii="Times New Roman" w:hAnsi="Times New Roman" w:cs="Times New Roman"/>
        </w:rPr>
        <w:t xml:space="preserve"> </w:t>
      </w:r>
      <w:r w:rsidRPr="002E4F70">
        <w:rPr>
          <w:rFonts w:ascii="Times New Roman" w:hAnsi="Times New Roman" w:cs="Times New Roman"/>
          <w:i/>
        </w:rPr>
        <w:t>et al.</w:t>
      </w:r>
      <w:r w:rsidRPr="002E4F70">
        <w:rPr>
          <w:rFonts w:ascii="Times New Roman" w:hAnsi="Times New Roman" w:cs="Times New Roman"/>
        </w:rPr>
        <w:t>, 2012), re-vitalized classical niche-based mechanisms such as niche partitioning (</w:t>
      </w:r>
      <w:proofErr w:type="spellStart"/>
      <w:r w:rsidRPr="002E4F70">
        <w:rPr>
          <w:rFonts w:ascii="Times New Roman" w:hAnsi="Times New Roman" w:cs="Times New Roman"/>
        </w:rPr>
        <w:t>Tilman</w:t>
      </w:r>
      <w:proofErr w:type="spellEnd"/>
      <w:r w:rsidRPr="002E4F70">
        <w:rPr>
          <w:rFonts w:ascii="Times New Roman" w:hAnsi="Times New Roman" w:cs="Times New Roman"/>
        </w:rPr>
        <w:t xml:space="preserve">, 2004; </w:t>
      </w:r>
      <w:proofErr w:type="spellStart"/>
      <w:r w:rsidRPr="002E4F70">
        <w:rPr>
          <w:rFonts w:ascii="Times New Roman" w:hAnsi="Times New Roman" w:cs="Times New Roman"/>
        </w:rPr>
        <w:t>Chesson</w:t>
      </w:r>
      <w:proofErr w:type="spellEnd"/>
      <w:r w:rsidRPr="002E4F70">
        <w:rPr>
          <w:rFonts w:ascii="Times New Roman" w:hAnsi="Times New Roman" w:cs="Times New Roman"/>
        </w:rPr>
        <w:t xml:space="preserve">, 2000), </w:t>
      </w:r>
      <w:del w:id="41" w:author="Dan" w:date="2014-09-24T16:07:00Z">
        <w:r w:rsidRPr="002E4F70" w:rsidDel="009A08D5">
          <w:rPr>
            <w:rFonts w:ascii="Times New Roman" w:hAnsi="Times New Roman" w:cs="Times New Roman"/>
          </w:rPr>
          <w:delText xml:space="preserve">competition and predation (Borer </w:delText>
        </w:r>
        <w:r w:rsidRPr="002E4F70" w:rsidDel="009A08D5">
          <w:rPr>
            <w:rFonts w:ascii="Times New Roman" w:hAnsi="Times New Roman" w:cs="Times New Roman"/>
            <w:i/>
          </w:rPr>
          <w:delText>et al.</w:delText>
        </w:r>
        <w:r w:rsidRPr="002E4F70" w:rsidDel="009A08D5">
          <w:rPr>
            <w:rFonts w:ascii="Times New Roman" w:hAnsi="Times New Roman" w:cs="Times New Roman"/>
          </w:rPr>
          <w:delText xml:space="preserve">, 2014), </w:delText>
        </w:r>
      </w:del>
      <w:r w:rsidRPr="002E4F70">
        <w:rPr>
          <w:rFonts w:ascii="Times New Roman" w:hAnsi="Times New Roman" w:cs="Times New Roman"/>
        </w:rPr>
        <w:t xml:space="preserve">and </w:t>
      </w:r>
      <w:del w:id="42" w:author="Dan" w:date="2014-09-24T16:07:00Z">
        <w:r w:rsidRPr="002E4F70" w:rsidDel="009A08D5">
          <w:rPr>
            <w:rFonts w:ascii="Times New Roman" w:hAnsi="Times New Roman" w:cs="Times New Roman"/>
          </w:rPr>
          <w:delText xml:space="preserve">put </w:delText>
        </w:r>
      </w:del>
      <w:ins w:id="43" w:author="Dan" w:date="2014-09-24T16:07:00Z">
        <w:r w:rsidR="009A08D5" w:rsidRPr="002E4F70">
          <w:rPr>
            <w:rFonts w:ascii="Times New Roman" w:hAnsi="Times New Roman" w:cs="Times New Roman"/>
          </w:rPr>
          <w:t>p</w:t>
        </w:r>
        <w:r w:rsidR="009A08D5">
          <w:rPr>
            <w:rFonts w:ascii="Times New Roman" w:hAnsi="Times New Roman" w:cs="Times New Roman"/>
          </w:rPr>
          <w:t>laced</w:t>
        </w:r>
        <w:r w:rsidR="009A08D5" w:rsidRPr="002E4F70">
          <w:rPr>
            <w:rFonts w:ascii="Times New Roman" w:hAnsi="Times New Roman" w:cs="Times New Roman"/>
          </w:rPr>
          <w:t xml:space="preserve"> </w:t>
        </w:r>
      </w:ins>
      <w:r w:rsidRPr="002E4F70">
        <w:rPr>
          <w:rFonts w:ascii="Times New Roman" w:hAnsi="Times New Roman" w:cs="Times New Roman"/>
        </w:rPr>
        <w:t xml:space="preserve">ecology in a network theoretic context (Williams &amp; Martinez, 2000; Brose </w:t>
      </w:r>
      <w:r w:rsidRPr="002E4F70">
        <w:rPr>
          <w:rFonts w:ascii="Times New Roman" w:hAnsi="Times New Roman" w:cs="Times New Roman"/>
          <w:i/>
        </w:rPr>
        <w:t>et al.</w:t>
      </w:r>
      <w:r w:rsidRPr="002E4F70">
        <w:rPr>
          <w:rFonts w:ascii="Times New Roman" w:hAnsi="Times New Roman" w:cs="Times New Roman"/>
        </w:rPr>
        <w:t xml:space="preserve">, 2006; </w:t>
      </w:r>
      <w:proofErr w:type="spellStart"/>
      <w:r w:rsidRPr="002E4F70">
        <w:rPr>
          <w:rFonts w:ascii="Times New Roman" w:hAnsi="Times New Roman" w:cs="Times New Roman"/>
        </w:rPr>
        <w:t>Berlow</w:t>
      </w:r>
      <w:proofErr w:type="spellEnd"/>
      <w:r w:rsidRPr="002E4F70">
        <w:rPr>
          <w:rFonts w:ascii="Times New Roman" w:hAnsi="Times New Roman" w:cs="Times New Roman"/>
        </w:rPr>
        <w:t xml:space="preserve"> </w:t>
      </w:r>
      <w:r w:rsidRPr="002E4F70">
        <w:rPr>
          <w:rFonts w:ascii="Times New Roman" w:hAnsi="Times New Roman" w:cs="Times New Roman"/>
          <w:i/>
        </w:rPr>
        <w:t>et al.</w:t>
      </w:r>
      <w:r w:rsidRPr="002E4F70">
        <w:rPr>
          <w:rFonts w:ascii="Times New Roman" w:hAnsi="Times New Roman" w:cs="Times New Roman"/>
        </w:rPr>
        <w:t xml:space="preserve">, 2009). </w:t>
      </w:r>
      <w:commentRangeEnd w:id="2"/>
      <w:r w:rsidR="00BA3591">
        <w:rPr>
          <w:rStyle w:val="CommentReference"/>
        </w:rPr>
        <w:commentReference w:id="2"/>
      </w:r>
    </w:p>
    <w:p w14:paraId="09D37278" w14:textId="5435EB64" w:rsidR="00523CF2" w:rsidRPr="002E4F70" w:rsidRDefault="005970E3" w:rsidP="00132832">
      <w:pPr>
        <w:spacing w:line="480" w:lineRule="auto"/>
        <w:ind w:firstLine="720"/>
        <w:rPr>
          <w:rFonts w:ascii="Times New Roman" w:hAnsi="Times New Roman" w:cs="Times New Roman"/>
        </w:rPr>
      </w:pPr>
      <w:r>
        <w:rPr>
          <w:rFonts w:ascii="Times New Roman" w:hAnsi="Times New Roman" w:cs="Times New Roman"/>
        </w:rPr>
        <w:lastRenderedPageBreak/>
        <w:t>E</w:t>
      </w:r>
      <w:r w:rsidR="00582261">
        <w:rPr>
          <w:rFonts w:ascii="Times New Roman" w:hAnsi="Times New Roman" w:cs="Times New Roman"/>
        </w:rPr>
        <w:t xml:space="preserve">cological theories </w:t>
      </w:r>
      <w:commentRangeStart w:id="44"/>
      <w:r w:rsidR="00582261">
        <w:rPr>
          <w:rFonts w:ascii="Times New Roman" w:hAnsi="Times New Roman" w:cs="Times New Roman"/>
        </w:rPr>
        <w:t xml:space="preserve">have </w:t>
      </w:r>
      <w:r w:rsidR="00825208" w:rsidRPr="002E4F70">
        <w:rPr>
          <w:rFonts w:ascii="Times New Roman" w:hAnsi="Times New Roman" w:cs="Times New Roman"/>
        </w:rPr>
        <w:t xml:space="preserve">been poorly integrated </w:t>
      </w:r>
      <w:commentRangeEnd w:id="44"/>
      <w:r w:rsidR="00070081">
        <w:rPr>
          <w:rStyle w:val="CommentReference"/>
        </w:rPr>
        <w:commentReference w:id="44"/>
      </w:r>
      <w:r w:rsidR="00825208" w:rsidRPr="002E4F70">
        <w:rPr>
          <w:rFonts w:ascii="Times New Roman" w:hAnsi="Times New Roman" w:cs="Times New Roman"/>
        </w:rPr>
        <w:t>with evolutionary perspectives (</w:t>
      </w:r>
      <w:proofErr w:type="spellStart"/>
      <w:r w:rsidR="00825208" w:rsidRPr="002E4F70">
        <w:rPr>
          <w:rFonts w:ascii="Times New Roman" w:hAnsi="Times New Roman" w:cs="Times New Roman"/>
        </w:rPr>
        <w:t>Cavender</w:t>
      </w:r>
      <w:proofErr w:type="spellEnd"/>
      <w:r w:rsidR="00825208" w:rsidRPr="002E4F70">
        <w:rPr>
          <w:rFonts w:ascii="Times New Roman" w:hAnsi="Times New Roman" w:cs="Times New Roman"/>
        </w:rPr>
        <w:t xml:space="preserve">-Bares </w:t>
      </w:r>
      <w:r w:rsidR="00825208" w:rsidRPr="002E4F70">
        <w:rPr>
          <w:rFonts w:ascii="Times New Roman" w:hAnsi="Times New Roman" w:cs="Times New Roman"/>
          <w:i/>
        </w:rPr>
        <w:t>et al.</w:t>
      </w:r>
      <w:r w:rsidR="00825208" w:rsidRPr="002E4F70">
        <w:rPr>
          <w:rFonts w:ascii="Times New Roman" w:hAnsi="Times New Roman" w:cs="Times New Roman"/>
        </w:rPr>
        <w:t>, 2009</w:t>
      </w:r>
      <w:commentRangeStart w:id="45"/>
      <w:r w:rsidR="00825208" w:rsidRPr="002E4F70">
        <w:rPr>
          <w:rFonts w:ascii="Times New Roman" w:hAnsi="Times New Roman" w:cs="Times New Roman"/>
        </w:rPr>
        <w:t>)</w:t>
      </w:r>
      <w:commentRangeEnd w:id="45"/>
      <w:r w:rsidR="009A08D5">
        <w:rPr>
          <w:rStyle w:val="CommentReference"/>
        </w:rPr>
        <w:commentReference w:id="45"/>
      </w:r>
      <w:r w:rsidR="00825208" w:rsidRPr="002E4F70">
        <w:rPr>
          <w:rFonts w:ascii="Times New Roman" w:hAnsi="Times New Roman" w:cs="Times New Roman"/>
        </w:rPr>
        <w:t>, missing the opportunity to understand how evolutionary history can drive common patterns in contemporary ecology (</w:t>
      </w:r>
      <w:proofErr w:type="spellStart"/>
      <w:r w:rsidR="00825208" w:rsidRPr="002E4F70">
        <w:rPr>
          <w:rFonts w:ascii="Times New Roman" w:hAnsi="Times New Roman" w:cs="Times New Roman"/>
        </w:rPr>
        <w:t>Ricklefs</w:t>
      </w:r>
      <w:proofErr w:type="spellEnd"/>
      <w:r w:rsidR="00825208" w:rsidRPr="002E4F70">
        <w:rPr>
          <w:rFonts w:ascii="Times New Roman" w:hAnsi="Times New Roman" w:cs="Times New Roman"/>
        </w:rPr>
        <w:t xml:space="preserve">, 1987; Qian </w:t>
      </w:r>
      <w:r w:rsidR="00825208" w:rsidRPr="002E4F70">
        <w:rPr>
          <w:rFonts w:ascii="Times New Roman" w:hAnsi="Times New Roman" w:cs="Times New Roman"/>
          <w:i/>
        </w:rPr>
        <w:t>et al.</w:t>
      </w:r>
      <w:r w:rsidR="00825208" w:rsidRPr="002E4F70">
        <w:rPr>
          <w:rFonts w:ascii="Times New Roman" w:hAnsi="Times New Roman" w:cs="Times New Roman"/>
        </w:rPr>
        <w:t>, 2005). There is a clear need to steer ecological theories and studies toward incorporating biodiversity dynamics during evolutionary community assembly, via the processes of invasion, microevolution, speciation, and extinction.</w:t>
      </w:r>
      <w:r w:rsidR="00582261">
        <w:rPr>
          <w:rFonts w:ascii="Times New Roman" w:hAnsi="Times New Roman" w:cs="Times New Roman"/>
        </w:rPr>
        <w:t xml:space="preserve"> </w:t>
      </w:r>
      <w:r w:rsidR="00825208" w:rsidRPr="002E4F70">
        <w:rPr>
          <w:rFonts w:ascii="Times New Roman" w:hAnsi="Times New Roman" w:cs="Times New Roman"/>
        </w:rPr>
        <w:t>The confluence of ecological and evolutionary theory</w:t>
      </w:r>
      <w:ins w:id="46" w:author="Dan" w:date="2014-09-24T16:10:00Z">
        <w:r w:rsidR="00132832">
          <w:rPr>
            <w:rFonts w:ascii="Times New Roman" w:hAnsi="Times New Roman" w:cs="Times New Roman"/>
          </w:rPr>
          <w:t>, with i</w:t>
        </w:r>
      </w:ins>
      <w:del w:id="47" w:author="Dan" w:date="2014-09-24T16:10:00Z">
        <w:r w:rsidR="00825208" w:rsidRPr="002E4F70" w:rsidDel="00132832">
          <w:rPr>
            <w:rFonts w:ascii="Times New Roman" w:hAnsi="Times New Roman" w:cs="Times New Roman"/>
          </w:rPr>
          <w:delText xml:space="preserve"> has the potential to greatly illuminate biodiversity dynamics through space and time. </w:delText>
        </w:r>
      </w:del>
      <w:ins w:id="48" w:author="Dan" w:date="2014-09-24T16:09:00Z">
        <w:r w:rsidR="00132832" w:rsidRPr="00132832">
          <w:rPr>
            <w:rFonts w:ascii="Times New Roman" w:hAnsi="Times New Roman" w:cs="Times New Roman"/>
          </w:rPr>
          <w:t>ncreasingly sophisticated analytic tools and greater access to data from model systems</w:t>
        </w:r>
      </w:ins>
      <w:ins w:id="49" w:author="Dan" w:date="2014-09-24T16:10:00Z">
        <w:r w:rsidR="00132832">
          <w:rPr>
            <w:rFonts w:ascii="Times New Roman" w:hAnsi="Times New Roman" w:cs="Times New Roman"/>
          </w:rPr>
          <w:t>,</w:t>
        </w:r>
      </w:ins>
      <w:ins w:id="50" w:author="Dan" w:date="2014-09-24T16:09:00Z">
        <w:r w:rsidR="00132832" w:rsidRPr="00132832">
          <w:rPr>
            <w:rFonts w:ascii="Times New Roman" w:hAnsi="Times New Roman" w:cs="Times New Roman"/>
          </w:rPr>
          <w:t xml:space="preserve"> can provide new syntheses and tests of how the interplay </w:t>
        </w:r>
      </w:ins>
      <w:ins w:id="51" w:author="Dan" w:date="2014-09-24T16:10:00Z">
        <w:r w:rsidR="00132832">
          <w:rPr>
            <w:rFonts w:ascii="Times New Roman" w:hAnsi="Times New Roman" w:cs="Times New Roman"/>
          </w:rPr>
          <w:t>of</w:t>
        </w:r>
      </w:ins>
      <w:ins w:id="52" w:author="Dan" w:date="2014-09-24T16:09:00Z">
        <w:r w:rsidR="00132832" w:rsidRPr="00132832">
          <w:rPr>
            <w:rFonts w:ascii="Times New Roman" w:hAnsi="Times New Roman" w:cs="Times New Roman"/>
          </w:rPr>
          <w:t xml:space="preserve"> evolutionary and ecological processes have shaped present-day biodiversity.</w:t>
        </w:r>
      </w:ins>
    </w:p>
    <w:p w14:paraId="0FDB12EE" w14:textId="657D1CD7" w:rsidR="00523CF2" w:rsidRPr="002E4F70" w:rsidRDefault="00430F2C" w:rsidP="00A47945">
      <w:pPr>
        <w:spacing w:line="480" w:lineRule="auto"/>
        <w:ind w:firstLine="720"/>
        <w:rPr>
          <w:rFonts w:ascii="Times New Roman" w:hAnsi="Times New Roman" w:cs="Times New Roman"/>
        </w:rPr>
      </w:pPr>
      <w:commentRangeStart w:id="53"/>
      <w:r>
        <w:rPr>
          <w:rFonts w:ascii="Times New Roman" w:hAnsi="Times New Roman" w:cs="Times New Roman"/>
        </w:rPr>
        <w:t>I</w:t>
      </w:r>
      <w:r w:rsidRPr="002E4F70">
        <w:rPr>
          <w:rFonts w:ascii="Times New Roman" w:hAnsi="Times New Roman" w:cs="Times New Roman"/>
        </w:rPr>
        <w:t>slands</w:t>
      </w:r>
      <w:r>
        <w:rPr>
          <w:rFonts w:ascii="Times New Roman" w:hAnsi="Times New Roman" w:cs="Times New Roman"/>
        </w:rPr>
        <w:t>, due to their relative ecological simplicity and discrete nature,</w:t>
      </w:r>
      <w:r w:rsidRPr="002E4F70">
        <w:rPr>
          <w:rFonts w:ascii="Times New Roman" w:hAnsi="Times New Roman" w:cs="Times New Roman"/>
        </w:rPr>
        <w:t xml:space="preserve"> </w:t>
      </w:r>
      <w:r w:rsidR="00523CF2" w:rsidRPr="002E4F70">
        <w:rPr>
          <w:rFonts w:ascii="Times New Roman" w:hAnsi="Times New Roman" w:cs="Times New Roman"/>
        </w:rPr>
        <w:t xml:space="preserve">are </w:t>
      </w:r>
      <w:proofErr w:type="gramStart"/>
      <w:r w:rsidR="00523CF2" w:rsidRPr="002E4F70">
        <w:rPr>
          <w:rFonts w:ascii="Times New Roman" w:hAnsi="Times New Roman" w:cs="Times New Roman"/>
        </w:rPr>
        <w:t>opportune</w:t>
      </w:r>
      <w:proofErr w:type="gramEnd"/>
      <w:r w:rsidR="00523CF2" w:rsidRPr="002E4F70">
        <w:rPr>
          <w:rFonts w:ascii="Times New Roman" w:hAnsi="Times New Roman" w:cs="Times New Roman"/>
        </w:rPr>
        <w:t xml:space="preserve"> systems to </w:t>
      </w:r>
      <w:r>
        <w:rPr>
          <w:rFonts w:ascii="Times New Roman" w:hAnsi="Times New Roman" w:cs="Times New Roman"/>
        </w:rPr>
        <w:t>disentangle the interplay of local ecological mechanisms and large scale historical evolutionary drivers of biodiversity patterns.</w:t>
      </w:r>
      <w:r w:rsidR="00523CF2" w:rsidRPr="002E4F70">
        <w:rPr>
          <w:rFonts w:ascii="Times New Roman" w:hAnsi="Times New Roman" w:cs="Times New Roman"/>
        </w:rPr>
        <w:t xml:space="preserve"> In addition to definite boundaries in space</w:t>
      </w:r>
      <w:r w:rsidR="005A426B">
        <w:rPr>
          <w:rFonts w:ascii="Times New Roman" w:hAnsi="Times New Roman" w:cs="Times New Roman"/>
        </w:rPr>
        <w:t>,</w:t>
      </w:r>
      <w:r w:rsidR="00523CF2" w:rsidRPr="002E4F70">
        <w:rPr>
          <w:rFonts w:ascii="Times New Roman" w:hAnsi="Times New Roman" w:cs="Times New Roman"/>
        </w:rPr>
        <w:t xml:space="preserve"> </w:t>
      </w:r>
      <w:r w:rsidR="005970E3">
        <w:rPr>
          <w:rFonts w:ascii="Times New Roman" w:hAnsi="Times New Roman" w:cs="Times New Roman"/>
        </w:rPr>
        <w:t xml:space="preserve">hotspot </w:t>
      </w:r>
      <w:r w:rsidR="00523CF2" w:rsidRPr="002E4F70">
        <w:rPr>
          <w:rFonts w:ascii="Times New Roman" w:hAnsi="Times New Roman" w:cs="Times New Roman"/>
        </w:rPr>
        <w:t>oceanic island systems</w:t>
      </w:r>
      <w:r w:rsidR="005A426B">
        <w:rPr>
          <w:rFonts w:ascii="Times New Roman" w:hAnsi="Times New Roman" w:cs="Times New Roman"/>
        </w:rPr>
        <w:t>, such as the Hawaiian archipelago</w:t>
      </w:r>
      <w:r w:rsidR="005970E3">
        <w:rPr>
          <w:rFonts w:ascii="Times New Roman" w:hAnsi="Times New Roman" w:cs="Times New Roman"/>
        </w:rPr>
        <w:t>,</w:t>
      </w:r>
      <w:r w:rsidR="005A426B">
        <w:rPr>
          <w:rFonts w:ascii="Times New Roman" w:hAnsi="Times New Roman" w:cs="Times New Roman"/>
        </w:rPr>
        <w:t xml:space="preserve"> </w:t>
      </w:r>
      <w:r w:rsidR="00523CF2" w:rsidRPr="002E4F70">
        <w:rPr>
          <w:rFonts w:ascii="Times New Roman" w:hAnsi="Times New Roman" w:cs="Times New Roman"/>
        </w:rPr>
        <w:t xml:space="preserve">are also discrete in time due to their sequential </w:t>
      </w:r>
      <w:ins w:id="54" w:author="Dan" w:date="2014-09-24T16:18:00Z">
        <w:r w:rsidR="00132832">
          <w:rPr>
            <w:rFonts w:ascii="Times New Roman" w:hAnsi="Times New Roman" w:cs="Times New Roman"/>
          </w:rPr>
          <w:t xml:space="preserve">volcanic </w:t>
        </w:r>
      </w:ins>
      <w:r w:rsidR="00523CF2" w:rsidRPr="002E4F70">
        <w:rPr>
          <w:rFonts w:ascii="Times New Roman" w:hAnsi="Times New Roman" w:cs="Times New Roman"/>
        </w:rPr>
        <w:t>formation</w:t>
      </w:r>
      <w:r w:rsidR="005A426B">
        <w:rPr>
          <w:rFonts w:ascii="Times New Roman" w:hAnsi="Times New Roman" w:cs="Times New Roman"/>
        </w:rPr>
        <w:t xml:space="preserve"> </w:t>
      </w:r>
      <w:del w:id="55" w:author="Dan" w:date="2014-09-24T16:18:00Z">
        <w:r w:rsidR="005A426B" w:rsidDel="00132832">
          <w:rPr>
            <w:rFonts w:ascii="Times New Roman" w:hAnsi="Times New Roman" w:cs="Times New Roman"/>
          </w:rPr>
          <w:delText>as the</w:delText>
        </w:r>
      </w:del>
      <w:ins w:id="56" w:author="Dan" w:date="2014-09-24T16:18:00Z">
        <w:r w:rsidR="00132832">
          <w:rPr>
            <w:rFonts w:ascii="Times New Roman" w:hAnsi="Times New Roman" w:cs="Times New Roman"/>
          </w:rPr>
          <w:t>on mobile</w:t>
        </w:r>
      </w:ins>
      <w:r w:rsidR="005A426B">
        <w:rPr>
          <w:rFonts w:ascii="Times New Roman" w:hAnsi="Times New Roman" w:cs="Times New Roman"/>
        </w:rPr>
        <w:t xml:space="preserve"> tectonic plate</w:t>
      </w:r>
      <w:del w:id="57" w:author="Dan" w:date="2014-09-24T16:19:00Z">
        <w:r w:rsidR="005A426B" w:rsidDel="00132832">
          <w:rPr>
            <w:rFonts w:ascii="Times New Roman" w:hAnsi="Times New Roman" w:cs="Times New Roman"/>
          </w:rPr>
          <w:delText xml:space="preserve"> moves over a volcanic hotspot</w:delText>
        </w:r>
      </w:del>
      <w:ins w:id="58" w:author="Dan" w:date="2014-09-24T16:19:00Z">
        <w:r w:rsidR="00132832">
          <w:rPr>
            <w:rFonts w:ascii="Times New Roman" w:hAnsi="Times New Roman" w:cs="Times New Roman"/>
          </w:rPr>
          <w:t>s</w:t>
        </w:r>
      </w:ins>
      <w:r w:rsidR="00523CF2" w:rsidRPr="002E4F70">
        <w:rPr>
          <w:rFonts w:ascii="Times New Roman" w:hAnsi="Times New Roman" w:cs="Times New Roman"/>
        </w:rPr>
        <w:t>. The age gradient</w:t>
      </w:r>
      <w:ins w:id="59" w:author="Dan" w:date="2014-09-24T16:19:00Z">
        <w:r w:rsidR="00D73295">
          <w:rPr>
            <w:rFonts w:ascii="Times New Roman" w:hAnsi="Times New Roman" w:cs="Times New Roman"/>
          </w:rPr>
          <w:t>s</w:t>
        </w:r>
      </w:ins>
      <w:r w:rsidR="00523CF2" w:rsidRPr="002E4F70">
        <w:rPr>
          <w:rFonts w:ascii="Times New Roman" w:hAnsi="Times New Roman" w:cs="Times New Roman"/>
        </w:rPr>
        <w:t xml:space="preserve"> of such island systems thus ha</w:t>
      </w:r>
      <w:del w:id="60" w:author="Dan" w:date="2014-09-24T16:19:00Z">
        <w:r w:rsidR="00523CF2" w:rsidRPr="002E4F70" w:rsidDel="00D73295">
          <w:rPr>
            <w:rFonts w:ascii="Times New Roman" w:hAnsi="Times New Roman" w:cs="Times New Roman"/>
          </w:rPr>
          <w:delText>s the</w:delText>
        </w:r>
      </w:del>
      <w:ins w:id="61" w:author="Dan" w:date="2014-09-24T16:19:00Z">
        <w:r w:rsidR="00D73295">
          <w:rPr>
            <w:rFonts w:ascii="Times New Roman" w:hAnsi="Times New Roman" w:cs="Times New Roman"/>
          </w:rPr>
          <w:t>ve</w:t>
        </w:r>
      </w:ins>
      <w:r w:rsidR="00523CF2" w:rsidRPr="002E4F70">
        <w:rPr>
          <w:rFonts w:ascii="Times New Roman" w:hAnsi="Times New Roman" w:cs="Times New Roman"/>
        </w:rPr>
        <w:t xml:space="preserve"> potential to stratify </w:t>
      </w:r>
      <w:r>
        <w:rPr>
          <w:rFonts w:ascii="Times New Roman" w:hAnsi="Times New Roman" w:cs="Times New Roman"/>
        </w:rPr>
        <w:t xml:space="preserve">the eco-evolutionary process of community </w:t>
      </w:r>
      <w:r w:rsidR="00523CF2" w:rsidRPr="002E4F70">
        <w:rPr>
          <w:rFonts w:ascii="Times New Roman" w:hAnsi="Times New Roman" w:cs="Times New Roman"/>
        </w:rPr>
        <w:t xml:space="preserve">assembly. For example, younger communities may </w:t>
      </w:r>
      <w:r w:rsidR="005970E3">
        <w:rPr>
          <w:rFonts w:ascii="Times New Roman" w:hAnsi="Times New Roman" w:cs="Times New Roman"/>
        </w:rPr>
        <w:t xml:space="preserve">have </w:t>
      </w:r>
      <w:r w:rsidR="00101CF2">
        <w:rPr>
          <w:rFonts w:ascii="Times New Roman" w:hAnsi="Times New Roman" w:cs="Times New Roman"/>
        </w:rPr>
        <w:t>originat</w:t>
      </w:r>
      <w:r w:rsidR="005970E3">
        <w:rPr>
          <w:rFonts w:ascii="Times New Roman" w:hAnsi="Times New Roman" w:cs="Times New Roman"/>
        </w:rPr>
        <w:t>ed</w:t>
      </w:r>
      <w:r w:rsidR="00101CF2">
        <w:rPr>
          <w:rFonts w:ascii="Times New Roman" w:hAnsi="Times New Roman" w:cs="Times New Roman"/>
        </w:rPr>
        <w:t xml:space="preserve"> mostly from</w:t>
      </w:r>
      <w:r w:rsidR="00101CF2" w:rsidRPr="002E4F70">
        <w:rPr>
          <w:rFonts w:ascii="Times New Roman" w:hAnsi="Times New Roman" w:cs="Times New Roman"/>
        </w:rPr>
        <w:t xml:space="preserve"> </w:t>
      </w:r>
      <w:r w:rsidR="00523CF2" w:rsidRPr="002E4F70">
        <w:rPr>
          <w:rFonts w:ascii="Times New Roman" w:hAnsi="Times New Roman" w:cs="Times New Roman"/>
        </w:rPr>
        <w:t>initial immigration from the mainland</w:t>
      </w:r>
      <w:r w:rsidR="00101CF2">
        <w:rPr>
          <w:rFonts w:ascii="Times New Roman" w:hAnsi="Times New Roman" w:cs="Times New Roman"/>
        </w:rPr>
        <w:t xml:space="preserve"> and neighboring islands</w:t>
      </w:r>
      <w:r w:rsidR="005970E3">
        <w:rPr>
          <w:rFonts w:ascii="Times New Roman" w:hAnsi="Times New Roman" w:cs="Times New Roman"/>
        </w:rPr>
        <w:t xml:space="preserve">, and </w:t>
      </w:r>
      <w:del w:id="62" w:author="Dan" w:date="2014-09-24T16:20:00Z">
        <w:r w:rsidR="005970E3" w:rsidDel="00D73295">
          <w:rPr>
            <w:rFonts w:ascii="Times New Roman" w:hAnsi="Times New Roman" w:cs="Times New Roman"/>
          </w:rPr>
          <w:delText xml:space="preserve">thus </w:delText>
        </w:r>
      </w:del>
      <w:r w:rsidR="005970E3">
        <w:rPr>
          <w:rFonts w:ascii="Times New Roman" w:hAnsi="Times New Roman" w:cs="Times New Roman"/>
        </w:rPr>
        <w:t xml:space="preserve">may </w:t>
      </w:r>
      <w:r w:rsidR="005970E3" w:rsidRPr="002E4F70">
        <w:rPr>
          <w:rFonts w:ascii="Times New Roman" w:hAnsi="Times New Roman" w:cs="Times New Roman"/>
        </w:rPr>
        <w:t xml:space="preserve">be dominated by ecological </w:t>
      </w:r>
      <w:r w:rsidR="005970E3">
        <w:rPr>
          <w:rFonts w:ascii="Times New Roman" w:hAnsi="Times New Roman" w:cs="Times New Roman"/>
        </w:rPr>
        <w:t xml:space="preserve">mechanisms operating on a source pool </w:t>
      </w:r>
      <w:commentRangeStart w:id="63"/>
      <w:r w:rsidR="005970E3">
        <w:rPr>
          <w:rFonts w:ascii="Times New Roman" w:hAnsi="Times New Roman" w:cs="Times New Roman"/>
        </w:rPr>
        <w:t>whose evolution is removed from the local setting</w:t>
      </w:r>
      <w:commentRangeEnd w:id="63"/>
      <w:r w:rsidR="00D73295">
        <w:rPr>
          <w:rStyle w:val="CommentReference"/>
        </w:rPr>
        <w:commentReference w:id="63"/>
      </w:r>
      <w:r w:rsidR="00101CF2">
        <w:rPr>
          <w:rFonts w:ascii="Times New Roman" w:hAnsi="Times New Roman" w:cs="Times New Roman"/>
        </w:rPr>
        <w:t>. Conversely</w:t>
      </w:r>
      <w:r w:rsidR="00F8555E">
        <w:rPr>
          <w:rFonts w:ascii="Times New Roman" w:hAnsi="Times New Roman" w:cs="Times New Roman"/>
        </w:rPr>
        <w:t>,</w:t>
      </w:r>
      <w:r w:rsidR="00101CF2">
        <w:rPr>
          <w:rFonts w:ascii="Times New Roman" w:hAnsi="Times New Roman" w:cs="Times New Roman"/>
        </w:rPr>
        <w:t xml:space="preserve"> </w:t>
      </w:r>
      <w:r w:rsidR="00523CF2" w:rsidRPr="002E4F70">
        <w:rPr>
          <w:rFonts w:ascii="Times New Roman" w:hAnsi="Times New Roman" w:cs="Times New Roman"/>
        </w:rPr>
        <w:t xml:space="preserve">on older islands </w:t>
      </w:r>
      <w:r w:rsidR="00AB0810">
        <w:rPr>
          <w:rFonts w:ascii="Times New Roman" w:hAnsi="Times New Roman" w:cs="Times New Roman"/>
        </w:rPr>
        <w:t xml:space="preserve">the longer time scale could allow </w:t>
      </w:r>
      <w:r w:rsidR="00523CF2" w:rsidRPr="002E4F70">
        <w:rPr>
          <w:rFonts w:ascii="Times New Roman" w:hAnsi="Times New Roman" w:cs="Times New Roman"/>
        </w:rPr>
        <w:t>observ</w:t>
      </w:r>
      <w:r w:rsidR="00AB0810">
        <w:rPr>
          <w:rFonts w:ascii="Times New Roman" w:hAnsi="Times New Roman" w:cs="Times New Roman"/>
        </w:rPr>
        <w:t>ation of the combined interaction and feedback of</w:t>
      </w:r>
      <w:r w:rsidR="00523CF2" w:rsidRPr="002E4F70">
        <w:rPr>
          <w:rFonts w:ascii="Times New Roman" w:hAnsi="Times New Roman" w:cs="Times New Roman"/>
        </w:rPr>
        <w:t xml:space="preserve"> </w:t>
      </w:r>
      <w:r w:rsidR="00101CF2">
        <w:rPr>
          <w:rFonts w:ascii="Times New Roman" w:hAnsi="Times New Roman" w:cs="Times New Roman"/>
        </w:rPr>
        <w:t xml:space="preserve">the diversification of the source pool </w:t>
      </w:r>
      <w:r w:rsidR="00AB0810">
        <w:rPr>
          <w:rFonts w:ascii="Times New Roman" w:hAnsi="Times New Roman" w:cs="Times New Roman"/>
        </w:rPr>
        <w:t>and</w:t>
      </w:r>
      <w:r w:rsidR="00101CF2">
        <w:rPr>
          <w:rFonts w:ascii="Times New Roman" w:hAnsi="Times New Roman" w:cs="Times New Roman"/>
        </w:rPr>
        <w:t xml:space="preserve"> local </w:t>
      </w:r>
      <w:r w:rsidR="00101CF2">
        <w:rPr>
          <w:rFonts w:ascii="Times New Roman" w:hAnsi="Times New Roman" w:cs="Times New Roman"/>
        </w:rPr>
        <w:lastRenderedPageBreak/>
        <w:t>ecological dynamics</w:t>
      </w:r>
      <w:r w:rsidR="00523CF2" w:rsidRPr="002E4F70">
        <w:rPr>
          <w:rFonts w:ascii="Times New Roman" w:hAnsi="Times New Roman" w:cs="Times New Roman"/>
        </w:rPr>
        <w:t>. Th</w:t>
      </w:r>
      <w:r w:rsidR="005970E3">
        <w:rPr>
          <w:rFonts w:ascii="Times New Roman" w:hAnsi="Times New Roman" w:cs="Times New Roman"/>
        </w:rPr>
        <w:t xml:space="preserve">e temporal </w:t>
      </w:r>
      <w:r w:rsidR="00523CF2" w:rsidRPr="002E4F70">
        <w:rPr>
          <w:rFonts w:ascii="Times New Roman" w:hAnsi="Times New Roman" w:cs="Times New Roman"/>
        </w:rPr>
        <w:t>stratification provides an opportunity to disentangle these interacting forces.</w:t>
      </w:r>
    </w:p>
    <w:p w14:paraId="6271E3D0" w14:textId="77777777" w:rsidR="00F7613D" w:rsidRPr="002E4F70" w:rsidRDefault="00523CF2" w:rsidP="00F8555E">
      <w:pPr>
        <w:spacing w:line="480" w:lineRule="auto"/>
        <w:ind w:firstLine="720"/>
        <w:rPr>
          <w:rFonts w:ascii="Times New Roman" w:hAnsi="Times New Roman" w:cs="Times New Roman"/>
        </w:rPr>
      </w:pPr>
      <w:r w:rsidRPr="002E4F70">
        <w:rPr>
          <w:rFonts w:ascii="Times New Roman" w:hAnsi="Times New Roman" w:cs="Times New Roman"/>
        </w:rPr>
        <w:t xml:space="preserve">The Hawaiian archipelago </w:t>
      </w:r>
      <w:r w:rsidR="00F8555E">
        <w:rPr>
          <w:rFonts w:ascii="Times New Roman" w:hAnsi="Times New Roman" w:cs="Times New Roman"/>
        </w:rPr>
        <w:t>provides a useful system</w:t>
      </w:r>
      <w:r w:rsidRPr="002E4F70">
        <w:rPr>
          <w:rFonts w:ascii="Times New Roman" w:hAnsi="Times New Roman" w:cs="Times New Roman"/>
        </w:rPr>
        <w:t xml:space="preserve"> </w:t>
      </w:r>
      <w:r w:rsidR="00502390">
        <w:rPr>
          <w:rFonts w:ascii="Times New Roman" w:hAnsi="Times New Roman" w:cs="Times New Roman"/>
        </w:rPr>
        <w:t xml:space="preserve">for study </w:t>
      </w:r>
      <w:r w:rsidRPr="002E4F70">
        <w:rPr>
          <w:rFonts w:ascii="Times New Roman" w:hAnsi="Times New Roman" w:cs="Times New Roman"/>
        </w:rPr>
        <w:t xml:space="preserve">because its geological chronology (Price &amp; </w:t>
      </w:r>
      <w:proofErr w:type="spellStart"/>
      <w:r w:rsidRPr="002E4F70">
        <w:rPr>
          <w:rFonts w:ascii="Times New Roman" w:hAnsi="Times New Roman" w:cs="Times New Roman"/>
        </w:rPr>
        <w:t>Clague</w:t>
      </w:r>
      <w:proofErr w:type="spellEnd"/>
      <w:r w:rsidRPr="002E4F70">
        <w:rPr>
          <w:rFonts w:ascii="Times New Roman" w:hAnsi="Times New Roman" w:cs="Times New Roman"/>
        </w:rPr>
        <w:t>, 2002) and biota are well-</w:t>
      </w:r>
      <w:r w:rsidR="00F8555E">
        <w:rPr>
          <w:rFonts w:ascii="Times New Roman" w:hAnsi="Times New Roman" w:cs="Times New Roman"/>
        </w:rPr>
        <w:t xml:space="preserve">characterized </w:t>
      </w:r>
      <w:r w:rsidRPr="002E4F70">
        <w:rPr>
          <w:rFonts w:ascii="Times New Roman" w:hAnsi="Times New Roman" w:cs="Times New Roman"/>
        </w:rPr>
        <w:t>(Wagner &amp; Funk, 1995).</w:t>
      </w:r>
      <w:r w:rsidR="00F8555E">
        <w:rPr>
          <w:rFonts w:ascii="Times New Roman" w:hAnsi="Times New Roman" w:cs="Times New Roman"/>
        </w:rPr>
        <w:t xml:space="preserve"> </w:t>
      </w:r>
      <w:r w:rsidRPr="002E4F70">
        <w:rPr>
          <w:rFonts w:ascii="Times New Roman" w:hAnsi="Times New Roman" w:cs="Times New Roman"/>
        </w:rPr>
        <w:t xml:space="preserve">In this age structured and simplified model system we hypothesize that the contribution of evolutionary assembly and ecological assembly will vary </w:t>
      </w:r>
      <w:r w:rsidR="00502390">
        <w:rPr>
          <w:rFonts w:ascii="Times New Roman" w:hAnsi="Times New Roman" w:cs="Times New Roman"/>
        </w:rPr>
        <w:t>among</w:t>
      </w:r>
      <w:r w:rsidR="00502390" w:rsidRPr="002E4F70">
        <w:rPr>
          <w:rFonts w:ascii="Times New Roman" w:hAnsi="Times New Roman" w:cs="Times New Roman"/>
        </w:rPr>
        <w:t xml:space="preserve"> </w:t>
      </w:r>
      <w:r w:rsidRPr="002E4F70">
        <w:rPr>
          <w:rFonts w:ascii="Times New Roman" w:hAnsi="Times New Roman" w:cs="Times New Roman"/>
        </w:rPr>
        <w:t>taxa and ages of lineages in communities.</w:t>
      </w:r>
      <w:r w:rsidR="00AA6341" w:rsidRPr="002E4F70" w:rsidDel="00AA6341">
        <w:rPr>
          <w:rFonts w:ascii="Times New Roman" w:hAnsi="Times New Roman" w:cs="Times New Roman"/>
        </w:rPr>
        <w:t xml:space="preserve"> </w:t>
      </w:r>
      <w:r w:rsidR="00355C99" w:rsidRPr="002E4F70">
        <w:rPr>
          <w:rFonts w:ascii="Times New Roman" w:hAnsi="Times New Roman" w:cs="Times New Roman"/>
        </w:rPr>
        <w:t>Isolation on scales of hundreds to thousands of meters and hundreds to thousands of years can be sufficient for genetic differentiation of arthropod populations among habitats (</w:t>
      </w:r>
      <w:proofErr w:type="spellStart"/>
      <w:r w:rsidR="00355C99" w:rsidRPr="002E4F70">
        <w:rPr>
          <w:rFonts w:ascii="Times New Roman" w:hAnsi="Times New Roman" w:cs="Times New Roman"/>
        </w:rPr>
        <w:t>Vandergast</w:t>
      </w:r>
      <w:proofErr w:type="spellEnd"/>
      <w:r w:rsidR="00355C99" w:rsidRPr="002E4F70">
        <w:rPr>
          <w:rFonts w:ascii="Times New Roman" w:hAnsi="Times New Roman" w:cs="Times New Roman"/>
        </w:rPr>
        <w:t xml:space="preserve"> </w:t>
      </w:r>
      <w:r w:rsidR="00355C99" w:rsidRPr="002E4F70">
        <w:rPr>
          <w:rFonts w:ascii="Times New Roman" w:hAnsi="Times New Roman" w:cs="Times New Roman"/>
          <w:i/>
        </w:rPr>
        <w:t>et al.</w:t>
      </w:r>
      <w:r w:rsidR="00355C99" w:rsidRPr="002E4F70">
        <w:rPr>
          <w:rFonts w:ascii="Times New Roman" w:hAnsi="Times New Roman" w:cs="Times New Roman"/>
        </w:rPr>
        <w:t xml:space="preserve">, 2004; Goodman </w:t>
      </w:r>
      <w:r w:rsidR="00355C99" w:rsidRPr="002E4F70">
        <w:rPr>
          <w:rFonts w:ascii="Times New Roman" w:hAnsi="Times New Roman" w:cs="Times New Roman"/>
          <w:i/>
        </w:rPr>
        <w:t>et al.</w:t>
      </w:r>
      <w:r w:rsidR="00355C99" w:rsidRPr="002E4F70">
        <w:rPr>
          <w:rFonts w:ascii="Times New Roman" w:hAnsi="Times New Roman" w:cs="Times New Roman"/>
        </w:rPr>
        <w:t xml:space="preserve">, 2012; Eldon </w:t>
      </w:r>
      <w:r w:rsidR="00355C99" w:rsidRPr="002E4F70">
        <w:rPr>
          <w:rFonts w:ascii="Times New Roman" w:hAnsi="Times New Roman" w:cs="Times New Roman"/>
          <w:i/>
        </w:rPr>
        <w:t>et al.</w:t>
      </w:r>
      <w:r w:rsidR="00355C99" w:rsidRPr="002E4F70">
        <w:rPr>
          <w:rFonts w:ascii="Times New Roman" w:hAnsi="Times New Roman" w:cs="Times New Roman"/>
        </w:rPr>
        <w:t xml:space="preserve">, 2013; Bennett &amp; O’Grady, 2013). On larger spatial scales, distinct volcanoes and islands, with their semi-independent histories of evolutionary community assembly from recent to ancient, comprise a space-for-time geological </w:t>
      </w:r>
      <w:proofErr w:type="spellStart"/>
      <w:r w:rsidR="00355C99" w:rsidRPr="002E4F70">
        <w:rPr>
          <w:rFonts w:ascii="Times New Roman" w:hAnsi="Times New Roman" w:cs="Times New Roman"/>
        </w:rPr>
        <w:t>chronosequence</w:t>
      </w:r>
      <w:proofErr w:type="spellEnd"/>
      <w:r w:rsidR="00355C99" w:rsidRPr="002E4F70">
        <w:rPr>
          <w:rFonts w:ascii="Times New Roman" w:hAnsi="Times New Roman" w:cs="Times New Roman"/>
        </w:rPr>
        <w:t xml:space="preserve"> spanning </w:t>
      </w:r>
      <w:r w:rsidR="00502390">
        <w:rPr>
          <w:rFonts w:ascii="Times New Roman" w:hAnsi="Times New Roman" w:cs="Times New Roman"/>
        </w:rPr>
        <w:t xml:space="preserve">from present day </w:t>
      </w:r>
      <w:r w:rsidR="00355C99" w:rsidRPr="002E4F70">
        <w:rPr>
          <w:rFonts w:ascii="Times New Roman" w:hAnsi="Times New Roman" w:cs="Times New Roman"/>
        </w:rPr>
        <w:t xml:space="preserve">up to 5 million years </w:t>
      </w:r>
      <w:r w:rsidR="004B436F">
        <w:rPr>
          <w:rFonts w:ascii="Times New Roman" w:hAnsi="Times New Roman" w:cs="Times New Roman"/>
        </w:rPr>
        <w:t xml:space="preserve">across </w:t>
      </w:r>
      <w:r w:rsidR="00355C99" w:rsidRPr="002E4F70">
        <w:rPr>
          <w:rFonts w:ascii="Times New Roman" w:hAnsi="Times New Roman" w:cs="Times New Roman"/>
        </w:rPr>
        <w:t>Hawaii Island to Kauai.</w:t>
      </w:r>
      <w:commentRangeEnd w:id="53"/>
      <w:r w:rsidR="00132832">
        <w:rPr>
          <w:rStyle w:val="CommentReference"/>
        </w:rPr>
        <w:commentReference w:id="53"/>
      </w:r>
    </w:p>
    <w:p w14:paraId="463D9AF9" w14:textId="003507A6" w:rsidR="00385929" w:rsidRPr="002E4F70" w:rsidRDefault="005C2264" w:rsidP="00A47945">
      <w:pPr>
        <w:spacing w:line="480" w:lineRule="auto"/>
        <w:ind w:firstLine="720"/>
        <w:rPr>
          <w:rFonts w:ascii="Times New Roman" w:hAnsi="Times New Roman" w:cs="Times New Roman"/>
        </w:rPr>
      </w:pPr>
      <w:r>
        <w:rPr>
          <w:rFonts w:ascii="Times New Roman" w:hAnsi="Times New Roman" w:cs="Times New Roman"/>
        </w:rPr>
        <w:t>Ecological network theory</w:t>
      </w:r>
      <w:r w:rsidR="00385929" w:rsidRPr="002E4F70">
        <w:rPr>
          <w:rFonts w:ascii="Times New Roman" w:hAnsi="Times New Roman" w:cs="Times New Roman"/>
        </w:rPr>
        <w:t xml:space="preserve"> </w:t>
      </w:r>
      <w:r>
        <w:rPr>
          <w:rFonts w:ascii="Times New Roman" w:hAnsi="Times New Roman" w:cs="Times New Roman"/>
        </w:rPr>
        <w:t>is</w:t>
      </w:r>
      <w:r w:rsidRPr="002E4F70">
        <w:rPr>
          <w:rFonts w:ascii="Times New Roman" w:hAnsi="Times New Roman" w:cs="Times New Roman"/>
        </w:rPr>
        <w:t xml:space="preserve"> </w:t>
      </w:r>
      <w:r w:rsidR="00385929" w:rsidRPr="002E4F70">
        <w:rPr>
          <w:rFonts w:ascii="Times New Roman" w:hAnsi="Times New Roman" w:cs="Times New Roman"/>
        </w:rPr>
        <w:t>a</w:t>
      </w:r>
      <w:r w:rsidR="007533B8">
        <w:rPr>
          <w:rFonts w:ascii="Times New Roman" w:hAnsi="Times New Roman" w:cs="Times New Roman"/>
        </w:rPr>
        <w:t>n opportune</w:t>
      </w:r>
      <w:r w:rsidR="00385929" w:rsidRPr="002E4F70">
        <w:rPr>
          <w:rFonts w:ascii="Times New Roman" w:hAnsi="Times New Roman" w:cs="Times New Roman"/>
        </w:rPr>
        <w:t xml:space="preserve"> starting place </w:t>
      </w:r>
      <w:r>
        <w:rPr>
          <w:rFonts w:ascii="Times New Roman" w:hAnsi="Times New Roman" w:cs="Times New Roman"/>
        </w:rPr>
        <w:t>to</w:t>
      </w:r>
      <w:r w:rsidRPr="002E4F70">
        <w:rPr>
          <w:rFonts w:ascii="Times New Roman" w:hAnsi="Times New Roman" w:cs="Times New Roman"/>
        </w:rPr>
        <w:t xml:space="preserve"> </w:t>
      </w:r>
      <w:r w:rsidR="00385929" w:rsidRPr="002E4F70">
        <w:rPr>
          <w:rFonts w:ascii="Times New Roman" w:hAnsi="Times New Roman" w:cs="Times New Roman"/>
        </w:rPr>
        <w:t>integrat</w:t>
      </w:r>
      <w:r>
        <w:rPr>
          <w:rFonts w:ascii="Times New Roman" w:hAnsi="Times New Roman" w:cs="Times New Roman"/>
        </w:rPr>
        <w:t>e</w:t>
      </w:r>
      <w:r w:rsidR="00385929" w:rsidRPr="002E4F70">
        <w:rPr>
          <w:rFonts w:ascii="Times New Roman" w:hAnsi="Times New Roman" w:cs="Times New Roman"/>
        </w:rPr>
        <w:t xml:space="preserve"> the mechanisms of ecology and evolution because </w:t>
      </w:r>
      <w:r>
        <w:rPr>
          <w:rFonts w:ascii="Times New Roman" w:hAnsi="Times New Roman" w:cs="Times New Roman"/>
        </w:rPr>
        <w:t>this body of theory</w:t>
      </w:r>
      <w:r w:rsidR="00385929" w:rsidRPr="002E4F70">
        <w:rPr>
          <w:rFonts w:ascii="Times New Roman" w:hAnsi="Times New Roman" w:cs="Times New Roman"/>
        </w:rPr>
        <w:t xml:space="preserve"> already builds off evolutionary hypotheses such as coevolution (</w:t>
      </w:r>
      <w:proofErr w:type="spellStart"/>
      <w:r w:rsidR="00385929" w:rsidRPr="002E4F70">
        <w:rPr>
          <w:rFonts w:ascii="Times New Roman" w:hAnsi="Times New Roman" w:cs="Times New Roman"/>
        </w:rPr>
        <w:t>Bascompte</w:t>
      </w:r>
      <w:proofErr w:type="spellEnd"/>
      <w:r w:rsidR="00385929" w:rsidRPr="002E4F70">
        <w:rPr>
          <w:rFonts w:ascii="Times New Roman" w:hAnsi="Times New Roman" w:cs="Times New Roman"/>
        </w:rPr>
        <w:t xml:space="preserve"> &amp; </w:t>
      </w:r>
      <w:proofErr w:type="spellStart"/>
      <w:r w:rsidR="00385929" w:rsidRPr="002E4F70">
        <w:rPr>
          <w:rFonts w:ascii="Times New Roman" w:hAnsi="Times New Roman" w:cs="Times New Roman"/>
        </w:rPr>
        <w:t>Jordano</w:t>
      </w:r>
      <w:proofErr w:type="spellEnd"/>
      <w:r w:rsidR="00385929" w:rsidRPr="002E4F70">
        <w:rPr>
          <w:rFonts w:ascii="Times New Roman" w:hAnsi="Times New Roman" w:cs="Times New Roman"/>
        </w:rPr>
        <w:t xml:space="preserve">, 2007; </w:t>
      </w:r>
      <w:proofErr w:type="spellStart"/>
      <w:r w:rsidR="00385929" w:rsidRPr="002E4F70">
        <w:rPr>
          <w:rFonts w:ascii="Times New Roman" w:hAnsi="Times New Roman" w:cs="Times New Roman"/>
        </w:rPr>
        <w:t>Donatti</w:t>
      </w:r>
      <w:proofErr w:type="spellEnd"/>
      <w:r w:rsidR="00385929" w:rsidRPr="002E4F70">
        <w:rPr>
          <w:rFonts w:ascii="Times New Roman" w:hAnsi="Times New Roman" w:cs="Times New Roman"/>
        </w:rPr>
        <w:t xml:space="preserve"> </w:t>
      </w:r>
      <w:r w:rsidR="00385929" w:rsidRPr="002E4F70">
        <w:rPr>
          <w:rFonts w:ascii="Times New Roman" w:hAnsi="Times New Roman" w:cs="Times New Roman"/>
          <w:i/>
        </w:rPr>
        <w:t>et al.</w:t>
      </w:r>
      <w:r w:rsidR="00385929" w:rsidRPr="002E4F70">
        <w:rPr>
          <w:rFonts w:ascii="Times New Roman" w:hAnsi="Times New Roman" w:cs="Times New Roman"/>
        </w:rPr>
        <w:t xml:space="preserve">, 2011; </w:t>
      </w:r>
      <w:proofErr w:type="spellStart"/>
      <w:r w:rsidR="00385929" w:rsidRPr="002E4F70">
        <w:rPr>
          <w:rFonts w:ascii="Times New Roman" w:hAnsi="Times New Roman" w:cs="Times New Roman"/>
        </w:rPr>
        <w:t>Nuismer</w:t>
      </w:r>
      <w:proofErr w:type="spellEnd"/>
      <w:r w:rsidR="00385929" w:rsidRPr="002E4F70">
        <w:rPr>
          <w:rFonts w:ascii="Times New Roman" w:hAnsi="Times New Roman" w:cs="Times New Roman"/>
        </w:rPr>
        <w:t xml:space="preserve"> </w:t>
      </w:r>
      <w:r w:rsidR="00385929" w:rsidRPr="002E4F70">
        <w:rPr>
          <w:rFonts w:ascii="Times New Roman" w:hAnsi="Times New Roman" w:cs="Times New Roman"/>
          <w:i/>
        </w:rPr>
        <w:t>et al.</w:t>
      </w:r>
      <w:r w:rsidR="00385929" w:rsidRPr="002E4F70">
        <w:rPr>
          <w:rFonts w:ascii="Times New Roman" w:hAnsi="Times New Roman" w:cs="Times New Roman"/>
        </w:rPr>
        <w:t xml:space="preserve">, 2013) and has clear ties with </w:t>
      </w:r>
      <w:proofErr w:type="spellStart"/>
      <w:r w:rsidR="00385929" w:rsidRPr="002E4F70">
        <w:rPr>
          <w:rFonts w:ascii="Times New Roman" w:hAnsi="Times New Roman" w:cs="Times New Roman"/>
        </w:rPr>
        <w:t>macroecolog</w:t>
      </w:r>
      <w:r>
        <w:rPr>
          <w:rFonts w:ascii="Times New Roman" w:hAnsi="Times New Roman" w:cs="Times New Roman"/>
        </w:rPr>
        <w:t>ical</w:t>
      </w:r>
      <w:proofErr w:type="spellEnd"/>
      <w:r>
        <w:rPr>
          <w:rFonts w:ascii="Times New Roman" w:hAnsi="Times New Roman" w:cs="Times New Roman"/>
        </w:rPr>
        <w:t xml:space="preserve"> questions of the distribution of abundance and body size across species</w:t>
      </w:r>
      <w:r w:rsidR="00385929" w:rsidRPr="002E4F70">
        <w:rPr>
          <w:rFonts w:ascii="Times New Roman" w:hAnsi="Times New Roman" w:cs="Times New Roman"/>
        </w:rPr>
        <w:t xml:space="preserve"> (</w:t>
      </w:r>
      <w:proofErr w:type="spellStart"/>
      <w:r w:rsidR="00385929" w:rsidRPr="002E4F70">
        <w:rPr>
          <w:rFonts w:ascii="Times New Roman" w:hAnsi="Times New Roman" w:cs="Times New Roman"/>
        </w:rPr>
        <w:t>Berlow</w:t>
      </w:r>
      <w:proofErr w:type="spellEnd"/>
      <w:r w:rsidR="00385929" w:rsidRPr="002E4F70">
        <w:rPr>
          <w:rFonts w:ascii="Times New Roman" w:hAnsi="Times New Roman" w:cs="Times New Roman"/>
        </w:rPr>
        <w:t xml:space="preserve"> </w:t>
      </w:r>
      <w:r w:rsidR="00385929" w:rsidRPr="002E4F70">
        <w:rPr>
          <w:rFonts w:ascii="Times New Roman" w:hAnsi="Times New Roman" w:cs="Times New Roman"/>
          <w:i/>
        </w:rPr>
        <w:t>et al.</w:t>
      </w:r>
      <w:r w:rsidR="00385929" w:rsidRPr="002E4F70">
        <w:rPr>
          <w:rFonts w:ascii="Times New Roman" w:hAnsi="Times New Roman" w:cs="Times New Roman"/>
        </w:rPr>
        <w:t>, 2009; Williams, 2010; Harte, 2011)</w:t>
      </w:r>
      <w:commentRangeStart w:id="64"/>
      <w:r w:rsidR="00385929" w:rsidRPr="002E4F70">
        <w:rPr>
          <w:rFonts w:ascii="Times New Roman" w:hAnsi="Times New Roman" w:cs="Times New Roman"/>
        </w:rPr>
        <w:t>.</w:t>
      </w:r>
      <w:commentRangeEnd w:id="64"/>
      <w:r w:rsidR="00070081">
        <w:rPr>
          <w:rStyle w:val="CommentReference"/>
        </w:rPr>
        <w:commentReference w:id="64"/>
      </w:r>
      <w:r w:rsidR="00385929" w:rsidRPr="002E4F70">
        <w:rPr>
          <w:rFonts w:ascii="Times New Roman" w:hAnsi="Times New Roman" w:cs="Times New Roman"/>
        </w:rPr>
        <w:t xml:space="preserve"> </w:t>
      </w:r>
      <w:r>
        <w:rPr>
          <w:rFonts w:ascii="Times New Roman" w:hAnsi="Times New Roman" w:cs="Times New Roman"/>
        </w:rPr>
        <w:t xml:space="preserve">The structure of ecological networks is often characterized by the distribution of links </w:t>
      </w:r>
      <w:r w:rsidR="007533B8">
        <w:rPr>
          <w:rFonts w:ascii="Times New Roman" w:hAnsi="Times New Roman" w:cs="Times New Roman"/>
        </w:rPr>
        <w:t xml:space="preserve">among </w:t>
      </w:r>
      <w:r>
        <w:rPr>
          <w:rFonts w:ascii="Times New Roman" w:hAnsi="Times New Roman" w:cs="Times New Roman"/>
        </w:rPr>
        <w:t xml:space="preserve">species and the degree to which those links asymmetrically connect specialists and generalists (a pattern known as </w:t>
      </w:r>
      <w:proofErr w:type="spellStart"/>
      <w:r>
        <w:rPr>
          <w:rFonts w:ascii="Times New Roman" w:hAnsi="Times New Roman" w:cs="Times New Roman"/>
        </w:rPr>
        <w:t>nestedness</w:t>
      </w:r>
      <w:proofErr w:type="spellEnd"/>
      <w:r>
        <w:rPr>
          <w:rFonts w:ascii="Times New Roman" w:hAnsi="Times New Roman" w:cs="Times New Roman"/>
        </w:rPr>
        <w:t>) and connect species into semi-</w:t>
      </w:r>
      <w:proofErr w:type="spellStart"/>
      <w:r>
        <w:rPr>
          <w:rFonts w:ascii="Times New Roman" w:hAnsi="Times New Roman" w:cs="Times New Roman"/>
        </w:rPr>
        <w:t>descrete</w:t>
      </w:r>
      <w:proofErr w:type="spellEnd"/>
      <w:r>
        <w:rPr>
          <w:rFonts w:ascii="Times New Roman" w:hAnsi="Times New Roman" w:cs="Times New Roman"/>
        </w:rPr>
        <w:t xml:space="preserve"> modules (citations). Modularity and </w:t>
      </w:r>
      <w:proofErr w:type="spellStart"/>
      <w:r>
        <w:rPr>
          <w:rFonts w:ascii="Times New Roman" w:hAnsi="Times New Roman" w:cs="Times New Roman"/>
        </w:rPr>
        <w:t>nestedness</w:t>
      </w:r>
      <w:proofErr w:type="spellEnd"/>
      <w:r>
        <w:rPr>
          <w:rFonts w:ascii="Times New Roman" w:hAnsi="Times New Roman" w:cs="Times New Roman"/>
        </w:rPr>
        <w:t xml:space="preserve"> have been hypothesized to relate directly to the evolutionary scenario underlying network formation</w:t>
      </w:r>
      <w:r w:rsidR="00274930">
        <w:rPr>
          <w:rFonts w:ascii="Times New Roman" w:hAnsi="Times New Roman" w:cs="Times New Roman"/>
        </w:rPr>
        <w:t xml:space="preserve"> </w:t>
      </w:r>
      <w:r w:rsidR="00274930">
        <w:rPr>
          <w:rFonts w:ascii="Times New Roman" w:hAnsi="Times New Roman" w:cs="Times New Roman"/>
        </w:rPr>
        <w:lastRenderedPageBreak/>
        <w:t>(citations)</w:t>
      </w:r>
      <w:r w:rsidR="00B52B78">
        <w:rPr>
          <w:rFonts w:ascii="Times New Roman" w:hAnsi="Times New Roman" w:cs="Times New Roman"/>
        </w:rPr>
        <w:t xml:space="preserve">. Modularity is </w:t>
      </w:r>
      <w:proofErr w:type="spellStart"/>
      <w:r w:rsidR="00B52B78">
        <w:rPr>
          <w:rFonts w:ascii="Times New Roman" w:hAnsi="Times New Roman" w:cs="Times New Roman"/>
        </w:rPr>
        <w:t>though</w:t>
      </w:r>
      <w:proofErr w:type="spellEnd"/>
      <w:r w:rsidR="00B52B78">
        <w:rPr>
          <w:rFonts w:ascii="Times New Roman" w:hAnsi="Times New Roman" w:cs="Times New Roman"/>
        </w:rPr>
        <w:t xml:space="preserve"> to arise </w:t>
      </w:r>
      <w:del w:id="65" w:author="Dan" w:date="2014-09-24T16:40:00Z">
        <w:r w:rsidR="00B52B78" w:rsidDel="000B250A">
          <w:rPr>
            <w:rFonts w:ascii="Times New Roman" w:hAnsi="Times New Roman" w:cs="Times New Roman"/>
          </w:rPr>
          <w:delText>due to</w:delText>
        </w:r>
      </w:del>
      <w:ins w:id="66" w:author="Dan" w:date="2014-09-24T16:40:00Z">
        <w:r w:rsidR="000B250A">
          <w:rPr>
            <w:rFonts w:ascii="Times New Roman" w:hAnsi="Times New Roman" w:cs="Times New Roman"/>
          </w:rPr>
          <w:t>from</w:t>
        </w:r>
      </w:ins>
      <w:r w:rsidR="00B52B78">
        <w:rPr>
          <w:rFonts w:ascii="Times New Roman" w:hAnsi="Times New Roman" w:cs="Times New Roman"/>
        </w:rPr>
        <w:t xml:space="preserve"> diffuse coevolution between animals (be they in the role of herbivore, </w:t>
      </w:r>
      <w:proofErr w:type="spellStart"/>
      <w:r w:rsidR="00B52B78">
        <w:rPr>
          <w:rFonts w:ascii="Times New Roman" w:hAnsi="Times New Roman" w:cs="Times New Roman"/>
        </w:rPr>
        <w:t>frugivore</w:t>
      </w:r>
      <w:proofErr w:type="spellEnd"/>
      <w:r w:rsidR="00B52B78">
        <w:rPr>
          <w:rFonts w:ascii="Times New Roman" w:hAnsi="Times New Roman" w:cs="Times New Roman"/>
        </w:rPr>
        <w:t xml:space="preserve"> or pollinator) and plants, with the traits of both groups evolving to either optimize mutualism or avoid antagonism (citations). </w:t>
      </w:r>
      <w:proofErr w:type="spellStart"/>
      <w:r w:rsidR="00B52B78">
        <w:rPr>
          <w:rFonts w:ascii="Times New Roman" w:hAnsi="Times New Roman" w:cs="Times New Roman"/>
        </w:rPr>
        <w:t>Nestedness</w:t>
      </w:r>
      <w:proofErr w:type="spellEnd"/>
      <w:r w:rsidR="00B52B78">
        <w:rPr>
          <w:rFonts w:ascii="Times New Roman" w:hAnsi="Times New Roman" w:cs="Times New Roman"/>
        </w:rPr>
        <w:t xml:space="preserve"> </w:t>
      </w:r>
      <w:del w:id="67" w:author="Dan" w:date="2014-09-24T16:40:00Z">
        <w:r w:rsidR="00B52B78" w:rsidDel="000B250A">
          <w:rPr>
            <w:rFonts w:ascii="Times New Roman" w:hAnsi="Times New Roman" w:cs="Times New Roman"/>
          </w:rPr>
          <w:delText>has been proposed to</w:delText>
        </w:r>
      </w:del>
      <w:ins w:id="68" w:author="Dan" w:date="2014-09-24T16:40:00Z">
        <w:r w:rsidR="000B250A">
          <w:rPr>
            <w:rFonts w:ascii="Times New Roman" w:hAnsi="Times New Roman" w:cs="Times New Roman"/>
          </w:rPr>
          <w:t>may</w:t>
        </w:r>
      </w:ins>
      <w:r w:rsidR="00B52B78">
        <w:rPr>
          <w:rFonts w:ascii="Times New Roman" w:hAnsi="Times New Roman" w:cs="Times New Roman"/>
        </w:rPr>
        <w:t xml:space="preserve"> arise through multiple dynamics including stochastic sampling of source pools (citation), preferential interaction with generalists (citation) and </w:t>
      </w:r>
      <w:del w:id="69" w:author="Dan" w:date="2014-09-24T16:34:00Z">
        <w:r w:rsidR="004379A6" w:rsidDel="00070081">
          <w:rPr>
            <w:rFonts w:ascii="Times New Roman" w:hAnsi="Times New Roman" w:cs="Times New Roman"/>
          </w:rPr>
          <w:delText xml:space="preserve">forcing </w:delText>
        </w:r>
      </w:del>
      <w:r w:rsidR="004379A6">
        <w:rPr>
          <w:rFonts w:ascii="Times New Roman" w:hAnsi="Times New Roman" w:cs="Times New Roman"/>
        </w:rPr>
        <w:t>acting to stabilize network dynamics (citation)</w:t>
      </w:r>
      <w:r w:rsidR="00274930">
        <w:rPr>
          <w:rFonts w:ascii="Times New Roman" w:hAnsi="Times New Roman" w:cs="Times New Roman"/>
        </w:rPr>
        <w:t>.</w:t>
      </w:r>
    </w:p>
    <w:p w14:paraId="446F1853" w14:textId="77777777" w:rsidR="00F52504" w:rsidRPr="002E4F70" w:rsidRDefault="00D92FAC" w:rsidP="002E4F70">
      <w:pPr>
        <w:spacing w:line="480" w:lineRule="auto"/>
        <w:rPr>
          <w:rFonts w:ascii="Times New Roman" w:hAnsi="Times New Roman" w:cs="Times New Roman"/>
        </w:rPr>
      </w:pPr>
      <w:r>
        <w:rPr>
          <w:rFonts w:ascii="Times New Roman" w:hAnsi="Times New Roman" w:cs="Times New Roman"/>
        </w:rPr>
        <w:tab/>
        <w:t xml:space="preserve">The distribution of linkages </w:t>
      </w:r>
      <w:r w:rsidR="007E64A5">
        <w:rPr>
          <w:rFonts w:ascii="Times New Roman" w:hAnsi="Times New Roman" w:cs="Times New Roman"/>
        </w:rPr>
        <w:t xml:space="preserve">in ecological networks </w:t>
      </w:r>
      <w:r>
        <w:rPr>
          <w:rFonts w:ascii="Times New Roman" w:hAnsi="Times New Roman" w:cs="Times New Roman"/>
        </w:rPr>
        <w:t>has been used to evaluate the signature of neutrality in the assembly of plant-animal interactions (</w:t>
      </w:r>
      <w:proofErr w:type="spellStart"/>
      <w:r w:rsidR="007533B8">
        <w:rPr>
          <w:rFonts w:ascii="Times New Roman" w:hAnsi="Times New Roman" w:cs="Times New Roman"/>
        </w:rPr>
        <w:t>Oikos</w:t>
      </w:r>
      <w:proofErr w:type="spellEnd"/>
      <w:r w:rsidR="007533B8">
        <w:rPr>
          <w:rFonts w:ascii="Times New Roman" w:hAnsi="Times New Roman" w:cs="Times New Roman"/>
        </w:rPr>
        <w:t xml:space="preserve"> </w:t>
      </w:r>
      <w:proofErr w:type="spellStart"/>
      <w:r w:rsidR="007533B8">
        <w:rPr>
          <w:rFonts w:ascii="Times New Roman" w:hAnsi="Times New Roman" w:cs="Times New Roman"/>
        </w:rPr>
        <w:t>frugivory</w:t>
      </w:r>
      <w:proofErr w:type="spellEnd"/>
      <w:r w:rsidR="007533B8">
        <w:rPr>
          <w:rFonts w:ascii="Times New Roman" w:hAnsi="Times New Roman" w:cs="Times New Roman"/>
        </w:rPr>
        <w:t xml:space="preserve"> paper</w:t>
      </w:r>
      <w:r>
        <w:rPr>
          <w:rFonts w:ascii="Times New Roman" w:hAnsi="Times New Roman" w:cs="Times New Roman"/>
        </w:rPr>
        <w:t>) and lends itself to analysis using tools built to understand other pervasive patterns in ecology such as the species abundance distribution. The Maximum Entropy Theory of Ecology (</w:t>
      </w:r>
      <w:r w:rsidR="00A206D3">
        <w:rPr>
          <w:rFonts w:ascii="Times New Roman" w:hAnsi="Times New Roman" w:cs="Times New Roman"/>
        </w:rPr>
        <w:t xml:space="preserve">METE; </w:t>
      </w:r>
      <w:r>
        <w:rPr>
          <w:rFonts w:ascii="Times New Roman" w:hAnsi="Times New Roman" w:cs="Times New Roman"/>
        </w:rPr>
        <w:t xml:space="preserve">Harte 2011) is one such tool that can predict the statistical </w:t>
      </w:r>
      <w:r w:rsidR="00A206D3">
        <w:rPr>
          <w:rFonts w:ascii="Times New Roman" w:hAnsi="Times New Roman" w:cs="Times New Roman"/>
        </w:rPr>
        <w:t xml:space="preserve">steady state of a community, and thus real world deviations from METE can provide insights into the processes driving ecology toward alternate system states (Harte 2011; Harte and Newman 2014; Newman in press). In the context of ecological networks, deviations from METE predictions </w:t>
      </w:r>
      <w:commentRangeStart w:id="70"/>
      <w:commentRangeStart w:id="71"/>
      <w:r w:rsidR="00A206D3">
        <w:rPr>
          <w:rFonts w:ascii="Times New Roman" w:hAnsi="Times New Roman" w:cs="Times New Roman"/>
        </w:rPr>
        <w:t>could indicate systems under rapid or driven change due to the evolutionary process coupling plants and animals.</w:t>
      </w:r>
      <w:commentRangeEnd w:id="70"/>
      <w:r w:rsidR="00F17DBB">
        <w:rPr>
          <w:rStyle w:val="CommentReference"/>
          <w:vanish/>
        </w:rPr>
        <w:commentReference w:id="70"/>
      </w:r>
      <w:commentRangeEnd w:id="71"/>
      <w:r w:rsidR="00B52B78">
        <w:rPr>
          <w:rStyle w:val="CommentReference"/>
        </w:rPr>
        <w:commentReference w:id="71"/>
      </w:r>
    </w:p>
    <w:p w14:paraId="75050822" w14:textId="77777777" w:rsidR="00F52504" w:rsidRPr="002E4F70" w:rsidRDefault="00385929" w:rsidP="008A6F21">
      <w:pPr>
        <w:widowControl w:val="0"/>
        <w:autoSpaceDE w:val="0"/>
        <w:autoSpaceDN w:val="0"/>
        <w:adjustRightInd w:val="0"/>
        <w:spacing w:after="120" w:line="480" w:lineRule="auto"/>
        <w:ind w:firstLine="360"/>
        <w:rPr>
          <w:rFonts w:ascii="Times New Roman" w:hAnsi="Times New Roman" w:cs="Times New Roman"/>
        </w:rPr>
      </w:pPr>
      <w:commentRangeStart w:id="72"/>
      <w:r w:rsidRPr="002E4F70">
        <w:rPr>
          <w:rFonts w:ascii="Times New Roman" w:hAnsi="Times New Roman" w:cs="Times New Roman"/>
        </w:rPr>
        <w:t>In this paper, we use th</w:t>
      </w:r>
      <w:r w:rsidR="0089007E">
        <w:rPr>
          <w:rFonts w:ascii="Times New Roman" w:hAnsi="Times New Roman" w:cs="Times New Roman"/>
        </w:rPr>
        <w:t>e</w:t>
      </w:r>
      <w:r w:rsidRPr="002E4F70">
        <w:rPr>
          <w:rFonts w:ascii="Times New Roman" w:hAnsi="Times New Roman" w:cs="Times New Roman"/>
        </w:rPr>
        <w:t xml:space="preserve"> age-structured template </w:t>
      </w:r>
      <w:r w:rsidR="0089007E">
        <w:rPr>
          <w:rFonts w:ascii="Times New Roman" w:hAnsi="Times New Roman" w:cs="Times New Roman"/>
        </w:rPr>
        <w:t xml:space="preserve">of the Hawaiian Archipelago </w:t>
      </w:r>
      <w:r w:rsidRPr="002E4F70">
        <w:rPr>
          <w:rFonts w:ascii="Times New Roman" w:hAnsi="Times New Roman" w:cs="Times New Roman"/>
        </w:rPr>
        <w:t xml:space="preserve">as a basis from which to </w:t>
      </w:r>
      <w:r w:rsidR="00CE0585">
        <w:rPr>
          <w:rFonts w:ascii="Times New Roman" w:hAnsi="Times New Roman" w:cs="Times New Roman"/>
        </w:rPr>
        <w:t>study</w:t>
      </w:r>
      <w:r w:rsidR="00CE0585" w:rsidRPr="002E4F70">
        <w:rPr>
          <w:rFonts w:ascii="Times New Roman" w:hAnsi="Times New Roman" w:cs="Times New Roman"/>
        </w:rPr>
        <w:t xml:space="preserve"> </w:t>
      </w:r>
      <w:r w:rsidRPr="002E4F70">
        <w:rPr>
          <w:rFonts w:ascii="Times New Roman" w:hAnsi="Times New Roman" w:cs="Times New Roman"/>
        </w:rPr>
        <w:t xml:space="preserve">evolutionary community assembly, combining analytical approaches from network analysis, </w:t>
      </w:r>
      <w:r w:rsidR="0089007E">
        <w:rPr>
          <w:rFonts w:ascii="Times New Roman" w:hAnsi="Times New Roman" w:cs="Times New Roman"/>
        </w:rPr>
        <w:t xml:space="preserve">the </w:t>
      </w:r>
      <w:r w:rsidR="00283041">
        <w:rPr>
          <w:rFonts w:ascii="Times New Roman" w:hAnsi="Times New Roman" w:cs="Times New Roman"/>
        </w:rPr>
        <w:t>METE</w:t>
      </w:r>
      <w:r w:rsidRPr="002E4F70">
        <w:rPr>
          <w:rFonts w:ascii="Times New Roman" w:hAnsi="Times New Roman" w:cs="Times New Roman"/>
        </w:rPr>
        <w:t xml:space="preserve"> (Harte </w:t>
      </w:r>
      <w:r w:rsidR="0089007E">
        <w:rPr>
          <w:rFonts w:ascii="Times New Roman" w:hAnsi="Times New Roman" w:cs="Times New Roman"/>
        </w:rPr>
        <w:t>2011</w:t>
      </w:r>
      <w:r w:rsidRPr="002E4F70">
        <w:rPr>
          <w:rFonts w:ascii="Times New Roman" w:hAnsi="Times New Roman" w:cs="Times New Roman"/>
        </w:rPr>
        <w:t>), and population genetics. We</w:t>
      </w:r>
      <w:r w:rsidR="0089007E">
        <w:rPr>
          <w:rFonts w:ascii="Times New Roman" w:hAnsi="Times New Roman" w:cs="Times New Roman"/>
        </w:rPr>
        <w:t xml:space="preserve"> analyze </w:t>
      </w:r>
      <w:r w:rsidR="0089007E" w:rsidRPr="002E4F70">
        <w:rPr>
          <w:rFonts w:ascii="Times New Roman" w:hAnsi="Times New Roman" w:cs="Times New Roman"/>
        </w:rPr>
        <w:t>existing population genetic data to evaluate the connectivity of populations across the landscape and evaluate whether this differs across trophic levels.</w:t>
      </w:r>
      <w:r w:rsidR="0089007E">
        <w:rPr>
          <w:rFonts w:ascii="Times New Roman" w:hAnsi="Times New Roman" w:cs="Times New Roman"/>
        </w:rPr>
        <w:t xml:space="preserve"> Within this evolutionary context calibrated by population genetic structure we </w:t>
      </w:r>
      <w:r w:rsidRPr="002E4F70">
        <w:rPr>
          <w:rFonts w:ascii="Times New Roman" w:hAnsi="Times New Roman" w:cs="Times New Roman"/>
        </w:rPr>
        <w:t xml:space="preserve">develop bipartite interaction networks of plants and herbivores across an age gradient and use the resulting </w:t>
      </w:r>
      <w:r w:rsidRPr="002E4F70">
        <w:rPr>
          <w:rFonts w:ascii="Times New Roman" w:hAnsi="Times New Roman" w:cs="Times New Roman"/>
        </w:rPr>
        <w:lastRenderedPageBreak/>
        <w:t xml:space="preserve">patterns to generate hypotheses about the dynamics underlying community assembly </w:t>
      </w:r>
      <w:r w:rsidR="0089007E">
        <w:rPr>
          <w:rFonts w:ascii="Times New Roman" w:hAnsi="Times New Roman" w:cs="Times New Roman"/>
        </w:rPr>
        <w:t>through</w:t>
      </w:r>
      <w:r w:rsidR="0089007E" w:rsidRPr="002E4F70">
        <w:rPr>
          <w:rFonts w:ascii="Times New Roman" w:hAnsi="Times New Roman" w:cs="Times New Roman"/>
        </w:rPr>
        <w:t xml:space="preserve"> </w:t>
      </w:r>
      <w:r w:rsidRPr="002E4F70">
        <w:rPr>
          <w:rFonts w:ascii="Times New Roman" w:hAnsi="Times New Roman" w:cs="Times New Roman"/>
        </w:rPr>
        <w:t>time</w:t>
      </w:r>
      <w:r w:rsidR="0089007E">
        <w:rPr>
          <w:rFonts w:ascii="Times New Roman" w:hAnsi="Times New Roman" w:cs="Times New Roman"/>
        </w:rPr>
        <w:t>.</w:t>
      </w:r>
      <w:r w:rsidRPr="002E4F70">
        <w:rPr>
          <w:rFonts w:ascii="Times New Roman" w:hAnsi="Times New Roman" w:cs="Times New Roman"/>
        </w:rPr>
        <w:t xml:space="preserve"> </w:t>
      </w:r>
      <w:commentRangeEnd w:id="72"/>
      <w:r w:rsidR="000B250A">
        <w:rPr>
          <w:rStyle w:val="CommentReference"/>
        </w:rPr>
        <w:commentReference w:id="72"/>
      </w:r>
    </w:p>
    <w:p w14:paraId="5D15F457" w14:textId="77777777" w:rsidR="00E048A3" w:rsidRPr="002E4F70" w:rsidRDefault="00E048A3" w:rsidP="002E4F70">
      <w:pPr>
        <w:spacing w:line="480" w:lineRule="auto"/>
        <w:rPr>
          <w:rFonts w:ascii="Times New Roman" w:hAnsi="Times New Roman" w:cs="Times New Roman"/>
          <w:b/>
          <w:sz w:val="36"/>
          <w:szCs w:val="36"/>
        </w:rPr>
      </w:pPr>
      <w:r w:rsidRPr="002E4F70">
        <w:rPr>
          <w:rFonts w:ascii="Times New Roman" w:hAnsi="Times New Roman" w:cs="Times New Roman"/>
          <w:b/>
          <w:sz w:val="36"/>
          <w:szCs w:val="36"/>
        </w:rPr>
        <w:t>METHODS</w:t>
      </w:r>
    </w:p>
    <w:p w14:paraId="2E4B8E57" w14:textId="77777777" w:rsidR="00ED32A0" w:rsidRPr="002E4F70" w:rsidRDefault="00ED32A0" w:rsidP="002E4F70">
      <w:pPr>
        <w:pStyle w:val="Heading2"/>
        <w:spacing w:line="480" w:lineRule="auto"/>
        <w:rPr>
          <w:rFonts w:ascii="Times New Roman" w:hAnsi="Times New Roman" w:cs="Times New Roman"/>
        </w:rPr>
      </w:pPr>
      <w:bookmarkStart w:id="73" w:name="hawaii-as-an-eco-evolutionary-study-syst"/>
      <w:r w:rsidRPr="002E4F70">
        <w:rPr>
          <w:rFonts w:ascii="Times New Roman" w:hAnsi="Times New Roman" w:cs="Times New Roman"/>
        </w:rPr>
        <w:t>Hawaii as an eco-evolutionary study system</w:t>
      </w:r>
    </w:p>
    <w:p w14:paraId="23A06631" w14:textId="4CE5162F" w:rsidR="00DF0DEA" w:rsidRDefault="00DF0DEA" w:rsidP="009E509B">
      <w:pPr>
        <w:spacing w:before="180" w:after="180" w:line="480" w:lineRule="auto"/>
        <w:ind w:firstLine="720"/>
      </w:pPr>
      <w:bookmarkStart w:id="74" w:name="compilation-and-analysis-of-genetic-data"/>
      <w:bookmarkEnd w:id="73"/>
      <w:r w:rsidRPr="002E4F70">
        <w:rPr>
          <w:rFonts w:ascii="Times New Roman" w:hAnsi="Times New Roman" w:cs="Times New Roman"/>
        </w:rPr>
        <w:t xml:space="preserve">The geological landscape of the Hawaiian Islands offers a matrix of volcanic substrates mapped in fine detail by chronological age and geochemical composition (Sherrod </w:t>
      </w:r>
      <w:r w:rsidRPr="002E4F70">
        <w:rPr>
          <w:rFonts w:ascii="Times New Roman" w:hAnsi="Times New Roman" w:cs="Times New Roman"/>
          <w:i/>
        </w:rPr>
        <w:t>et al.</w:t>
      </w:r>
      <w:r w:rsidRPr="002E4F70">
        <w:rPr>
          <w:rFonts w:ascii="Times New Roman" w:hAnsi="Times New Roman" w:cs="Times New Roman"/>
        </w:rPr>
        <w:t>, 2007). On Hawaii Island in particular, independent gradients in elevation and precipitation interact within a matrix of substrate ages ranging from contemporary (active) to 500,000 years. Ongoing volcanic activity has created a dynamic mosaic of habitats with transitory to long-lasting fragmentation within landscapes.</w:t>
      </w:r>
      <w:ins w:id="75" w:author="Dan" w:date="2014-09-24T16:51:00Z">
        <w:r w:rsidR="00A27F02">
          <w:rPr>
            <w:rFonts w:ascii="Times New Roman" w:hAnsi="Times New Roman" w:cs="Times New Roman"/>
          </w:rPr>
          <w:t xml:space="preserve"> This dynamism on the present-day youngest island is a </w:t>
        </w:r>
        <w:commentRangeStart w:id="76"/>
        <w:r w:rsidR="00A27F02">
          <w:rPr>
            <w:rFonts w:ascii="Times New Roman" w:hAnsi="Times New Roman" w:cs="Times New Roman"/>
          </w:rPr>
          <w:t>recapitulation</w:t>
        </w:r>
      </w:ins>
      <w:commentRangeEnd w:id="76"/>
      <w:ins w:id="77" w:author="Dan" w:date="2014-09-24T16:54:00Z">
        <w:r w:rsidR="00A27F02">
          <w:rPr>
            <w:rStyle w:val="CommentReference"/>
          </w:rPr>
          <w:commentReference w:id="76"/>
        </w:r>
      </w:ins>
      <w:ins w:id="78" w:author="Dan" w:date="2014-09-24T16:51:00Z">
        <w:r w:rsidR="00A27F02">
          <w:rPr>
            <w:rFonts w:ascii="Times New Roman" w:hAnsi="Times New Roman" w:cs="Times New Roman"/>
          </w:rPr>
          <w:t xml:space="preserve"> of the</w:t>
        </w:r>
      </w:ins>
      <w:ins w:id="79" w:author="Dan" w:date="2014-09-24T16:52:00Z">
        <w:r w:rsidR="00A27F02">
          <w:rPr>
            <w:rFonts w:ascii="Times New Roman" w:hAnsi="Times New Roman" w:cs="Times New Roman"/>
          </w:rPr>
          <w:t xml:space="preserve"> early</w:t>
        </w:r>
      </w:ins>
      <w:ins w:id="80" w:author="Dan" w:date="2014-09-24T16:51:00Z">
        <w:r w:rsidR="00A27F02">
          <w:rPr>
            <w:rFonts w:ascii="Times New Roman" w:hAnsi="Times New Roman" w:cs="Times New Roman"/>
          </w:rPr>
          <w:t xml:space="preserve"> geological processes that formed the older</w:t>
        </w:r>
      </w:ins>
      <w:ins w:id="81" w:author="Dan" w:date="2014-09-24T16:53:00Z">
        <w:r w:rsidR="00A27F02">
          <w:rPr>
            <w:rFonts w:ascii="Times New Roman" w:hAnsi="Times New Roman" w:cs="Times New Roman"/>
          </w:rPr>
          <w:t>, and now senescent,</w:t>
        </w:r>
      </w:ins>
      <w:ins w:id="82" w:author="Dan" w:date="2014-09-24T16:51:00Z">
        <w:r w:rsidR="00A27F02">
          <w:rPr>
            <w:rFonts w:ascii="Times New Roman" w:hAnsi="Times New Roman" w:cs="Times New Roman"/>
          </w:rPr>
          <w:t xml:space="preserve"> islands in the archipelago to Kauai</w:t>
        </w:r>
      </w:ins>
      <w:ins w:id="83" w:author="Dan" w:date="2014-09-24T16:53:00Z">
        <w:r w:rsidR="00A27F02">
          <w:rPr>
            <w:rFonts w:ascii="Times New Roman" w:hAnsi="Times New Roman" w:cs="Times New Roman"/>
          </w:rPr>
          <w:t>.</w:t>
        </w:r>
      </w:ins>
    </w:p>
    <w:p w14:paraId="5B7D1D52" w14:textId="77777777" w:rsidR="002E4F70" w:rsidRPr="00A9076B" w:rsidRDefault="00ED32A0" w:rsidP="00A9076B">
      <w:pPr>
        <w:spacing w:before="180" w:after="180" w:line="480" w:lineRule="auto"/>
        <w:ind w:firstLine="720"/>
        <w:rPr>
          <w:rFonts w:ascii="Times New Roman" w:hAnsi="Times New Roman" w:cs="Times New Roman"/>
        </w:rPr>
      </w:pPr>
      <w:r w:rsidRPr="00A9076B">
        <w:rPr>
          <w:rFonts w:ascii="Times New Roman" w:hAnsi="Times New Roman" w:cs="Times New Roman"/>
        </w:rPr>
        <w:t>To investigate how ecological patterns change in response to varied evolutionary contexts we selected</w:t>
      </w:r>
      <w:r w:rsidR="00C8648A" w:rsidRPr="00A9076B">
        <w:rPr>
          <w:rFonts w:ascii="Times New Roman" w:hAnsi="Times New Roman" w:cs="Times New Roman"/>
        </w:rPr>
        <w:t xml:space="preserve"> four</w:t>
      </w:r>
      <w:r w:rsidRPr="00A9076B">
        <w:rPr>
          <w:rFonts w:ascii="Times New Roman" w:hAnsi="Times New Roman" w:cs="Times New Roman"/>
        </w:rPr>
        <w:t xml:space="preserve"> </w:t>
      </w:r>
      <w:r w:rsidR="00355C99" w:rsidRPr="00A9076B">
        <w:rPr>
          <w:rFonts w:ascii="Times New Roman" w:hAnsi="Times New Roman" w:cs="Times New Roman"/>
        </w:rPr>
        <w:t xml:space="preserve">focal </w:t>
      </w:r>
      <w:r w:rsidRPr="00A9076B">
        <w:rPr>
          <w:rFonts w:ascii="Times New Roman" w:hAnsi="Times New Roman" w:cs="Times New Roman"/>
        </w:rPr>
        <w:t>site</w:t>
      </w:r>
      <w:r w:rsidR="00355C99" w:rsidRPr="00A9076B">
        <w:rPr>
          <w:rFonts w:ascii="Times New Roman" w:hAnsi="Times New Roman" w:cs="Times New Roman"/>
        </w:rPr>
        <w:t>s</w:t>
      </w:r>
      <w:r w:rsidRPr="00A9076B">
        <w:rPr>
          <w:rFonts w:ascii="Times New Roman" w:hAnsi="Times New Roman" w:cs="Times New Roman"/>
        </w:rPr>
        <w:t xml:space="preserve"> across the </w:t>
      </w:r>
      <w:proofErr w:type="spellStart"/>
      <w:r w:rsidRPr="00A9076B">
        <w:rPr>
          <w:rFonts w:ascii="Times New Roman" w:hAnsi="Times New Roman" w:cs="Times New Roman"/>
        </w:rPr>
        <w:t>chronosequence</w:t>
      </w:r>
      <w:proofErr w:type="spellEnd"/>
      <w:r w:rsidRPr="00A9076B">
        <w:rPr>
          <w:rFonts w:ascii="Times New Roman" w:hAnsi="Times New Roman" w:cs="Times New Roman"/>
        </w:rPr>
        <w:t xml:space="preserve"> of substrate and island ages</w:t>
      </w:r>
      <w:r w:rsidR="00DF0DEA" w:rsidRPr="00A9076B">
        <w:rPr>
          <w:rFonts w:ascii="Times New Roman" w:hAnsi="Times New Roman" w:cs="Times New Roman"/>
        </w:rPr>
        <w:t xml:space="preserve"> (two on Hawaii Island, one on Maui and one on Kauai)</w:t>
      </w:r>
      <w:r w:rsidR="00355C99" w:rsidRPr="00A9076B">
        <w:rPr>
          <w:rFonts w:ascii="Times New Roman" w:hAnsi="Times New Roman" w:cs="Times New Roman"/>
        </w:rPr>
        <w:t xml:space="preserve"> </w:t>
      </w:r>
      <w:r w:rsidR="00014CC9" w:rsidRPr="00A9076B">
        <w:rPr>
          <w:rFonts w:ascii="Times New Roman" w:hAnsi="Times New Roman" w:cs="Times New Roman"/>
        </w:rPr>
        <w:t>from</w:t>
      </w:r>
      <w:r w:rsidR="00355C99" w:rsidRPr="00A9076B">
        <w:rPr>
          <w:rFonts w:ascii="Times New Roman" w:hAnsi="Times New Roman" w:cs="Times New Roman"/>
        </w:rPr>
        <w:t xml:space="preserve"> which to compile </w:t>
      </w:r>
      <w:r w:rsidR="00AB0811" w:rsidRPr="00A9076B">
        <w:rPr>
          <w:rFonts w:ascii="Times New Roman" w:hAnsi="Times New Roman" w:cs="Times New Roman"/>
        </w:rPr>
        <w:t xml:space="preserve">interaction </w:t>
      </w:r>
      <w:r w:rsidR="00355C99" w:rsidRPr="00A9076B">
        <w:rPr>
          <w:rFonts w:ascii="Times New Roman" w:hAnsi="Times New Roman" w:cs="Times New Roman"/>
        </w:rPr>
        <w:t xml:space="preserve">network data. </w:t>
      </w:r>
      <w:r w:rsidR="00A9076B" w:rsidRPr="00A9076B">
        <w:rPr>
          <w:rFonts w:ascii="Times New Roman" w:hAnsi="Times New Roman" w:cs="Times New Roman"/>
        </w:rPr>
        <w:t xml:space="preserve">Focal sites were selected to have similar forest composition (dominated by </w:t>
      </w:r>
      <w:proofErr w:type="spellStart"/>
      <w:r w:rsidR="00A9076B" w:rsidRPr="00A9076B">
        <w:rPr>
          <w:rFonts w:ascii="Times New Roman" w:hAnsi="Times New Roman" w:cs="Times New Roman"/>
          <w:i/>
        </w:rPr>
        <w:t>Metrosideros</w:t>
      </w:r>
      <w:proofErr w:type="spellEnd"/>
      <w:r w:rsidR="00A9076B" w:rsidRPr="00A9076B">
        <w:rPr>
          <w:rFonts w:ascii="Times New Roman" w:hAnsi="Times New Roman" w:cs="Times New Roman"/>
          <w:i/>
        </w:rPr>
        <w:t xml:space="preserve"> </w:t>
      </w:r>
      <w:proofErr w:type="spellStart"/>
      <w:r w:rsidR="00A9076B" w:rsidRPr="00A9076B">
        <w:rPr>
          <w:rFonts w:ascii="Times New Roman" w:hAnsi="Times New Roman" w:cs="Times New Roman"/>
          <w:i/>
        </w:rPr>
        <w:t>polymorpha</w:t>
      </w:r>
      <w:proofErr w:type="spellEnd"/>
      <w:r w:rsidR="00A9076B" w:rsidRPr="00A9076B">
        <w:rPr>
          <w:rFonts w:ascii="Times New Roman" w:hAnsi="Times New Roman" w:cs="Times New Roman"/>
        </w:rPr>
        <w:t xml:space="preserve">: </w:t>
      </w:r>
      <w:proofErr w:type="spellStart"/>
      <w:r w:rsidR="00A9076B" w:rsidRPr="00A9076B">
        <w:rPr>
          <w:rFonts w:ascii="Times New Roman" w:hAnsi="Times New Roman" w:cs="Times New Roman"/>
        </w:rPr>
        <w:t>Myrtaceae</w:t>
      </w:r>
      <w:proofErr w:type="spellEnd"/>
      <w:r w:rsidR="00A9076B" w:rsidRPr="00A9076B">
        <w:rPr>
          <w:rFonts w:ascii="Times New Roman" w:hAnsi="Times New Roman" w:cs="Times New Roman"/>
        </w:rPr>
        <w:t xml:space="preserve">), elevation (1100-1400m), and climate (mean annual precipitation 2000-3000 mm), while deliberately varying substrate age. The four sites span the </w:t>
      </w:r>
      <w:proofErr w:type="spellStart"/>
      <w:r w:rsidR="00A9076B" w:rsidRPr="00A9076B">
        <w:rPr>
          <w:rFonts w:ascii="Times New Roman" w:hAnsi="Times New Roman" w:cs="Times New Roman"/>
        </w:rPr>
        <w:t>chronosequence</w:t>
      </w:r>
      <w:proofErr w:type="spellEnd"/>
      <w:r w:rsidR="00A9076B" w:rsidRPr="00A9076B">
        <w:rPr>
          <w:rFonts w:ascii="Times New Roman" w:hAnsi="Times New Roman" w:cs="Times New Roman"/>
        </w:rPr>
        <w:t xml:space="preserve"> from 0.0002–5 million years (Kilauea and </w:t>
      </w:r>
      <w:proofErr w:type="spellStart"/>
      <w:r w:rsidR="00A9076B" w:rsidRPr="00A9076B">
        <w:rPr>
          <w:rFonts w:ascii="Times New Roman" w:hAnsi="Times New Roman" w:cs="Times New Roman"/>
        </w:rPr>
        <w:t>Kohala</w:t>
      </w:r>
      <w:proofErr w:type="spellEnd"/>
      <w:r w:rsidR="00A9076B" w:rsidRPr="00A9076B">
        <w:rPr>
          <w:rFonts w:ascii="Times New Roman" w:hAnsi="Times New Roman" w:cs="Times New Roman"/>
        </w:rPr>
        <w:t xml:space="preserve"> (Hawaii Island); </w:t>
      </w:r>
      <w:proofErr w:type="spellStart"/>
      <w:r w:rsidR="00A9076B" w:rsidRPr="00A9076B">
        <w:rPr>
          <w:rFonts w:ascii="Times New Roman" w:hAnsi="Times New Roman" w:cs="Times New Roman"/>
        </w:rPr>
        <w:t>Waikamoi</w:t>
      </w:r>
      <w:proofErr w:type="spellEnd"/>
      <w:r w:rsidR="00A9076B" w:rsidRPr="00A9076B">
        <w:rPr>
          <w:rFonts w:ascii="Times New Roman" w:hAnsi="Times New Roman" w:cs="Times New Roman"/>
        </w:rPr>
        <w:t xml:space="preserve"> (Maui), </w:t>
      </w:r>
      <w:proofErr w:type="spellStart"/>
      <w:r w:rsidR="00A9076B" w:rsidRPr="00A9076B">
        <w:rPr>
          <w:rFonts w:ascii="Times New Roman" w:hAnsi="Times New Roman" w:cs="Times New Roman"/>
        </w:rPr>
        <w:t>Kokee</w:t>
      </w:r>
      <w:proofErr w:type="spellEnd"/>
      <w:r w:rsidR="00A9076B" w:rsidRPr="00A9076B">
        <w:rPr>
          <w:rFonts w:ascii="Times New Roman" w:hAnsi="Times New Roman" w:cs="Times New Roman"/>
        </w:rPr>
        <w:t xml:space="preserve"> (Kauai); see Fig. [</w:t>
      </w:r>
      <w:proofErr w:type="spellStart"/>
      <w:proofErr w:type="gramStart"/>
      <w:r w:rsidR="00A9076B" w:rsidRPr="00A9076B">
        <w:rPr>
          <w:rFonts w:ascii="Times New Roman" w:hAnsi="Times New Roman" w:cs="Times New Roman"/>
        </w:rPr>
        <w:t>fig:</w:t>
      </w:r>
      <w:proofErr w:type="gramEnd"/>
      <w:r w:rsidR="00A9076B" w:rsidRPr="00A9076B">
        <w:rPr>
          <w:rFonts w:ascii="Times New Roman" w:hAnsi="Times New Roman" w:cs="Times New Roman"/>
        </w:rPr>
        <w:t>map</w:t>
      </w:r>
      <w:proofErr w:type="spellEnd"/>
      <w:r w:rsidR="00A9076B" w:rsidRPr="00A9076B">
        <w:rPr>
          <w:rFonts w:ascii="Times New Roman" w:hAnsi="Times New Roman" w:cs="Times New Roman"/>
        </w:rPr>
        <w:t>]).</w:t>
      </w:r>
      <w:r w:rsidR="00A9076B">
        <w:rPr>
          <w:rFonts w:ascii="Times New Roman" w:hAnsi="Times New Roman" w:cs="Times New Roman"/>
        </w:rPr>
        <w:t xml:space="preserve"> </w:t>
      </w:r>
      <w:r w:rsidR="00355C99" w:rsidRPr="00A9076B">
        <w:rPr>
          <w:rFonts w:ascii="Times New Roman" w:hAnsi="Times New Roman" w:cs="Times New Roman"/>
        </w:rPr>
        <w:t>Existing genetic data from across Hawaii Island and Maui</w:t>
      </w:r>
      <w:r w:rsidR="00AC6105" w:rsidRPr="00A9076B">
        <w:rPr>
          <w:rFonts w:ascii="Times New Roman" w:hAnsi="Times New Roman" w:cs="Times New Roman"/>
        </w:rPr>
        <w:t xml:space="preserve"> (inc</w:t>
      </w:r>
      <w:r w:rsidR="00A9076B" w:rsidRPr="00A9076B">
        <w:rPr>
          <w:rFonts w:ascii="Times New Roman" w:hAnsi="Times New Roman" w:cs="Times New Roman"/>
        </w:rPr>
        <w:t>luding, but not limited to the</w:t>
      </w:r>
      <w:r w:rsidR="00AC6105" w:rsidRPr="00A9076B">
        <w:rPr>
          <w:rFonts w:ascii="Times New Roman" w:hAnsi="Times New Roman" w:cs="Times New Roman"/>
        </w:rPr>
        <w:t xml:space="preserve"> focal sites)</w:t>
      </w:r>
      <w:r w:rsidR="00DF0DEA" w:rsidRPr="00A9076B">
        <w:rPr>
          <w:rFonts w:ascii="Times New Roman" w:hAnsi="Times New Roman" w:cs="Times New Roman"/>
        </w:rPr>
        <w:t>,</w:t>
      </w:r>
      <w:r w:rsidR="00355C99" w:rsidRPr="00A9076B">
        <w:rPr>
          <w:rFonts w:ascii="Times New Roman" w:hAnsi="Times New Roman" w:cs="Times New Roman"/>
        </w:rPr>
        <w:t xml:space="preserve"> provide an evolutionary calibration of how arthropod populations have </w:t>
      </w:r>
      <w:r w:rsidR="00355C99" w:rsidRPr="00A9076B">
        <w:rPr>
          <w:rFonts w:ascii="Times New Roman" w:hAnsi="Times New Roman" w:cs="Times New Roman"/>
        </w:rPr>
        <w:lastRenderedPageBreak/>
        <w:t>accumulated genetic diversity and divergence within the dynamic landscape of the focal sites.</w:t>
      </w:r>
    </w:p>
    <w:p w14:paraId="69DAC37B" w14:textId="77777777" w:rsidR="00ED32A0" w:rsidRPr="002E4F70" w:rsidRDefault="00ED32A0" w:rsidP="002E4F70">
      <w:pPr>
        <w:pStyle w:val="Heading2"/>
        <w:spacing w:line="480" w:lineRule="auto"/>
        <w:rPr>
          <w:rFonts w:ascii="Times New Roman" w:hAnsi="Times New Roman" w:cs="Times New Roman"/>
        </w:rPr>
      </w:pPr>
      <w:r w:rsidRPr="002E4F70">
        <w:rPr>
          <w:rFonts w:ascii="Times New Roman" w:hAnsi="Times New Roman" w:cs="Times New Roman"/>
        </w:rPr>
        <w:t>Compilation and analysis of genetic data</w:t>
      </w:r>
    </w:p>
    <w:bookmarkEnd w:id="74"/>
    <w:p w14:paraId="088A26B8" w14:textId="6D7CEDC3" w:rsidR="00EB4B06" w:rsidRPr="002E4F70" w:rsidRDefault="00ED32A0" w:rsidP="00077375">
      <w:pPr>
        <w:spacing w:line="480" w:lineRule="auto"/>
        <w:ind w:firstLine="720"/>
        <w:rPr>
          <w:rFonts w:ascii="Times New Roman" w:hAnsi="Times New Roman" w:cs="Times New Roman"/>
        </w:rPr>
      </w:pPr>
      <w:r w:rsidRPr="002E4F70">
        <w:rPr>
          <w:rFonts w:ascii="Times New Roman" w:hAnsi="Times New Roman" w:cs="Times New Roman"/>
        </w:rPr>
        <w:t xml:space="preserve">To provide an evolutionary context for our network analysis we assessed the spatial and temporal scales at which genetic differentiation occurs across the landscape of the islands. We first asked how molecular variation is partitioned within species within locations of known substrate age on Hawaii Island and Maui. We compiled </w:t>
      </w:r>
      <w:r w:rsidR="002E4F70">
        <w:rPr>
          <w:rFonts w:ascii="Times New Roman" w:hAnsi="Times New Roman" w:cs="Times New Roman"/>
        </w:rPr>
        <w:t>published</w:t>
      </w:r>
      <w:r w:rsidRPr="002E4F70">
        <w:rPr>
          <w:rFonts w:ascii="Times New Roman" w:hAnsi="Times New Roman" w:cs="Times New Roman"/>
        </w:rPr>
        <w:t xml:space="preserve"> and new data sets for a diversity of native Hawaiian arthropod groups that represen</w:t>
      </w:r>
      <w:r w:rsidR="002E4F70">
        <w:rPr>
          <w:rFonts w:ascii="Times New Roman" w:hAnsi="Times New Roman" w:cs="Times New Roman"/>
        </w:rPr>
        <w:t xml:space="preserve">t a spectrum of trophic levels </w:t>
      </w:r>
      <w:r w:rsidR="0032658E">
        <w:rPr>
          <w:rFonts w:ascii="Times New Roman" w:hAnsi="Times New Roman" w:cs="Times New Roman"/>
        </w:rPr>
        <w:t>from several spiders species (</w:t>
      </w:r>
      <w:r w:rsidR="0032658E">
        <w:t xml:space="preserve">COI and </w:t>
      </w:r>
      <w:proofErr w:type="spellStart"/>
      <w:r w:rsidR="0032658E">
        <w:t>allozymes</w:t>
      </w:r>
      <w:proofErr w:type="spellEnd"/>
      <w:r w:rsidR="0032658E">
        <w:t xml:space="preserve">; Roderick </w:t>
      </w:r>
      <w:r w:rsidR="0032658E">
        <w:rPr>
          <w:i/>
        </w:rPr>
        <w:t>et al.</w:t>
      </w:r>
      <w:r w:rsidR="0032658E">
        <w:t xml:space="preserve">, 2012; </w:t>
      </w:r>
      <w:proofErr w:type="spellStart"/>
      <w:r w:rsidR="0032658E">
        <w:t>Croucher</w:t>
      </w:r>
      <w:proofErr w:type="spellEnd"/>
      <w:r w:rsidR="0032658E">
        <w:t xml:space="preserve"> </w:t>
      </w:r>
      <w:r w:rsidR="0032658E">
        <w:rPr>
          <w:i/>
        </w:rPr>
        <w:t>et al.</w:t>
      </w:r>
      <w:r w:rsidR="0032658E">
        <w:t>, 2012)</w:t>
      </w:r>
      <w:r w:rsidR="0032658E">
        <w:rPr>
          <w:rFonts w:ascii="Times New Roman" w:hAnsi="Times New Roman" w:cs="Times New Roman"/>
        </w:rPr>
        <w:t xml:space="preserve"> to </w:t>
      </w:r>
      <w:r w:rsidRPr="002E4F70">
        <w:rPr>
          <w:rFonts w:ascii="Times New Roman" w:hAnsi="Times New Roman" w:cs="Times New Roman"/>
        </w:rPr>
        <w:t>three orders of insects</w:t>
      </w:r>
      <w:r w:rsidR="0032658E">
        <w:rPr>
          <w:rFonts w:ascii="Times New Roman" w:hAnsi="Times New Roman" w:cs="Times New Roman"/>
        </w:rPr>
        <w:t>:</w:t>
      </w:r>
      <w:r w:rsidRPr="002E4F70">
        <w:rPr>
          <w:rFonts w:ascii="Times New Roman" w:hAnsi="Times New Roman" w:cs="Times New Roman"/>
        </w:rPr>
        <w:t xml:space="preserve"> </w:t>
      </w:r>
      <w:proofErr w:type="spellStart"/>
      <w:r w:rsidR="0032658E">
        <w:rPr>
          <w:rFonts w:ascii="Times New Roman" w:hAnsi="Times New Roman" w:cs="Times New Roman"/>
        </w:rPr>
        <w:t>detritivorous</w:t>
      </w:r>
      <w:proofErr w:type="spellEnd"/>
      <w:r w:rsidR="0032658E">
        <w:rPr>
          <w:rFonts w:ascii="Times New Roman" w:hAnsi="Times New Roman" w:cs="Times New Roman"/>
        </w:rPr>
        <w:t xml:space="preserve"> </w:t>
      </w:r>
      <w:proofErr w:type="spellStart"/>
      <w:r w:rsidRPr="002E4F70">
        <w:rPr>
          <w:rFonts w:ascii="Times New Roman" w:hAnsi="Times New Roman" w:cs="Times New Roman"/>
          <w:i/>
        </w:rPr>
        <w:t>Laupala</w:t>
      </w:r>
      <w:proofErr w:type="spellEnd"/>
      <w:r w:rsidRPr="002E4F70">
        <w:rPr>
          <w:rFonts w:ascii="Times New Roman" w:hAnsi="Times New Roman" w:cs="Times New Roman"/>
        </w:rPr>
        <w:t xml:space="preserve"> crickets </w:t>
      </w:r>
      <w:r w:rsidR="0032658E" w:rsidRPr="0030688A">
        <w:rPr>
          <w:rFonts w:ascii="Times New Roman" w:hAnsi="Times New Roman" w:cs="Times New Roman"/>
        </w:rPr>
        <w:t>(</w:t>
      </w:r>
      <w:r w:rsidRPr="0030688A">
        <w:rPr>
          <w:rFonts w:ascii="Times New Roman" w:hAnsi="Times New Roman" w:cs="Times New Roman"/>
        </w:rPr>
        <w:t>AFLP</w:t>
      </w:r>
      <w:r w:rsidR="0032658E" w:rsidRPr="0030688A">
        <w:rPr>
          <w:rFonts w:ascii="Times New Roman" w:hAnsi="Times New Roman" w:cs="Times New Roman"/>
        </w:rPr>
        <w:t xml:space="preserve">s; </w:t>
      </w:r>
      <w:proofErr w:type="spellStart"/>
      <w:r w:rsidRPr="0030688A">
        <w:rPr>
          <w:rFonts w:ascii="Times New Roman" w:hAnsi="Times New Roman" w:cs="Times New Roman"/>
        </w:rPr>
        <w:t>Mendelson</w:t>
      </w:r>
      <w:proofErr w:type="spellEnd"/>
      <w:r w:rsidRPr="0030688A">
        <w:rPr>
          <w:rFonts w:ascii="Times New Roman" w:hAnsi="Times New Roman" w:cs="Times New Roman"/>
        </w:rPr>
        <w:t xml:space="preserve"> </w:t>
      </w:r>
      <w:r w:rsidRPr="0030688A">
        <w:rPr>
          <w:rFonts w:ascii="Times New Roman" w:hAnsi="Times New Roman" w:cs="Times New Roman"/>
          <w:i/>
        </w:rPr>
        <w:t>et al.</w:t>
      </w:r>
      <w:r w:rsidR="0032658E" w:rsidRPr="0030688A">
        <w:rPr>
          <w:rFonts w:ascii="Times New Roman" w:hAnsi="Times New Roman" w:cs="Times New Roman"/>
        </w:rPr>
        <w:t>, 2004)</w:t>
      </w:r>
      <w:r w:rsidRPr="0030688A">
        <w:rPr>
          <w:rFonts w:ascii="Times New Roman" w:hAnsi="Times New Roman" w:cs="Times New Roman"/>
        </w:rPr>
        <w:t>;</w:t>
      </w:r>
      <w:r w:rsidR="0032658E" w:rsidRPr="0030688A">
        <w:rPr>
          <w:rFonts w:ascii="Times New Roman" w:hAnsi="Times New Roman" w:cs="Times New Roman"/>
        </w:rPr>
        <w:t xml:space="preserve"> herbivorous</w:t>
      </w:r>
      <w:r w:rsidRPr="0030688A">
        <w:rPr>
          <w:rFonts w:ascii="Times New Roman" w:hAnsi="Times New Roman" w:cs="Times New Roman"/>
        </w:rPr>
        <w:t xml:space="preserve"> </w:t>
      </w:r>
      <w:proofErr w:type="spellStart"/>
      <w:r w:rsidRPr="0030688A">
        <w:rPr>
          <w:rFonts w:ascii="Times New Roman" w:hAnsi="Times New Roman" w:cs="Times New Roman"/>
          <w:i/>
        </w:rPr>
        <w:t>Nesosydne</w:t>
      </w:r>
      <w:proofErr w:type="spellEnd"/>
      <w:r w:rsidR="0032658E" w:rsidRPr="0030688A">
        <w:rPr>
          <w:rFonts w:ascii="Times New Roman" w:hAnsi="Times New Roman" w:cs="Times New Roman"/>
        </w:rPr>
        <w:t xml:space="preserve"> </w:t>
      </w:r>
      <w:proofErr w:type="spellStart"/>
      <w:r w:rsidR="0032658E" w:rsidRPr="0030688A">
        <w:rPr>
          <w:rFonts w:ascii="Times New Roman" w:hAnsi="Times New Roman" w:cs="Times New Roman"/>
        </w:rPr>
        <w:t>planthoppers</w:t>
      </w:r>
      <w:proofErr w:type="spellEnd"/>
      <w:r w:rsidRPr="0030688A">
        <w:rPr>
          <w:rFonts w:ascii="Times New Roman" w:hAnsi="Times New Roman" w:cs="Times New Roman"/>
        </w:rPr>
        <w:t xml:space="preserve"> </w:t>
      </w:r>
      <w:r w:rsidR="0032658E" w:rsidRPr="0030688A">
        <w:rPr>
          <w:rFonts w:ascii="Times New Roman" w:hAnsi="Times New Roman" w:cs="Times New Roman"/>
        </w:rPr>
        <w:t>(COI and</w:t>
      </w:r>
      <w:del w:id="84" w:author="Dan" w:date="2014-09-24T15:49:00Z">
        <w:r w:rsidR="0032658E" w:rsidRPr="0030688A" w:rsidDel="00F7775F">
          <w:rPr>
            <w:rFonts w:ascii="Times New Roman" w:hAnsi="Times New Roman" w:cs="Times New Roman"/>
          </w:rPr>
          <w:delText xml:space="preserve">  </w:delText>
        </w:r>
      </w:del>
      <w:ins w:id="85" w:author="Dan" w:date="2014-09-24T15:49:00Z">
        <w:r w:rsidR="00F7775F">
          <w:rPr>
            <w:rFonts w:ascii="Times New Roman" w:hAnsi="Times New Roman" w:cs="Times New Roman"/>
          </w:rPr>
          <w:t xml:space="preserve"> </w:t>
        </w:r>
      </w:ins>
      <w:r w:rsidR="0032658E" w:rsidRPr="0030688A">
        <w:rPr>
          <w:rFonts w:ascii="Times New Roman" w:hAnsi="Times New Roman" w:cs="Times New Roman"/>
        </w:rPr>
        <w:t xml:space="preserve">microsatellites; </w:t>
      </w:r>
      <w:r w:rsidRPr="0030688A">
        <w:rPr>
          <w:rFonts w:ascii="Times New Roman" w:hAnsi="Times New Roman" w:cs="Times New Roman"/>
        </w:rPr>
        <w:t xml:space="preserve">Goodman </w:t>
      </w:r>
      <w:r w:rsidRPr="0030688A">
        <w:rPr>
          <w:rFonts w:ascii="Times New Roman" w:hAnsi="Times New Roman" w:cs="Times New Roman"/>
          <w:i/>
        </w:rPr>
        <w:t>et al.</w:t>
      </w:r>
      <w:r w:rsidR="0032658E" w:rsidRPr="0030688A">
        <w:rPr>
          <w:rFonts w:ascii="Times New Roman" w:hAnsi="Times New Roman" w:cs="Times New Roman"/>
        </w:rPr>
        <w:t xml:space="preserve">, 2012; </w:t>
      </w:r>
      <w:proofErr w:type="spellStart"/>
      <w:r w:rsidRPr="0030688A">
        <w:rPr>
          <w:rFonts w:ascii="Times New Roman" w:hAnsi="Times New Roman" w:cs="Times New Roman"/>
        </w:rPr>
        <w:t>GenBank</w:t>
      </w:r>
      <w:proofErr w:type="spellEnd"/>
      <w:r w:rsidRPr="0030688A">
        <w:rPr>
          <w:rFonts w:ascii="Times New Roman" w:hAnsi="Times New Roman" w:cs="Times New Roman"/>
        </w:rPr>
        <w:t xml:space="preserve"> accession numbers XXX-XXX</w:t>
      </w:r>
      <w:r w:rsidR="0032658E" w:rsidRPr="0030688A">
        <w:rPr>
          <w:rFonts w:ascii="Times New Roman" w:hAnsi="Times New Roman" w:cs="Times New Roman"/>
        </w:rPr>
        <w:t>)</w:t>
      </w:r>
      <w:r w:rsidRPr="0030688A">
        <w:rPr>
          <w:rFonts w:ascii="Times New Roman" w:hAnsi="Times New Roman" w:cs="Times New Roman"/>
        </w:rPr>
        <w:t xml:space="preserve">; </w:t>
      </w:r>
      <w:r w:rsidR="0032658E" w:rsidRPr="0030688A">
        <w:rPr>
          <w:rFonts w:ascii="Times New Roman" w:hAnsi="Times New Roman" w:cs="Times New Roman"/>
        </w:rPr>
        <w:t xml:space="preserve">herbivorous </w:t>
      </w:r>
      <w:proofErr w:type="spellStart"/>
      <w:r w:rsidRPr="0030688A">
        <w:rPr>
          <w:rFonts w:ascii="Times New Roman" w:hAnsi="Times New Roman" w:cs="Times New Roman"/>
          <w:i/>
        </w:rPr>
        <w:t>Trioza</w:t>
      </w:r>
      <w:proofErr w:type="spellEnd"/>
      <w:r w:rsidR="0032658E" w:rsidRPr="0030688A">
        <w:rPr>
          <w:rFonts w:ascii="Times New Roman" w:hAnsi="Times New Roman" w:cs="Times New Roman"/>
        </w:rPr>
        <w:t xml:space="preserve"> </w:t>
      </w:r>
      <w:proofErr w:type="spellStart"/>
      <w:r w:rsidR="0032658E" w:rsidRPr="0030688A">
        <w:rPr>
          <w:rFonts w:ascii="Times New Roman" w:hAnsi="Times New Roman" w:cs="Times New Roman"/>
        </w:rPr>
        <w:t>psyllids</w:t>
      </w:r>
      <w:proofErr w:type="spellEnd"/>
      <w:r w:rsidRPr="0030688A">
        <w:rPr>
          <w:rFonts w:ascii="Times New Roman" w:hAnsi="Times New Roman" w:cs="Times New Roman"/>
        </w:rPr>
        <w:t xml:space="preserve"> </w:t>
      </w:r>
      <w:r w:rsidR="00FE7831" w:rsidRPr="0030688A">
        <w:rPr>
          <w:rFonts w:ascii="Times New Roman" w:hAnsi="Times New Roman" w:cs="Times New Roman"/>
        </w:rPr>
        <w:t xml:space="preserve">(COI, </w:t>
      </w:r>
      <w:proofErr w:type="spellStart"/>
      <w:r w:rsidR="00FE7831" w:rsidRPr="0030688A">
        <w:rPr>
          <w:rFonts w:ascii="Times New Roman" w:hAnsi="Times New Roman" w:cs="Times New Roman"/>
        </w:rPr>
        <w:t>cytB</w:t>
      </w:r>
      <w:proofErr w:type="spellEnd"/>
      <w:r w:rsidR="0032658E" w:rsidRPr="0030688A">
        <w:rPr>
          <w:rFonts w:ascii="Times New Roman" w:hAnsi="Times New Roman" w:cs="Times New Roman"/>
        </w:rPr>
        <w:t>;</w:t>
      </w:r>
      <w:r w:rsidR="00FE7831" w:rsidRPr="0030688A">
        <w:rPr>
          <w:rFonts w:ascii="Times New Roman" w:hAnsi="Times New Roman" w:cs="Times New Roman"/>
        </w:rPr>
        <w:t xml:space="preserve"> </w:t>
      </w:r>
      <w:proofErr w:type="spellStart"/>
      <w:r w:rsidRPr="0030688A">
        <w:rPr>
          <w:rFonts w:ascii="Times New Roman" w:hAnsi="Times New Roman" w:cs="Times New Roman"/>
        </w:rPr>
        <w:t>GenBank</w:t>
      </w:r>
      <w:proofErr w:type="spellEnd"/>
      <w:r w:rsidRPr="0030688A">
        <w:rPr>
          <w:rFonts w:ascii="Times New Roman" w:hAnsi="Times New Roman" w:cs="Times New Roman"/>
        </w:rPr>
        <w:t xml:space="preserve"> accession numbers XXX-XXX</w:t>
      </w:r>
      <w:r w:rsidR="00FE7831" w:rsidRPr="0030688A">
        <w:rPr>
          <w:rFonts w:ascii="Times New Roman" w:hAnsi="Times New Roman" w:cs="Times New Roman"/>
        </w:rPr>
        <w:t>)</w:t>
      </w:r>
      <w:r w:rsidRPr="0030688A">
        <w:rPr>
          <w:rFonts w:ascii="Times New Roman" w:hAnsi="Times New Roman" w:cs="Times New Roman"/>
        </w:rPr>
        <w:t>;</w:t>
      </w:r>
      <w:r w:rsidR="00FE7831" w:rsidRPr="0030688A">
        <w:rPr>
          <w:rFonts w:ascii="Times New Roman" w:hAnsi="Times New Roman" w:cs="Times New Roman"/>
        </w:rPr>
        <w:t xml:space="preserve"> and </w:t>
      </w:r>
      <w:proofErr w:type="spellStart"/>
      <w:r w:rsidR="00FE7831" w:rsidRPr="0030688A">
        <w:rPr>
          <w:rFonts w:ascii="Times New Roman" w:hAnsi="Times New Roman" w:cs="Times New Roman"/>
        </w:rPr>
        <w:t>fungivorous</w:t>
      </w:r>
      <w:proofErr w:type="spellEnd"/>
      <w:r w:rsidRPr="0030688A">
        <w:rPr>
          <w:rFonts w:ascii="Times New Roman" w:hAnsi="Times New Roman" w:cs="Times New Roman"/>
        </w:rPr>
        <w:t xml:space="preserve"> </w:t>
      </w:r>
      <w:r w:rsidRPr="0030688A">
        <w:rPr>
          <w:rFonts w:ascii="Times New Roman" w:hAnsi="Times New Roman" w:cs="Times New Roman"/>
          <w:i/>
        </w:rPr>
        <w:t xml:space="preserve">Drosophila </w:t>
      </w:r>
      <w:proofErr w:type="spellStart"/>
      <w:r w:rsidRPr="0030688A">
        <w:rPr>
          <w:rFonts w:ascii="Times New Roman" w:hAnsi="Times New Roman" w:cs="Times New Roman"/>
          <w:i/>
        </w:rPr>
        <w:t>sproati</w:t>
      </w:r>
      <w:proofErr w:type="spellEnd"/>
      <w:r w:rsidR="00FE7831" w:rsidRPr="0030688A">
        <w:rPr>
          <w:rFonts w:ascii="Times New Roman" w:hAnsi="Times New Roman" w:cs="Times New Roman"/>
        </w:rPr>
        <w:t xml:space="preserve">: (COII; </w:t>
      </w:r>
      <w:r w:rsidRPr="0030688A">
        <w:rPr>
          <w:rFonts w:ascii="Times New Roman" w:hAnsi="Times New Roman" w:cs="Times New Roman"/>
        </w:rPr>
        <w:t xml:space="preserve">Eldon </w:t>
      </w:r>
      <w:r w:rsidRPr="0030688A">
        <w:rPr>
          <w:rFonts w:ascii="Times New Roman" w:hAnsi="Times New Roman" w:cs="Times New Roman"/>
          <w:i/>
        </w:rPr>
        <w:t>et al.</w:t>
      </w:r>
      <w:r w:rsidRPr="0030688A">
        <w:rPr>
          <w:rFonts w:ascii="Times New Roman" w:hAnsi="Times New Roman" w:cs="Times New Roman"/>
        </w:rPr>
        <w:t>, 2013).</w:t>
      </w:r>
      <w:r w:rsidR="00EB4B06" w:rsidRPr="0030688A">
        <w:rPr>
          <w:rFonts w:ascii="Times New Roman" w:hAnsi="Times New Roman" w:cs="Times New Roman"/>
        </w:rPr>
        <w:t xml:space="preserve"> In the case of previously unpublished molecular data, sequences for </w:t>
      </w:r>
      <w:proofErr w:type="spellStart"/>
      <w:r w:rsidR="00EB4B06" w:rsidRPr="0030688A">
        <w:rPr>
          <w:rFonts w:ascii="Times New Roman" w:hAnsi="Times New Roman" w:cs="Times New Roman"/>
          <w:i/>
        </w:rPr>
        <w:t>Nesosydne</w:t>
      </w:r>
      <w:proofErr w:type="spellEnd"/>
      <w:r w:rsidR="00EB4B06" w:rsidRPr="0030688A">
        <w:rPr>
          <w:rFonts w:ascii="Times New Roman" w:hAnsi="Times New Roman" w:cs="Times New Roman"/>
        </w:rPr>
        <w:t xml:space="preserve"> </w:t>
      </w:r>
      <w:proofErr w:type="spellStart"/>
      <w:r w:rsidR="00EB4B06" w:rsidRPr="0030688A">
        <w:rPr>
          <w:rFonts w:ascii="Times New Roman" w:hAnsi="Times New Roman" w:cs="Times New Roman"/>
        </w:rPr>
        <w:t>planthoppers</w:t>
      </w:r>
      <w:proofErr w:type="spellEnd"/>
      <w:r w:rsidR="00EB4B06" w:rsidRPr="0030688A">
        <w:rPr>
          <w:rFonts w:ascii="Times New Roman" w:hAnsi="Times New Roman" w:cs="Times New Roman"/>
        </w:rPr>
        <w:t xml:space="preserve"> were generated following protocols described in (Goodman </w:t>
      </w:r>
      <w:r w:rsidR="00EB4B06" w:rsidRPr="0030688A">
        <w:rPr>
          <w:rFonts w:ascii="Times New Roman" w:hAnsi="Times New Roman" w:cs="Times New Roman"/>
          <w:i/>
        </w:rPr>
        <w:t>et al.</w:t>
      </w:r>
      <w:r w:rsidR="00EB4B06" w:rsidRPr="0030688A">
        <w:rPr>
          <w:rFonts w:ascii="Times New Roman" w:hAnsi="Times New Roman" w:cs="Times New Roman"/>
        </w:rPr>
        <w:t xml:space="preserve">, 2012) and sequences for </w:t>
      </w:r>
      <w:proofErr w:type="spellStart"/>
      <w:r w:rsidR="00EB4B06" w:rsidRPr="0030688A">
        <w:rPr>
          <w:rFonts w:ascii="Times New Roman" w:hAnsi="Times New Roman" w:cs="Times New Roman"/>
          <w:i/>
        </w:rPr>
        <w:t>Trioza</w:t>
      </w:r>
      <w:proofErr w:type="spellEnd"/>
      <w:r w:rsidR="00EB4B06" w:rsidRPr="0030688A">
        <w:rPr>
          <w:rFonts w:ascii="Times New Roman" w:hAnsi="Times New Roman" w:cs="Times New Roman"/>
        </w:rPr>
        <w:t xml:space="preserve"> </w:t>
      </w:r>
      <w:proofErr w:type="spellStart"/>
      <w:r w:rsidR="00EB4B06" w:rsidRPr="0030688A">
        <w:rPr>
          <w:rFonts w:ascii="Times New Roman" w:hAnsi="Times New Roman" w:cs="Times New Roman"/>
        </w:rPr>
        <w:t>psyllids</w:t>
      </w:r>
      <w:proofErr w:type="spellEnd"/>
      <w:r w:rsidR="00EB4B06" w:rsidRPr="0030688A">
        <w:rPr>
          <w:rFonts w:ascii="Times New Roman" w:hAnsi="Times New Roman" w:cs="Times New Roman"/>
        </w:rPr>
        <w:t xml:space="preserve"> were generated following protocols described in Percy (2003) with primers given in Simon </w:t>
      </w:r>
      <w:r w:rsidR="00EB4B06" w:rsidRPr="0030688A">
        <w:rPr>
          <w:rFonts w:ascii="Times New Roman" w:hAnsi="Times New Roman" w:cs="Times New Roman"/>
          <w:i/>
        </w:rPr>
        <w:t>et al.</w:t>
      </w:r>
      <w:r w:rsidR="00EB4B06" w:rsidRPr="0030688A">
        <w:rPr>
          <w:rFonts w:ascii="Times New Roman" w:hAnsi="Times New Roman" w:cs="Times New Roman"/>
        </w:rPr>
        <w:t xml:space="preserve"> (1994) and </w:t>
      </w:r>
      <w:proofErr w:type="spellStart"/>
      <w:r w:rsidR="00EB4B06" w:rsidRPr="0030688A">
        <w:rPr>
          <w:rFonts w:ascii="Times New Roman" w:hAnsi="Times New Roman" w:cs="Times New Roman"/>
        </w:rPr>
        <w:t>Timmermans</w:t>
      </w:r>
      <w:proofErr w:type="spellEnd"/>
      <w:r w:rsidR="00EB4B06" w:rsidRPr="0030688A">
        <w:rPr>
          <w:rFonts w:ascii="Times New Roman" w:hAnsi="Times New Roman" w:cs="Times New Roman"/>
        </w:rPr>
        <w:t xml:space="preserve"> </w:t>
      </w:r>
      <w:r w:rsidR="00EB4B06" w:rsidRPr="0030688A">
        <w:rPr>
          <w:rFonts w:ascii="Times New Roman" w:hAnsi="Times New Roman" w:cs="Times New Roman"/>
          <w:i/>
        </w:rPr>
        <w:t>et al.</w:t>
      </w:r>
      <w:r w:rsidR="00EB4B06" w:rsidRPr="0030688A">
        <w:rPr>
          <w:rFonts w:ascii="Times New Roman" w:hAnsi="Times New Roman" w:cs="Times New Roman"/>
        </w:rPr>
        <w:t xml:space="preserve"> (2010).</w:t>
      </w:r>
    </w:p>
    <w:p w14:paraId="36FC1CF0" w14:textId="77777777" w:rsidR="00ED32A0" w:rsidRPr="002E4F70" w:rsidRDefault="00ED32A0" w:rsidP="008F7229">
      <w:pPr>
        <w:spacing w:line="480" w:lineRule="auto"/>
        <w:ind w:firstLine="720"/>
        <w:rPr>
          <w:rFonts w:ascii="Times New Roman" w:hAnsi="Times New Roman" w:cs="Times New Roman"/>
        </w:rPr>
      </w:pPr>
      <w:r w:rsidRPr="002E4F70">
        <w:rPr>
          <w:rFonts w:ascii="Times New Roman" w:hAnsi="Times New Roman" w:cs="Times New Roman"/>
        </w:rPr>
        <w:t xml:space="preserve">We used analysis of molecular variance (AMOVA) to examine how genetic variation is partitioned at two scales of population structure: among sites within volcanoes and among volcanoes on both Hawaii Island and Maui Nui. All analyses of </w:t>
      </w:r>
      <w:proofErr w:type="spellStart"/>
      <w:r w:rsidRPr="002E4F70">
        <w:rPr>
          <w:rFonts w:ascii="Times New Roman" w:hAnsi="Times New Roman" w:cs="Times New Roman"/>
        </w:rPr>
        <w:t>allozyme</w:t>
      </w:r>
      <w:proofErr w:type="spellEnd"/>
      <w:r w:rsidRPr="002E4F70">
        <w:rPr>
          <w:rFonts w:ascii="Times New Roman" w:hAnsi="Times New Roman" w:cs="Times New Roman"/>
        </w:rPr>
        <w:t xml:space="preserve"> and DNA sequence data were performed in </w:t>
      </w:r>
      <w:proofErr w:type="spellStart"/>
      <w:r w:rsidRPr="002E4F70">
        <w:rPr>
          <w:rFonts w:ascii="Times New Roman" w:hAnsi="Times New Roman" w:cs="Times New Roman"/>
        </w:rPr>
        <w:t>Arlequin</w:t>
      </w:r>
      <w:proofErr w:type="spellEnd"/>
      <w:r w:rsidRPr="002E4F70">
        <w:rPr>
          <w:rFonts w:ascii="Times New Roman" w:hAnsi="Times New Roman" w:cs="Times New Roman"/>
        </w:rPr>
        <w:t xml:space="preserve"> v. 3.5 (</w:t>
      </w:r>
      <w:proofErr w:type="spellStart"/>
      <w:r w:rsidRPr="002E4F70">
        <w:rPr>
          <w:rFonts w:ascii="Times New Roman" w:hAnsi="Times New Roman" w:cs="Times New Roman"/>
        </w:rPr>
        <w:t>Excoffier</w:t>
      </w:r>
      <w:proofErr w:type="spellEnd"/>
      <w:r w:rsidRPr="002E4F70">
        <w:rPr>
          <w:rFonts w:ascii="Times New Roman" w:hAnsi="Times New Roman" w:cs="Times New Roman"/>
        </w:rPr>
        <w:t xml:space="preserve"> &amp; </w:t>
      </w:r>
      <w:proofErr w:type="spellStart"/>
      <w:r w:rsidRPr="002E4F70">
        <w:rPr>
          <w:rFonts w:ascii="Times New Roman" w:hAnsi="Times New Roman" w:cs="Times New Roman"/>
        </w:rPr>
        <w:t>Lischer</w:t>
      </w:r>
      <w:proofErr w:type="spellEnd"/>
      <w:r w:rsidRPr="002E4F70">
        <w:rPr>
          <w:rFonts w:ascii="Times New Roman" w:hAnsi="Times New Roman" w:cs="Times New Roman"/>
        </w:rPr>
        <w:t xml:space="preserve">, 2010) using the AMOVA procedure to </w:t>
      </w:r>
      <w:proofErr w:type="gramStart"/>
      <w:r w:rsidRPr="002E4F70">
        <w:rPr>
          <w:rFonts w:ascii="Times New Roman" w:hAnsi="Times New Roman" w:cs="Times New Roman"/>
        </w:rPr>
        <w:t xml:space="preserve">compute </w:t>
      </w:r>
      <w:proofErr w:type="gramEnd"/>
      <m:oMath>
        <m:sSub>
          <m:sSubPr>
            <m:ctrlPr>
              <w:rPr>
                <w:rFonts w:ascii="Cambria Math" w:hAnsi="Cambria Math" w:cs="Times New Roman"/>
              </w:rPr>
            </m:ctrlPr>
          </m:sSubPr>
          <m:e>
            <m:r>
              <w:rPr>
                <w:rFonts w:ascii="STIXGeneral-Regular" w:hAnsi="STIXGeneral-Regular" w:cs="STIXGeneral-Regular"/>
              </w:rPr>
              <m:t>F</m:t>
            </m:r>
          </m:e>
          <m:sub>
            <m:r>
              <w:rPr>
                <w:rFonts w:ascii="STIXGeneral-Regular" w:hAnsi="STIXGeneral-Regular" w:cs="STIXGeneral-Regular"/>
              </w:rPr>
              <m:t>ST</m:t>
            </m:r>
          </m:sub>
        </m:sSub>
      </m:oMath>
      <w:r w:rsidRPr="002E4F70">
        <w:rPr>
          <w:rFonts w:ascii="Times New Roman" w:hAnsi="Times New Roman" w:cs="Times New Roman"/>
        </w:rPr>
        <w:t xml:space="preserve">, a measure of genetic </w:t>
      </w:r>
      <w:r w:rsidRPr="002E4F70">
        <w:rPr>
          <w:rFonts w:ascii="Times New Roman" w:hAnsi="Times New Roman" w:cs="Times New Roman"/>
        </w:rPr>
        <w:lastRenderedPageBreak/>
        <w:t xml:space="preserve">variance, or, where possible </w:t>
      </w:r>
      <m:oMath>
        <m:nary>
          <m:naryPr>
            <m:chr m:val="Φ"/>
            <m:limLoc m:val="subSup"/>
            <m:ctrlPr>
              <w:rPr>
                <w:rFonts w:ascii="Cambria Math" w:hAnsi="Cambria Math" w:cs="Times New Roman"/>
              </w:rPr>
            </m:ctrlPr>
          </m:naryPr>
          <m:sub>
            <m:r>
              <w:rPr>
                <w:rFonts w:ascii="STIXGeneral-Regular" w:hAnsi="STIXGeneral-Regular" w:cs="STIXGeneral-Regular"/>
              </w:rPr>
              <m:t>ST</m:t>
            </m:r>
          </m:sub>
          <m:sup/>
          <m:e/>
        </m:nary>
      </m:oMath>
      <w:r w:rsidRPr="002E4F70">
        <w:rPr>
          <w:rFonts w:ascii="Times New Roman" w:hAnsi="Times New Roman" w:cs="Times New Roman"/>
        </w:rPr>
        <w:t xml:space="preserve">, an </w:t>
      </w:r>
      <m:oMath>
        <m:sSub>
          <m:sSubPr>
            <m:ctrlPr>
              <w:rPr>
                <w:rFonts w:ascii="Cambria Math" w:hAnsi="Cambria Math" w:cs="Times New Roman"/>
              </w:rPr>
            </m:ctrlPr>
          </m:sSubPr>
          <m:e>
            <m:r>
              <w:rPr>
                <w:rFonts w:ascii="STIXGeneral-Regular" w:hAnsi="STIXGeneral-Regular" w:cs="STIXGeneral-Regular"/>
              </w:rPr>
              <m:t>F</m:t>
            </m:r>
          </m:e>
          <m:sub>
            <m:r>
              <w:rPr>
                <w:rFonts w:ascii="STIXGeneral-Regular" w:hAnsi="STIXGeneral-Regular" w:cs="STIXGeneral-Regular"/>
              </w:rPr>
              <m:t>ST</m:t>
            </m:r>
          </m:sub>
        </m:sSub>
      </m:oMath>
      <w:r w:rsidRPr="002E4F70">
        <w:rPr>
          <w:rFonts w:ascii="Times New Roman" w:hAnsi="Times New Roman" w:cs="Times New Roman"/>
        </w:rPr>
        <w:t xml:space="preserve"> analog that incorporates genetic sequence information. The </w:t>
      </w:r>
      <w:proofErr w:type="spellStart"/>
      <w:r w:rsidRPr="002E4F70">
        <w:rPr>
          <w:rFonts w:ascii="Times New Roman" w:hAnsi="Times New Roman" w:cs="Times New Roman"/>
          <w:i/>
        </w:rPr>
        <w:t>Laupala</w:t>
      </w:r>
      <w:proofErr w:type="spellEnd"/>
      <w:r w:rsidRPr="002E4F70">
        <w:rPr>
          <w:rFonts w:ascii="Times New Roman" w:hAnsi="Times New Roman" w:cs="Times New Roman"/>
        </w:rPr>
        <w:t xml:space="preserve"> AFLP data were analyzed using TFPGA v. 1.3 (Miller, 1997), using the same hierarchical approach as described above. To provide a temporal framework for the population differentiation analysis we assembled divergence dating information from the literature for as many of the taxa as possible and additionally implemented a new divergence dating analysis for </w:t>
      </w:r>
      <w:proofErr w:type="spellStart"/>
      <w:r w:rsidRPr="002E4F70">
        <w:rPr>
          <w:rFonts w:ascii="Times New Roman" w:hAnsi="Times New Roman" w:cs="Times New Roman"/>
          <w:i/>
        </w:rPr>
        <w:t>Tetragnatha</w:t>
      </w:r>
      <w:proofErr w:type="spellEnd"/>
      <w:r w:rsidRPr="002E4F70">
        <w:rPr>
          <w:rFonts w:ascii="Times New Roman" w:hAnsi="Times New Roman" w:cs="Times New Roman"/>
        </w:rPr>
        <w:t xml:space="preserve"> spiders (see supplementary information).</w:t>
      </w:r>
    </w:p>
    <w:p w14:paraId="00EEF098" w14:textId="77777777" w:rsidR="00AD3375" w:rsidRDefault="00ED32A0" w:rsidP="00077375">
      <w:pPr>
        <w:spacing w:line="480" w:lineRule="auto"/>
        <w:ind w:firstLine="720"/>
      </w:pPr>
      <w:r w:rsidRPr="002E4F70">
        <w:rPr>
          <w:rFonts w:ascii="Times New Roman" w:hAnsi="Times New Roman" w:cs="Times New Roman"/>
        </w:rPr>
        <w:t xml:space="preserve">To explicitly evaluate the role of </w:t>
      </w:r>
      <w:r w:rsidR="00077375">
        <w:rPr>
          <w:rFonts w:ascii="Times New Roman" w:hAnsi="Times New Roman" w:cs="Times New Roman"/>
        </w:rPr>
        <w:t xml:space="preserve">landscape </w:t>
      </w:r>
      <w:r w:rsidRPr="002E4F70">
        <w:rPr>
          <w:rFonts w:ascii="Times New Roman" w:hAnsi="Times New Roman" w:cs="Times New Roman"/>
        </w:rPr>
        <w:t xml:space="preserve">age in allowing </w:t>
      </w:r>
      <w:r w:rsidRPr="002E4F70">
        <w:rPr>
          <w:rFonts w:ascii="Times New Roman" w:hAnsi="Times New Roman" w:cs="Times New Roman"/>
          <w:i/>
        </w:rPr>
        <w:t>in situ</w:t>
      </w:r>
      <w:r w:rsidRPr="002E4F70">
        <w:rPr>
          <w:rFonts w:ascii="Times New Roman" w:hAnsi="Times New Roman" w:cs="Times New Roman"/>
        </w:rPr>
        <w:t xml:space="preserve"> genetic diversity and potential for divergence we analyzed how population structure varies with the </w:t>
      </w:r>
      <w:r w:rsidR="007B4140">
        <w:rPr>
          <w:rFonts w:ascii="Times New Roman" w:hAnsi="Times New Roman" w:cs="Times New Roman"/>
        </w:rPr>
        <w:t>geologic age</w:t>
      </w:r>
      <w:r w:rsidRPr="002E4F70">
        <w:rPr>
          <w:rFonts w:ascii="Times New Roman" w:hAnsi="Times New Roman" w:cs="Times New Roman"/>
        </w:rPr>
        <w:t xml:space="preserve"> of volcanoes on Hawaii Island and Maui Nui. For each volcano we calculated </w:t>
      </w:r>
      <m:oMath>
        <m:sSub>
          <m:sSubPr>
            <m:ctrlPr>
              <w:rPr>
                <w:rFonts w:ascii="Cambria Math" w:hAnsi="Cambria Math" w:cs="Times New Roman"/>
              </w:rPr>
            </m:ctrlPr>
          </m:sSubPr>
          <m:e>
            <m:r>
              <w:rPr>
                <w:rFonts w:ascii="STIXGeneral-Regular" w:hAnsi="STIXGeneral-Regular" w:cs="STIXGeneral-Regular"/>
              </w:rPr>
              <m:t>F</m:t>
            </m:r>
          </m:e>
          <m:sub>
            <m:r>
              <w:rPr>
                <w:rFonts w:ascii="STIXGeneral-Regular" w:hAnsi="STIXGeneral-Regular" w:cs="STIXGeneral-Regular"/>
              </w:rPr>
              <m:t>ST</m:t>
            </m:r>
          </m:sub>
        </m:sSub>
      </m:oMath>
      <w:r w:rsidRPr="002E4F70">
        <w:rPr>
          <w:rFonts w:ascii="Times New Roman" w:hAnsi="Times New Roman" w:cs="Times New Roman"/>
        </w:rPr>
        <w:t xml:space="preserve"> or </w:t>
      </w:r>
      <m:oMath>
        <m:nary>
          <m:naryPr>
            <m:chr m:val="Φ"/>
            <m:limLoc m:val="subSup"/>
            <m:ctrlPr>
              <w:rPr>
                <w:rFonts w:ascii="Cambria Math" w:hAnsi="Cambria Math" w:cs="Times New Roman"/>
              </w:rPr>
            </m:ctrlPr>
          </m:naryPr>
          <m:sub>
            <m:r>
              <w:rPr>
                <w:rFonts w:ascii="STIXGeneral-Regular" w:hAnsi="STIXGeneral-Regular" w:cs="STIXGeneral-Regular"/>
              </w:rPr>
              <m:t>ST</m:t>
            </m:r>
          </m:sub>
          <m:sup/>
          <m:e/>
        </m:nary>
      </m:oMath>
      <w:r w:rsidRPr="002E4F70">
        <w:rPr>
          <w:rFonts w:ascii="Times New Roman" w:hAnsi="Times New Roman" w:cs="Times New Roman"/>
        </w:rPr>
        <w:t xml:space="preserve"> (Excoffier and Schneider 2005) for each taxon between sites within </w:t>
      </w:r>
      <w:r w:rsidR="007B4140" w:rsidRPr="002E4F70">
        <w:rPr>
          <w:rFonts w:ascii="Times New Roman" w:hAnsi="Times New Roman" w:cs="Times New Roman"/>
        </w:rPr>
        <w:t>volcanoes</w:t>
      </w:r>
      <w:r w:rsidRPr="002E4F70">
        <w:rPr>
          <w:rFonts w:ascii="Times New Roman" w:hAnsi="Times New Roman" w:cs="Times New Roman"/>
        </w:rPr>
        <w:t>.</w:t>
      </w:r>
      <w:bookmarkStart w:id="86" w:name="construction-of-plant-herbivore-networks"/>
    </w:p>
    <w:p w14:paraId="69909CAE" w14:textId="77777777" w:rsidR="00ED32A0" w:rsidRPr="002E4F70" w:rsidRDefault="00ED32A0" w:rsidP="002E4F70">
      <w:pPr>
        <w:pStyle w:val="Heading2"/>
        <w:spacing w:line="480" w:lineRule="auto"/>
        <w:rPr>
          <w:rFonts w:ascii="Times New Roman" w:hAnsi="Times New Roman" w:cs="Times New Roman"/>
        </w:rPr>
      </w:pPr>
      <w:r w:rsidRPr="002E4F70">
        <w:rPr>
          <w:rFonts w:ascii="Times New Roman" w:hAnsi="Times New Roman" w:cs="Times New Roman"/>
        </w:rPr>
        <w:t>Construction of plant-herbivore networks</w:t>
      </w:r>
    </w:p>
    <w:bookmarkEnd w:id="86"/>
    <w:p w14:paraId="6BD7B885" w14:textId="77777777" w:rsidR="00AD3375" w:rsidRDefault="0069456C" w:rsidP="008F7229">
      <w:pPr>
        <w:spacing w:line="480" w:lineRule="auto"/>
        <w:ind w:firstLine="720"/>
        <w:rPr>
          <w:rFonts w:ascii="Times New Roman" w:hAnsi="Times New Roman" w:cs="Times New Roman"/>
        </w:rPr>
      </w:pPr>
      <w:r>
        <w:rPr>
          <w:rFonts w:ascii="Times New Roman" w:hAnsi="Times New Roman" w:cs="Times New Roman"/>
        </w:rPr>
        <w:t xml:space="preserve">Bipartite networks describe the </w:t>
      </w:r>
      <w:r w:rsidR="00C8648A">
        <w:rPr>
          <w:rFonts w:ascii="Times New Roman" w:hAnsi="Times New Roman" w:cs="Times New Roman"/>
        </w:rPr>
        <w:t xml:space="preserve">topology of </w:t>
      </w:r>
      <w:r>
        <w:rPr>
          <w:rFonts w:ascii="Times New Roman" w:hAnsi="Times New Roman" w:cs="Times New Roman"/>
        </w:rPr>
        <w:t>ecological interactions between two guilds of organisms</w:t>
      </w:r>
      <w:r w:rsidR="00C8648A">
        <w:rPr>
          <w:rFonts w:ascii="Times New Roman" w:hAnsi="Times New Roman" w:cs="Times New Roman"/>
        </w:rPr>
        <w:t xml:space="preserve"> (e.g. herbivores and their plant hosts). </w:t>
      </w:r>
      <w:r w:rsidR="00AD3375">
        <w:rPr>
          <w:rFonts w:ascii="Times New Roman" w:hAnsi="Times New Roman" w:cs="Times New Roman"/>
        </w:rPr>
        <w:t>Quantitative</w:t>
      </w:r>
      <w:r w:rsidR="00C8648A">
        <w:rPr>
          <w:rFonts w:ascii="Times New Roman" w:hAnsi="Times New Roman" w:cs="Times New Roman"/>
        </w:rPr>
        <w:t xml:space="preserve"> information on the relative importance of interaction links can be incorporated </w:t>
      </w:r>
      <w:commentRangeStart w:id="87"/>
      <w:r w:rsidR="00C8648A">
        <w:rPr>
          <w:rFonts w:ascii="Times New Roman" w:hAnsi="Times New Roman" w:cs="Times New Roman"/>
        </w:rPr>
        <w:t>(cite)</w:t>
      </w:r>
      <w:commentRangeEnd w:id="87"/>
      <w:r w:rsidR="00A27F02">
        <w:rPr>
          <w:rStyle w:val="CommentReference"/>
        </w:rPr>
        <w:commentReference w:id="87"/>
      </w:r>
      <w:r w:rsidR="00C8648A">
        <w:rPr>
          <w:rFonts w:ascii="Times New Roman" w:hAnsi="Times New Roman" w:cs="Times New Roman"/>
        </w:rPr>
        <w:t>; however, currently available data restrict our analysis to binary networks, those that describe only the potential for interaction between any two species, but not the relative importance of that interaction to each species.</w:t>
      </w:r>
    </w:p>
    <w:p w14:paraId="4DCEAE8B" w14:textId="77777777" w:rsidR="00AD3375" w:rsidRDefault="00AD3375" w:rsidP="008F7229">
      <w:pPr>
        <w:spacing w:line="480" w:lineRule="auto"/>
        <w:ind w:firstLine="720"/>
        <w:rPr>
          <w:rFonts w:ascii="Times New Roman" w:hAnsi="Times New Roman" w:cs="Times New Roman"/>
        </w:rPr>
      </w:pPr>
      <w:r>
        <w:rPr>
          <w:rFonts w:ascii="Times New Roman" w:hAnsi="Times New Roman" w:cs="Times New Roman"/>
        </w:rPr>
        <w:t xml:space="preserve">We compiled </w:t>
      </w:r>
      <w:r w:rsidR="004B7783">
        <w:rPr>
          <w:rFonts w:ascii="Times New Roman" w:hAnsi="Times New Roman" w:cs="Times New Roman"/>
        </w:rPr>
        <w:t>species list</w:t>
      </w:r>
      <w:r w:rsidR="00553DBB">
        <w:rPr>
          <w:rFonts w:ascii="Times New Roman" w:hAnsi="Times New Roman" w:cs="Times New Roman"/>
        </w:rPr>
        <w:t>s</w:t>
      </w:r>
      <w:r w:rsidR="00ED32A0" w:rsidRPr="002E4F70">
        <w:rPr>
          <w:rFonts w:ascii="Times New Roman" w:hAnsi="Times New Roman" w:cs="Times New Roman"/>
        </w:rPr>
        <w:t xml:space="preserve"> </w:t>
      </w:r>
      <w:r w:rsidR="00553DBB">
        <w:rPr>
          <w:rFonts w:ascii="Times New Roman" w:hAnsi="Times New Roman" w:cs="Times New Roman"/>
        </w:rPr>
        <w:t xml:space="preserve">of </w:t>
      </w:r>
      <w:r w:rsidR="00ED32A0" w:rsidRPr="002E4F70">
        <w:rPr>
          <w:rFonts w:ascii="Times New Roman" w:hAnsi="Times New Roman" w:cs="Times New Roman"/>
        </w:rPr>
        <w:t>all</w:t>
      </w:r>
      <w:r w:rsidR="004B7783">
        <w:rPr>
          <w:rFonts w:ascii="Times New Roman" w:hAnsi="Times New Roman" w:cs="Times New Roman"/>
        </w:rPr>
        <w:t xml:space="preserve"> endemic </w:t>
      </w:r>
      <w:proofErr w:type="spellStart"/>
      <w:r w:rsidR="004B7783">
        <w:rPr>
          <w:rFonts w:ascii="Times New Roman" w:hAnsi="Times New Roman" w:cs="Times New Roman"/>
        </w:rPr>
        <w:t>h</w:t>
      </w:r>
      <w:r w:rsidR="00ED32A0" w:rsidRPr="002E4F70">
        <w:rPr>
          <w:rFonts w:ascii="Times New Roman" w:hAnsi="Times New Roman" w:cs="Times New Roman"/>
        </w:rPr>
        <w:t>emiptera</w:t>
      </w:r>
      <w:r w:rsidR="004B7783">
        <w:rPr>
          <w:rFonts w:ascii="Times New Roman" w:hAnsi="Times New Roman" w:cs="Times New Roman"/>
        </w:rPr>
        <w:t>n</w:t>
      </w:r>
      <w:proofErr w:type="spellEnd"/>
      <w:r w:rsidR="00ED32A0" w:rsidRPr="002E4F70">
        <w:rPr>
          <w:rFonts w:ascii="Times New Roman" w:hAnsi="Times New Roman" w:cs="Times New Roman"/>
        </w:rPr>
        <w:t xml:space="preserve"> herbivores (sap feeders</w:t>
      </w:r>
      <w:r w:rsidR="004B7783">
        <w:rPr>
          <w:rFonts w:ascii="Times New Roman" w:hAnsi="Times New Roman" w:cs="Times New Roman"/>
        </w:rPr>
        <w:t xml:space="preserve">) for each focal site </w:t>
      </w:r>
      <w:r>
        <w:rPr>
          <w:rFonts w:ascii="Times New Roman" w:hAnsi="Times New Roman" w:cs="Times New Roman"/>
        </w:rPr>
        <w:t xml:space="preserve">from published species accounts </w:t>
      </w:r>
      <w:r w:rsidR="004B7783">
        <w:rPr>
          <w:rFonts w:ascii="Times New Roman" w:hAnsi="Times New Roman" w:cs="Times New Roman"/>
        </w:rPr>
        <w:t xml:space="preserve">(e.g. the Hawaiian Arthropod Checklist, Nishida (2002); see supplement for full list). </w:t>
      </w:r>
      <w:r>
        <w:rPr>
          <w:rFonts w:ascii="Times New Roman" w:hAnsi="Times New Roman" w:cs="Times New Roman"/>
        </w:rPr>
        <w:t xml:space="preserve">Species accounts and other published sources were used to determine the presence, probable presence or probable absence of </w:t>
      </w:r>
      <w:r>
        <w:rPr>
          <w:rFonts w:ascii="Times New Roman" w:hAnsi="Times New Roman" w:cs="Times New Roman"/>
        </w:rPr>
        <w:lastRenderedPageBreak/>
        <w:t xml:space="preserve">each </w:t>
      </w:r>
      <w:proofErr w:type="spellStart"/>
      <w:r>
        <w:rPr>
          <w:rFonts w:ascii="Times New Roman" w:hAnsi="Times New Roman" w:cs="Times New Roman"/>
        </w:rPr>
        <w:t>Hemiptera</w:t>
      </w:r>
      <w:proofErr w:type="spellEnd"/>
      <w:r>
        <w:rPr>
          <w:rFonts w:ascii="Times New Roman" w:hAnsi="Times New Roman" w:cs="Times New Roman"/>
        </w:rPr>
        <w:t xml:space="preserve"> species at each of our four focal sites. A documented presence </w:t>
      </w:r>
      <w:r w:rsidR="00553DBB">
        <w:rPr>
          <w:rFonts w:ascii="Times New Roman" w:hAnsi="Times New Roman" w:cs="Times New Roman"/>
        </w:rPr>
        <w:t>wa</w:t>
      </w:r>
      <w:r>
        <w:rPr>
          <w:rFonts w:ascii="Times New Roman" w:hAnsi="Times New Roman" w:cs="Times New Roman"/>
        </w:rPr>
        <w:t xml:space="preserve">s defined as a known specimen collected at the focal site; a probable presence </w:t>
      </w:r>
      <w:r w:rsidR="00553DBB">
        <w:rPr>
          <w:rFonts w:ascii="Times New Roman" w:hAnsi="Times New Roman" w:cs="Times New Roman"/>
        </w:rPr>
        <w:t>wa</w:t>
      </w:r>
      <w:r>
        <w:rPr>
          <w:rFonts w:ascii="Times New Roman" w:hAnsi="Times New Roman" w:cs="Times New Roman"/>
        </w:rPr>
        <w:t xml:space="preserve">s defined as a species whose abiotic tolerances and known geographic range (see supplement) overlap with a focal site but no known specimen exists confirming its presence. Probable absence </w:t>
      </w:r>
      <w:r w:rsidR="00553DBB">
        <w:rPr>
          <w:rFonts w:ascii="Times New Roman" w:hAnsi="Times New Roman" w:cs="Times New Roman"/>
        </w:rPr>
        <w:t>wa</w:t>
      </w:r>
      <w:r>
        <w:rPr>
          <w:rFonts w:ascii="Times New Roman" w:hAnsi="Times New Roman" w:cs="Times New Roman"/>
        </w:rPr>
        <w:t xml:space="preserve">s assumed when neither criteria for presence or probable presence are met. </w:t>
      </w:r>
      <w:r w:rsidR="0081115E">
        <w:rPr>
          <w:rFonts w:ascii="Times New Roman" w:hAnsi="Times New Roman" w:cs="Times New Roman"/>
        </w:rPr>
        <w:t>Two sets of species lists for each focal site were compiled</w:t>
      </w:r>
      <w:r w:rsidR="00A510DE">
        <w:rPr>
          <w:rFonts w:ascii="Times New Roman" w:hAnsi="Times New Roman" w:cs="Times New Roman"/>
        </w:rPr>
        <w:t>: a</w:t>
      </w:r>
      <w:r w:rsidR="00303E63">
        <w:rPr>
          <w:rFonts w:ascii="Times New Roman" w:hAnsi="Times New Roman" w:cs="Times New Roman"/>
        </w:rPr>
        <w:t xml:space="preserve"> conservative </w:t>
      </w:r>
      <w:r>
        <w:rPr>
          <w:rFonts w:ascii="Times New Roman" w:hAnsi="Times New Roman" w:cs="Times New Roman"/>
        </w:rPr>
        <w:t xml:space="preserve">data set composed of </w:t>
      </w:r>
      <w:r w:rsidR="00A510DE">
        <w:rPr>
          <w:rFonts w:ascii="Times New Roman" w:hAnsi="Times New Roman" w:cs="Times New Roman"/>
        </w:rPr>
        <w:t>only documented</w:t>
      </w:r>
      <w:r>
        <w:rPr>
          <w:rFonts w:ascii="Times New Roman" w:hAnsi="Times New Roman" w:cs="Times New Roman"/>
        </w:rPr>
        <w:t xml:space="preserve"> presence </w:t>
      </w:r>
      <w:r w:rsidR="00C76FD7">
        <w:rPr>
          <w:rFonts w:ascii="Times New Roman" w:hAnsi="Times New Roman" w:cs="Times New Roman"/>
        </w:rPr>
        <w:t>occurrences</w:t>
      </w:r>
      <w:r>
        <w:rPr>
          <w:rFonts w:ascii="Times New Roman" w:hAnsi="Times New Roman" w:cs="Times New Roman"/>
        </w:rPr>
        <w:t xml:space="preserve"> and </w:t>
      </w:r>
      <w:r w:rsidR="00A510DE">
        <w:rPr>
          <w:rFonts w:ascii="Times New Roman" w:hAnsi="Times New Roman" w:cs="Times New Roman"/>
        </w:rPr>
        <w:t xml:space="preserve">a less conservative </w:t>
      </w:r>
      <w:r w:rsidR="0081115E">
        <w:rPr>
          <w:rFonts w:ascii="Times New Roman" w:hAnsi="Times New Roman" w:cs="Times New Roman"/>
        </w:rPr>
        <w:t>data set that</w:t>
      </w:r>
      <w:r w:rsidR="00A510DE">
        <w:rPr>
          <w:rFonts w:ascii="Times New Roman" w:hAnsi="Times New Roman" w:cs="Times New Roman"/>
        </w:rPr>
        <w:t xml:space="preserve"> also included </w:t>
      </w:r>
      <w:r w:rsidR="00C76FD7">
        <w:rPr>
          <w:rFonts w:ascii="Times New Roman" w:hAnsi="Times New Roman" w:cs="Times New Roman"/>
        </w:rPr>
        <w:t>probable presence</w:t>
      </w:r>
      <w:r w:rsidR="00A510DE">
        <w:rPr>
          <w:rFonts w:ascii="Times New Roman" w:hAnsi="Times New Roman" w:cs="Times New Roman"/>
        </w:rPr>
        <w:t>s</w:t>
      </w:r>
      <w:r w:rsidR="00C76FD7">
        <w:rPr>
          <w:rFonts w:ascii="Times New Roman" w:hAnsi="Times New Roman" w:cs="Times New Roman"/>
        </w:rPr>
        <w:t>.</w:t>
      </w:r>
    </w:p>
    <w:p w14:paraId="0D0AD773" w14:textId="6CBA4B85" w:rsidR="00ED32A0" w:rsidRPr="002E4F70" w:rsidRDefault="00553DBB" w:rsidP="008F7229">
      <w:pPr>
        <w:spacing w:line="480" w:lineRule="auto"/>
        <w:ind w:firstLine="720"/>
        <w:rPr>
          <w:rFonts w:ascii="Times New Roman" w:hAnsi="Times New Roman" w:cs="Times New Roman"/>
        </w:rPr>
      </w:pPr>
      <w:proofErr w:type="gramStart"/>
      <w:r>
        <w:rPr>
          <w:rFonts w:ascii="Times New Roman" w:hAnsi="Times New Roman" w:cs="Times New Roman"/>
        </w:rPr>
        <w:t>H</w:t>
      </w:r>
      <w:r w:rsidR="007072DE">
        <w:rPr>
          <w:rFonts w:ascii="Times New Roman" w:hAnsi="Times New Roman" w:cs="Times New Roman"/>
        </w:rPr>
        <w:t xml:space="preserve">ost plants for each </w:t>
      </w:r>
      <w:proofErr w:type="spellStart"/>
      <w:r>
        <w:rPr>
          <w:rFonts w:ascii="Times New Roman" w:hAnsi="Times New Roman" w:cs="Times New Roman"/>
        </w:rPr>
        <w:t>h</w:t>
      </w:r>
      <w:r w:rsidR="007072DE">
        <w:rPr>
          <w:rFonts w:ascii="Times New Roman" w:hAnsi="Times New Roman" w:cs="Times New Roman"/>
        </w:rPr>
        <w:t>emiptera</w:t>
      </w:r>
      <w:r>
        <w:rPr>
          <w:rFonts w:ascii="Times New Roman" w:hAnsi="Times New Roman" w:cs="Times New Roman"/>
        </w:rPr>
        <w:t>n</w:t>
      </w:r>
      <w:proofErr w:type="spellEnd"/>
      <w:r w:rsidR="007072DE">
        <w:rPr>
          <w:rFonts w:ascii="Times New Roman" w:hAnsi="Times New Roman" w:cs="Times New Roman"/>
        </w:rPr>
        <w:t xml:space="preserve"> species w</w:t>
      </w:r>
      <w:r>
        <w:rPr>
          <w:rFonts w:ascii="Times New Roman" w:hAnsi="Times New Roman" w:cs="Times New Roman"/>
        </w:rPr>
        <w:t>as</w:t>
      </w:r>
      <w:proofErr w:type="gramEnd"/>
      <w:r w:rsidR="007072DE">
        <w:rPr>
          <w:rFonts w:ascii="Times New Roman" w:hAnsi="Times New Roman" w:cs="Times New Roman"/>
        </w:rPr>
        <w:t xml:space="preserve"> determined from </w:t>
      </w:r>
      <w:r>
        <w:rPr>
          <w:rFonts w:ascii="Times New Roman" w:hAnsi="Times New Roman" w:cs="Times New Roman"/>
        </w:rPr>
        <w:t xml:space="preserve">the </w:t>
      </w:r>
      <w:r w:rsidR="007072DE">
        <w:rPr>
          <w:rFonts w:ascii="Times New Roman" w:hAnsi="Times New Roman" w:cs="Times New Roman"/>
        </w:rPr>
        <w:t>published species accounts</w:t>
      </w:r>
      <w:r>
        <w:rPr>
          <w:rFonts w:ascii="Times New Roman" w:hAnsi="Times New Roman" w:cs="Times New Roman"/>
        </w:rPr>
        <w:t xml:space="preserve">. Host plant occurrence in the focal sites was </w:t>
      </w:r>
      <w:r w:rsidR="001C6597">
        <w:rPr>
          <w:rFonts w:ascii="Times New Roman" w:hAnsi="Times New Roman" w:cs="Times New Roman"/>
        </w:rPr>
        <w:t xml:space="preserve">determined </w:t>
      </w:r>
      <w:r w:rsidR="00ED32A0" w:rsidRPr="002E4F70">
        <w:rPr>
          <w:rFonts w:ascii="Times New Roman" w:hAnsi="Times New Roman" w:cs="Times New Roman"/>
        </w:rPr>
        <w:t xml:space="preserve">using distribution models for 1158 species of Hawaiian plants (Price, 2012). Each </w:t>
      </w:r>
      <w:r>
        <w:rPr>
          <w:rFonts w:ascii="Times New Roman" w:hAnsi="Times New Roman" w:cs="Times New Roman"/>
        </w:rPr>
        <w:t xml:space="preserve">focal </w:t>
      </w:r>
      <w:r w:rsidR="00ED32A0" w:rsidRPr="002E4F70">
        <w:rPr>
          <w:rFonts w:ascii="Times New Roman" w:hAnsi="Times New Roman" w:cs="Times New Roman"/>
        </w:rPr>
        <w:t xml:space="preserve">site was spatially joined </w:t>
      </w:r>
      <w:r w:rsidR="0081115E">
        <w:rPr>
          <w:rFonts w:ascii="Times New Roman" w:hAnsi="Times New Roman" w:cs="Times New Roman"/>
        </w:rPr>
        <w:t xml:space="preserve">in a geographic information system (GIS) </w:t>
      </w:r>
      <w:r w:rsidR="00ED32A0" w:rsidRPr="002E4F70">
        <w:rPr>
          <w:rFonts w:ascii="Times New Roman" w:hAnsi="Times New Roman" w:cs="Times New Roman"/>
        </w:rPr>
        <w:t xml:space="preserve">with all coincident plant distribution models that fell within its boundaries. </w:t>
      </w:r>
      <w:r w:rsidR="0081115E">
        <w:rPr>
          <w:rFonts w:ascii="Times New Roman" w:hAnsi="Times New Roman" w:cs="Times New Roman"/>
        </w:rPr>
        <w:t>Two sets of r</w:t>
      </w:r>
      <w:r w:rsidR="0081115E" w:rsidRPr="002E4F70">
        <w:rPr>
          <w:rFonts w:ascii="Times New Roman" w:hAnsi="Times New Roman" w:cs="Times New Roman"/>
        </w:rPr>
        <w:t xml:space="preserve">esulting </w:t>
      </w:r>
      <w:r w:rsidR="0081115E">
        <w:rPr>
          <w:rFonts w:ascii="Times New Roman" w:hAnsi="Times New Roman" w:cs="Times New Roman"/>
        </w:rPr>
        <w:t xml:space="preserve">focal </w:t>
      </w:r>
      <w:r w:rsidR="0081115E" w:rsidRPr="002E4F70">
        <w:rPr>
          <w:rFonts w:ascii="Times New Roman" w:hAnsi="Times New Roman" w:cs="Times New Roman"/>
        </w:rPr>
        <w:t>site-specific networks were constructed</w:t>
      </w:r>
      <w:r w:rsidR="0081115E">
        <w:rPr>
          <w:rFonts w:ascii="Times New Roman" w:hAnsi="Times New Roman" w:cs="Times New Roman"/>
        </w:rPr>
        <w:t xml:space="preserve">: one using the conservative </w:t>
      </w:r>
      <w:r w:rsidR="008F5BE7">
        <w:rPr>
          <w:rFonts w:ascii="Times New Roman" w:hAnsi="Times New Roman" w:cs="Times New Roman"/>
        </w:rPr>
        <w:t xml:space="preserve">data set </w:t>
      </w:r>
      <w:r w:rsidR="0081115E">
        <w:rPr>
          <w:rFonts w:ascii="Times New Roman" w:hAnsi="Times New Roman" w:cs="Times New Roman"/>
        </w:rPr>
        <w:t xml:space="preserve">of species presences and the other using the less conservative </w:t>
      </w:r>
      <w:r w:rsidR="008F5BE7">
        <w:rPr>
          <w:rFonts w:ascii="Times New Roman" w:hAnsi="Times New Roman" w:cs="Times New Roman"/>
        </w:rPr>
        <w:t>data set</w:t>
      </w:r>
      <w:r w:rsidR="0081115E">
        <w:rPr>
          <w:rFonts w:ascii="Times New Roman" w:hAnsi="Times New Roman" w:cs="Times New Roman"/>
        </w:rPr>
        <w:t>.</w:t>
      </w:r>
      <w:del w:id="88" w:author="Dan" w:date="2014-09-24T15:49:00Z">
        <w:r w:rsidR="0081115E" w:rsidDel="00F7775F">
          <w:rPr>
            <w:rFonts w:ascii="Times New Roman" w:hAnsi="Times New Roman" w:cs="Times New Roman"/>
          </w:rPr>
          <w:delText xml:space="preserve"> </w:delText>
        </w:r>
        <w:r w:rsidR="0081115E" w:rsidRPr="002E4F70" w:rsidDel="00F7775F">
          <w:rPr>
            <w:rFonts w:ascii="Times New Roman" w:hAnsi="Times New Roman" w:cs="Times New Roman"/>
          </w:rPr>
          <w:delText xml:space="preserve"> </w:delText>
        </w:r>
      </w:del>
      <w:ins w:id="89" w:author="Dan" w:date="2014-09-24T15:49:00Z">
        <w:r w:rsidR="00F7775F">
          <w:rPr>
            <w:rFonts w:ascii="Times New Roman" w:hAnsi="Times New Roman" w:cs="Times New Roman"/>
          </w:rPr>
          <w:t xml:space="preserve"> </w:t>
        </w:r>
      </w:ins>
    </w:p>
    <w:p w14:paraId="73F81F28" w14:textId="77777777" w:rsidR="00ED32A0" w:rsidRPr="002E4F70" w:rsidRDefault="00ED32A0" w:rsidP="002E4F70">
      <w:pPr>
        <w:pStyle w:val="Heading2"/>
        <w:spacing w:line="480" w:lineRule="auto"/>
        <w:rPr>
          <w:rFonts w:ascii="Times New Roman" w:hAnsi="Times New Roman" w:cs="Times New Roman"/>
        </w:rPr>
      </w:pPr>
      <w:bookmarkStart w:id="90" w:name="analysis-of-plant-herbivore-networks"/>
      <w:r w:rsidRPr="002E4F70">
        <w:rPr>
          <w:rFonts w:ascii="Times New Roman" w:hAnsi="Times New Roman" w:cs="Times New Roman"/>
        </w:rPr>
        <w:t>Analysis of plant-herbivore networks</w:t>
      </w:r>
    </w:p>
    <w:bookmarkEnd w:id="90"/>
    <w:p w14:paraId="10D02D35" w14:textId="77777777" w:rsidR="00ED32A0" w:rsidRPr="002E4F70" w:rsidRDefault="00ED32A0" w:rsidP="008F7229">
      <w:pPr>
        <w:spacing w:line="480" w:lineRule="auto"/>
        <w:ind w:firstLine="720"/>
        <w:rPr>
          <w:rFonts w:ascii="Times New Roman" w:hAnsi="Times New Roman" w:cs="Times New Roman"/>
        </w:rPr>
      </w:pPr>
      <w:r w:rsidRPr="002E4F70">
        <w:rPr>
          <w:rFonts w:ascii="Times New Roman" w:hAnsi="Times New Roman" w:cs="Times New Roman"/>
        </w:rPr>
        <w:t>To understand how overall network structure changes with age, we calculated two widely used descriptive network metrics across sites—</w:t>
      </w:r>
      <w:proofErr w:type="spellStart"/>
      <w:r w:rsidRPr="002E4F70">
        <w:rPr>
          <w:rFonts w:ascii="Times New Roman" w:hAnsi="Times New Roman" w:cs="Times New Roman"/>
        </w:rPr>
        <w:t>nestedness</w:t>
      </w:r>
      <w:proofErr w:type="spellEnd"/>
      <w:r w:rsidRPr="002E4F70">
        <w:rPr>
          <w:rFonts w:ascii="Times New Roman" w:hAnsi="Times New Roman" w:cs="Times New Roman"/>
        </w:rPr>
        <w:t xml:space="preserve"> (</w:t>
      </w:r>
      <w:proofErr w:type="spellStart"/>
      <w:r w:rsidRPr="002E4F70">
        <w:rPr>
          <w:rFonts w:ascii="Times New Roman" w:hAnsi="Times New Roman" w:cs="Times New Roman"/>
        </w:rPr>
        <w:t>Bascompte</w:t>
      </w:r>
      <w:proofErr w:type="spellEnd"/>
      <w:r w:rsidRPr="002E4F70">
        <w:rPr>
          <w:rFonts w:ascii="Times New Roman" w:hAnsi="Times New Roman" w:cs="Times New Roman"/>
        </w:rPr>
        <w:t xml:space="preserve"> </w:t>
      </w:r>
      <w:r w:rsidRPr="002E4F70">
        <w:rPr>
          <w:rFonts w:ascii="Times New Roman" w:hAnsi="Times New Roman" w:cs="Times New Roman"/>
          <w:i/>
        </w:rPr>
        <w:t>et al.</w:t>
      </w:r>
      <w:r w:rsidRPr="002E4F70">
        <w:rPr>
          <w:rFonts w:ascii="Times New Roman" w:hAnsi="Times New Roman" w:cs="Times New Roman"/>
        </w:rPr>
        <w:t xml:space="preserve">, 2003; Ulrich </w:t>
      </w:r>
      <w:r w:rsidRPr="002E4F70">
        <w:rPr>
          <w:rFonts w:ascii="Times New Roman" w:hAnsi="Times New Roman" w:cs="Times New Roman"/>
          <w:i/>
        </w:rPr>
        <w:t>et al.</w:t>
      </w:r>
      <w:r w:rsidRPr="002E4F70">
        <w:rPr>
          <w:rFonts w:ascii="Times New Roman" w:hAnsi="Times New Roman" w:cs="Times New Roman"/>
        </w:rPr>
        <w:t xml:space="preserve">, 2009) and modularity (Newman &amp; Girvan, 2004; </w:t>
      </w:r>
      <w:proofErr w:type="spellStart"/>
      <w:r w:rsidRPr="002E4F70">
        <w:rPr>
          <w:rFonts w:ascii="Times New Roman" w:hAnsi="Times New Roman" w:cs="Times New Roman"/>
        </w:rPr>
        <w:t>Olesen</w:t>
      </w:r>
      <w:proofErr w:type="spellEnd"/>
      <w:r w:rsidRPr="002E4F70">
        <w:rPr>
          <w:rFonts w:ascii="Times New Roman" w:hAnsi="Times New Roman" w:cs="Times New Roman"/>
        </w:rPr>
        <w:t xml:space="preserve"> </w:t>
      </w:r>
      <w:r w:rsidRPr="002E4F70">
        <w:rPr>
          <w:rFonts w:ascii="Times New Roman" w:hAnsi="Times New Roman" w:cs="Times New Roman"/>
          <w:i/>
        </w:rPr>
        <w:t>et al.</w:t>
      </w:r>
      <w:r w:rsidRPr="002E4F70">
        <w:rPr>
          <w:rFonts w:ascii="Times New Roman" w:hAnsi="Times New Roman" w:cs="Times New Roman"/>
        </w:rPr>
        <w:t xml:space="preserve">, 2007). We calculated </w:t>
      </w:r>
      <w:proofErr w:type="spellStart"/>
      <w:r w:rsidRPr="002E4F70">
        <w:rPr>
          <w:rFonts w:ascii="Times New Roman" w:hAnsi="Times New Roman" w:cs="Times New Roman"/>
        </w:rPr>
        <w:t>nestedness</w:t>
      </w:r>
      <w:proofErr w:type="spellEnd"/>
      <w:r w:rsidRPr="002E4F70">
        <w:rPr>
          <w:rFonts w:ascii="Times New Roman" w:hAnsi="Times New Roman" w:cs="Times New Roman"/>
        </w:rPr>
        <w:t xml:space="preserve"> using the NODF metric (Almeida-</w:t>
      </w:r>
      <w:proofErr w:type="spellStart"/>
      <w:r w:rsidRPr="002E4F70">
        <w:rPr>
          <w:rFonts w:ascii="Times New Roman" w:hAnsi="Times New Roman" w:cs="Times New Roman"/>
        </w:rPr>
        <w:t>Neto</w:t>
      </w:r>
      <w:proofErr w:type="spellEnd"/>
      <w:r w:rsidRPr="002E4F70">
        <w:rPr>
          <w:rFonts w:ascii="Times New Roman" w:hAnsi="Times New Roman" w:cs="Times New Roman"/>
        </w:rPr>
        <w:t xml:space="preserve"> </w:t>
      </w:r>
      <w:r w:rsidRPr="002E4F70">
        <w:rPr>
          <w:rFonts w:ascii="Times New Roman" w:hAnsi="Times New Roman" w:cs="Times New Roman"/>
          <w:i/>
        </w:rPr>
        <w:t>et al.</w:t>
      </w:r>
      <w:r w:rsidRPr="002E4F70">
        <w:rPr>
          <w:rFonts w:ascii="Times New Roman" w:hAnsi="Times New Roman" w:cs="Times New Roman"/>
        </w:rPr>
        <w:t>, 2008) as implemented in R package vegan (</w:t>
      </w:r>
      <w:proofErr w:type="spellStart"/>
      <w:r w:rsidRPr="002E4F70">
        <w:rPr>
          <w:rFonts w:ascii="Times New Roman" w:hAnsi="Times New Roman" w:cs="Times New Roman"/>
        </w:rPr>
        <w:t>Oksanen</w:t>
      </w:r>
      <w:proofErr w:type="spellEnd"/>
      <w:r w:rsidRPr="002E4F70">
        <w:rPr>
          <w:rFonts w:ascii="Times New Roman" w:hAnsi="Times New Roman" w:cs="Times New Roman"/>
        </w:rPr>
        <w:t xml:space="preserve"> </w:t>
      </w:r>
      <w:r w:rsidRPr="002E4F70">
        <w:rPr>
          <w:rFonts w:ascii="Times New Roman" w:hAnsi="Times New Roman" w:cs="Times New Roman"/>
          <w:i/>
        </w:rPr>
        <w:t>et al.</w:t>
      </w:r>
      <w:r w:rsidRPr="002E4F70">
        <w:rPr>
          <w:rFonts w:ascii="Times New Roman" w:hAnsi="Times New Roman" w:cs="Times New Roman"/>
        </w:rPr>
        <w:t xml:space="preserve">, 2013) and modularity using a variety of algorithms implemented in the R package </w:t>
      </w:r>
      <w:proofErr w:type="spellStart"/>
      <w:r w:rsidRPr="002E4F70">
        <w:rPr>
          <w:rFonts w:ascii="Times New Roman" w:hAnsi="Times New Roman" w:cs="Times New Roman"/>
        </w:rPr>
        <w:t>igraph</w:t>
      </w:r>
      <w:proofErr w:type="spellEnd"/>
      <w:r w:rsidRPr="002E4F70">
        <w:rPr>
          <w:rFonts w:ascii="Times New Roman" w:hAnsi="Times New Roman" w:cs="Times New Roman"/>
        </w:rPr>
        <w:t xml:space="preserve"> (</w:t>
      </w:r>
      <w:proofErr w:type="spellStart"/>
      <w:r w:rsidRPr="002E4F70">
        <w:rPr>
          <w:rFonts w:ascii="Times New Roman" w:hAnsi="Times New Roman" w:cs="Times New Roman"/>
        </w:rPr>
        <w:t>Csardi</w:t>
      </w:r>
      <w:proofErr w:type="spellEnd"/>
      <w:r w:rsidRPr="002E4F70">
        <w:rPr>
          <w:rFonts w:ascii="Times New Roman" w:hAnsi="Times New Roman" w:cs="Times New Roman"/>
        </w:rPr>
        <w:t xml:space="preserve"> &amp; </w:t>
      </w:r>
      <w:proofErr w:type="spellStart"/>
      <w:r w:rsidRPr="002E4F70">
        <w:rPr>
          <w:rFonts w:ascii="Times New Roman" w:hAnsi="Times New Roman" w:cs="Times New Roman"/>
        </w:rPr>
        <w:t>Nepusz</w:t>
      </w:r>
      <w:proofErr w:type="spellEnd"/>
      <w:r w:rsidRPr="002E4F70">
        <w:rPr>
          <w:rFonts w:ascii="Times New Roman" w:hAnsi="Times New Roman" w:cs="Times New Roman"/>
        </w:rPr>
        <w:t xml:space="preserve">, 2006). These metrics are not directly comparable across networks of different size and connectance </w:t>
      </w:r>
      <w:r w:rsidRPr="002E4F70">
        <w:rPr>
          <w:rFonts w:ascii="Times New Roman" w:hAnsi="Times New Roman" w:cs="Times New Roman"/>
        </w:rPr>
        <w:lastRenderedPageBreak/>
        <w:t xml:space="preserve">(Ulrich </w:t>
      </w:r>
      <w:r w:rsidRPr="002E4F70">
        <w:rPr>
          <w:rFonts w:ascii="Times New Roman" w:hAnsi="Times New Roman" w:cs="Times New Roman"/>
          <w:i/>
        </w:rPr>
        <w:t>et al.</w:t>
      </w:r>
      <w:r w:rsidRPr="002E4F70">
        <w:rPr>
          <w:rFonts w:ascii="Times New Roman" w:hAnsi="Times New Roman" w:cs="Times New Roman"/>
        </w:rPr>
        <w:t xml:space="preserve">, 2009) so for each metric in each network we calculate z-scores using a null model that randomizes network structure while maintaining certain aggregate network properties (Ulrich </w:t>
      </w:r>
      <w:r w:rsidRPr="002E4F70">
        <w:rPr>
          <w:rFonts w:ascii="Times New Roman" w:hAnsi="Times New Roman" w:cs="Times New Roman"/>
          <w:i/>
        </w:rPr>
        <w:t>et al.</w:t>
      </w:r>
      <w:r w:rsidRPr="002E4F70">
        <w:rPr>
          <w:rFonts w:ascii="Times New Roman" w:hAnsi="Times New Roman" w:cs="Times New Roman"/>
        </w:rPr>
        <w:t>, 2009). Z-scores are calculated as the difference between the observed network metric minus the mean of the null model divided by the null model standard deviation, or (</w:t>
      </w:r>
      <m:oMath>
        <m:sSub>
          <m:sSubPr>
            <m:ctrlPr>
              <w:rPr>
                <w:rFonts w:ascii="Cambria Math" w:hAnsi="Cambria Math" w:cs="Times New Roman"/>
              </w:rPr>
            </m:ctrlPr>
          </m:sSubPr>
          <m:e>
            <m:r>
              <w:rPr>
                <w:rFonts w:ascii="STIXGeneral-Regular" w:hAnsi="STIXGeneral-Regular" w:cs="STIXGeneral-Regular"/>
              </w:rPr>
              <m:t>x</m:t>
            </m:r>
          </m:e>
          <m:sub>
            <m:r>
              <w:rPr>
                <w:rFonts w:ascii="STIXGeneral-Regular" w:hAnsi="STIXGeneral-Regular" w:cs="STIXGeneral-Regular"/>
              </w:rPr>
              <m:t>obs</m:t>
            </m:r>
          </m:sub>
        </m:sSub>
        <m:r>
          <w:rPr>
            <w:rFonts w:ascii="Cambria Math" w:hAnsi="Cambria Math" w:cs="Times New Roman"/>
          </w:rPr>
          <m:t>-</m:t>
        </m:r>
        <m:sSub>
          <m:sSubPr>
            <m:ctrlPr>
              <w:rPr>
                <w:rFonts w:ascii="Cambria Math" w:hAnsi="Cambria Math" w:cs="Times New Roman"/>
              </w:rPr>
            </m:ctrlPr>
          </m:sSubPr>
          <m:e>
            <m:bar>
              <m:barPr>
                <m:pos m:val="top"/>
                <m:ctrlPr>
                  <w:rPr>
                    <w:rFonts w:ascii="Cambria Math" w:hAnsi="Cambria Math" w:cs="Times New Roman"/>
                  </w:rPr>
                </m:ctrlPr>
              </m:barPr>
              <m:e>
                <m:r>
                  <w:rPr>
                    <w:rFonts w:ascii="STIXGeneral-Regular" w:hAnsi="STIXGeneral-Regular" w:cs="STIXGeneral-Regular"/>
                  </w:rPr>
                  <m:t>x</m:t>
                </m:r>
              </m:e>
            </m:bar>
          </m:e>
          <m:sub>
            <m:r>
              <w:rPr>
                <w:rFonts w:ascii="STIXGeneral-Regular" w:hAnsi="STIXGeneral-Regular" w:cs="STIXGeneral-Regular"/>
              </w:rPr>
              <m:t>sim</m:t>
            </m:r>
          </m:sub>
        </m:sSub>
        <m:r>
          <w:rPr>
            <w:rFonts w:ascii="Cambria Math" w:hAnsi="Cambria Math" w:cs="Times New Roman"/>
          </w:rPr>
          <m:t>)/</m:t>
        </m:r>
        <m:r>
          <w:rPr>
            <w:rFonts w:ascii="STIXGeneral-Regular" w:hAnsi="STIXGeneral-Regular" w:cs="STIXGeneral-Regular"/>
          </w:rPr>
          <m:t>s</m:t>
        </m:r>
        <m:sSub>
          <m:sSubPr>
            <m:ctrlPr>
              <w:rPr>
                <w:rFonts w:ascii="Cambria Math" w:hAnsi="Cambria Math" w:cs="Times New Roman"/>
              </w:rPr>
            </m:ctrlPr>
          </m:sSubPr>
          <m:e>
            <m:r>
              <w:rPr>
                <w:rFonts w:ascii="STIXGeneral-Regular" w:hAnsi="STIXGeneral-Regular" w:cs="STIXGeneral-Regular"/>
              </w:rPr>
              <m:t>d</m:t>
            </m:r>
          </m:e>
          <m:sub>
            <m:r>
              <w:rPr>
                <w:rFonts w:ascii="STIXGeneral-Regular" w:hAnsi="STIXGeneral-Regular" w:cs="STIXGeneral-Regular"/>
              </w:rPr>
              <m:t>sim</m:t>
            </m:r>
          </m:sub>
        </m:sSub>
        <m:r>
          <w:rPr>
            <w:rFonts w:ascii="Cambria Math" w:hAnsi="Cambria Math" w:cs="Times New Roman"/>
          </w:rPr>
          <m:t>)</m:t>
        </m:r>
      </m:oMath>
      <w:r w:rsidRPr="002E4F70">
        <w:rPr>
          <w:rFonts w:ascii="Times New Roman" w:hAnsi="Times New Roman" w:cs="Times New Roman"/>
        </w:rPr>
        <w:t xml:space="preserve">. Because z-scores can be highly sensitive to the choice of null model (Ulrich </w:t>
      </w:r>
      <w:r w:rsidRPr="002E4F70">
        <w:rPr>
          <w:rFonts w:ascii="Times New Roman" w:hAnsi="Times New Roman" w:cs="Times New Roman"/>
          <w:i/>
        </w:rPr>
        <w:t>et al.</w:t>
      </w:r>
      <w:r w:rsidRPr="002E4F70">
        <w:rPr>
          <w:rFonts w:ascii="Times New Roman" w:hAnsi="Times New Roman" w:cs="Times New Roman"/>
        </w:rPr>
        <w:t>, 2009) we implemented both a probabilistic null model (</w:t>
      </w:r>
      <w:proofErr w:type="spellStart"/>
      <w:r w:rsidRPr="002E4F70">
        <w:rPr>
          <w:rFonts w:ascii="Times New Roman" w:hAnsi="Times New Roman" w:cs="Times New Roman"/>
        </w:rPr>
        <w:t>Bascompte</w:t>
      </w:r>
      <w:proofErr w:type="spellEnd"/>
      <w:r w:rsidRPr="002E4F70">
        <w:rPr>
          <w:rFonts w:ascii="Times New Roman" w:hAnsi="Times New Roman" w:cs="Times New Roman"/>
        </w:rPr>
        <w:t xml:space="preserve"> </w:t>
      </w:r>
      <w:r w:rsidRPr="002E4F70">
        <w:rPr>
          <w:rFonts w:ascii="Times New Roman" w:hAnsi="Times New Roman" w:cs="Times New Roman"/>
          <w:i/>
        </w:rPr>
        <w:t>et al.</w:t>
      </w:r>
      <w:r w:rsidRPr="002E4F70">
        <w:rPr>
          <w:rFonts w:ascii="Times New Roman" w:hAnsi="Times New Roman" w:cs="Times New Roman"/>
        </w:rPr>
        <w:t xml:space="preserve">, 2003) and a null model that strictly constrains the degree distributions of plants and herbivores (Ulrich </w:t>
      </w:r>
      <w:r w:rsidRPr="002E4F70">
        <w:rPr>
          <w:rFonts w:ascii="Times New Roman" w:hAnsi="Times New Roman" w:cs="Times New Roman"/>
          <w:i/>
        </w:rPr>
        <w:t>et al.</w:t>
      </w:r>
      <w:r w:rsidRPr="002E4F70">
        <w:rPr>
          <w:rFonts w:ascii="Times New Roman" w:hAnsi="Times New Roman" w:cs="Times New Roman"/>
        </w:rPr>
        <w:t>, 2009).</w:t>
      </w:r>
    </w:p>
    <w:p w14:paraId="1D62FE7B" w14:textId="5B870F88" w:rsidR="00ED32A0" w:rsidRPr="002E4F70" w:rsidRDefault="00AB0810" w:rsidP="008F7229">
      <w:pPr>
        <w:spacing w:line="480" w:lineRule="auto"/>
        <w:ind w:firstLine="720"/>
        <w:rPr>
          <w:rFonts w:ascii="Times New Roman" w:hAnsi="Times New Roman" w:cs="Times New Roman"/>
        </w:rPr>
      </w:pPr>
      <w:r>
        <w:rPr>
          <w:rFonts w:ascii="Times New Roman" w:hAnsi="Times New Roman" w:cs="Times New Roman"/>
        </w:rPr>
        <w:t xml:space="preserve">To </w:t>
      </w:r>
      <w:r w:rsidR="001D5069">
        <w:rPr>
          <w:rFonts w:ascii="Times New Roman" w:hAnsi="Times New Roman" w:cs="Times New Roman"/>
        </w:rPr>
        <w:t xml:space="preserve">further investigate how </w:t>
      </w:r>
      <w:r w:rsidR="001D5069" w:rsidRPr="001D5069">
        <w:rPr>
          <w:rFonts w:ascii="Times New Roman" w:hAnsi="Times New Roman" w:cs="Times New Roman"/>
          <w:i/>
        </w:rPr>
        <w:t xml:space="preserve">in situ </w:t>
      </w:r>
      <w:r w:rsidR="001D5069">
        <w:rPr>
          <w:rFonts w:ascii="Times New Roman" w:hAnsi="Times New Roman" w:cs="Times New Roman"/>
        </w:rPr>
        <w:t>diversification leaves a potentially unique signature on network structure</w:t>
      </w:r>
      <w:r w:rsidR="00ED32A0" w:rsidRPr="002E4F70">
        <w:rPr>
          <w:rFonts w:ascii="Times New Roman" w:hAnsi="Times New Roman" w:cs="Times New Roman"/>
        </w:rPr>
        <w:t xml:space="preserve"> we analyzed the number of links assigned to each </w:t>
      </w:r>
      <w:proofErr w:type="spellStart"/>
      <w:r w:rsidR="00CE7A88">
        <w:rPr>
          <w:rFonts w:ascii="Times New Roman" w:hAnsi="Times New Roman" w:cs="Times New Roman"/>
        </w:rPr>
        <w:t>h</w:t>
      </w:r>
      <w:r w:rsidR="00ED32A0" w:rsidRPr="002E4F70">
        <w:rPr>
          <w:rFonts w:ascii="Times New Roman" w:hAnsi="Times New Roman" w:cs="Times New Roman"/>
        </w:rPr>
        <w:t>emiptera</w:t>
      </w:r>
      <w:r w:rsidR="00CE7A88">
        <w:rPr>
          <w:rFonts w:ascii="Times New Roman" w:hAnsi="Times New Roman" w:cs="Times New Roman"/>
        </w:rPr>
        <w:t>n</w:t>
      </w:r>
      <w:proofErr w:type="spellEnd"/>
      <w:r w:rsidR="00ED32A0" w:rsidRPr="002E4F70">
        <w:rPr>
          <w:rFonts w:ascii="Times New Roman" w:hAnsi="Times New Roman" w:cs="Times New Roman"/>
        </w:rPr>
        <w:t xml:space="preserve"> species (the degree distribution) separately for island endemics (those species found on only one island</w:t>
      </w:r>
      <w:r w:rsidR="001D5069">
        <w:rPr>
          <w:rFonts w:ascii="Times New Roman" w:hAnsi="Times New Roman" w:cs="Times New Roman"/>
        </w:rPr>
        <w:t xml:space="preserve"> and thus likely derived from </w:t>
      </w:r>
      <w:r w:rsidR="001D5069" w:rsidRPr="001D5069">
        <w:rPr>
          <w:rFonts w:ascii="Times New Roman" w:hAnsi="Times New Roman" w:cs="Times New Roman"/>
          <w:i/>
        </w:rPr>
        <w:t xml:space="preserve">in situ </w:t>
      </w:r>
      <w:r w:rsidR="001D5069">
        <w:rPr>
          <w:rFonts w:ascii="Times New Roman" w:hAnsi="Times New Roman" w:cs="Times New Roman"/>
        </w:rPr>
        <w:t>diversification</w:t>
      </w:r>
      <w:r w:rsidR="00ED32A0" w:rsidRPr="002E4F70">
        <w:rPr>
          <w:rFonts w:ascii="Times New Roman" w:hAnsi="Times New Roman" w:cs="Times New Roman"/>
        </w:rPr>
        <w:t xml:space="preserve">) versus island cosmopolitans (those species found on multiple islands). To compare species’ degree </w:t>
      </w:r>
      <w:r w:rsidR="003A5280">
        <w:rPr>
          <w:rFonts w:ascii="Times New Roman" w:hAnsi="Times New Roman" w:cs="Times New Roman"/>
        </w:rPr>
        <w:t xml:space="preserve">distributions </w:t>
      </w:r>
      <w:r w:rsidR="00ED32A0" w:rsidRPr="002E4F70">
        <w:rPr>
          <w:rFonts w:ascii="Times New Roman" w:hAnsi="Times New Roman" w:cs="Times New Roman"/>
        </w:rPr>
        <w:t>between endemics and cosmopolitans across sites of different ages we conducted a generalized linear model with binomial error, treating site identity as a categorical predictor. Binomial errors effectively account for network size due to the bounded support of the binomial distribution.</w:t>
      </w:r>
    </w:p>
    <w:p w14:paraId="79C97F4F" w14:textId="7926E69F" w:rsidR="00ED32A0" w:rsidRPr="002E4F70" w:rsidRDefault="00ED32A0" w:rsidP="008F7229">
      <w:pPr>
        <w:spacing w:line="480" w:lineRule="auto"/>
        <w:ind w:firstLine="720"/>
        <w:rPr>
          <w:rFonts w:ascii="Times New Roman" w:hAnsi="Times New Roman" w:cs="Times New Roman"/>
        </w:rPr>
      </w:pPr>
      <w:commentRangeStart w:id="91"/>
      <w:r w:rsidRPr="002E4F70">
        <w:rPr>
          <w:rFonts w:ascii="Times New Roman" w:hAnsi="Times New Roman" w:cs="Times New Roman"/>
        </w:rPr>
        <w:t>To test the hypothesis that communities should differentially depart from statistical steady state during ecological succession</w:t>
      </w:r>
      <w:r w:rsidR="001D5069">
        <w:rPr>
          <w:rFonts w:ascii="Times New Roman" w:hAnsi="Times New Roman" w:cs="Times New Roman"/>
        </w:rPr>
        <w:t xml:space="preserve"> versus potential eco-evolutionary feedback</w:t>
      </w:r>
      <w:r w:rsidRPr="002E4F70">
        <w:rPr>
          <w:rFonts w:ascii="Times New Roman" w:hAnsi="Times New Roman" w:cs="Times New Roman"/>
        </w:rPr>
        <w:t xml:space="preserve">, </w:t>
      </w:r>
      <w:commentRangeEnd w:id="91"/>
      <w:r w:rsidR="00171790">
        <w:rPr>
          <w:rStyle w:val="CommentReference"/>
        </w:rPr>
        <w:commentReference w:id="91"/>
      </w:r>
      <w:r w:rsidRPr="002E4F70">
        <w:rPr>
          <w:rFonts w:ascii="Times New Roman" w:hAnsi="Times New Roman" w:cs="Times New Roman"/>
        </w:rPr>
        <w:t>we compared the degree distributions to that predicted by maximizing information entropy relative to the constraint of average degree (Williams, 2010). The maximum entropy prediction represents the hypothesis of statistical steady state (Harte, 2011).</w:t>
      </w:r>
    </w:p>
    <w:p w14:paraId="4225F69B" w14:textId="77777777" w:rsidR="00201C44" w:rsidRDefault="00201C44" w:rsidP="00201C44">
      <w:pPr>
        <w:spacing w:line="480" w:lineRule="auto"/>
        <w:rPr>
          <w:rFonts w:ascii="Times New Roman" w:hAnsi="Times New Roman" w:cs="Times New Roman"/>
          <w:b/>
          <w:sz w:val="36"/>
          <w:szCs w:val="36"/>
        </w:rPr>
      </w:pPr>
    </w:p>
    <w:p w14:paraId="45726A5B" w14:textId="77777777" w:rsidR="00201C44" w:rsidRPr="002E4F70" w:rsidRDefault="00201C44" w:rsidP="00201C44">
      <w:pPr>
        <w:spacing w:line="480" w:lineRule="auto"/>
        <w:rPr>
          <w:rFonts w:ascii="Times New Roman" w:hAnsi="Times New Roman" w:cs="Times New Roman"/>
          <w:b/>
          <w:sz w:val="36"/>
          <w:szCs w:val="36"/>
        </w:rPr>
      </w:pPr>
      <w:r>
        <w:rPr>
          <w:rFonts w:ascii="Times New Roman" w:hAnsi="Times New Roman" w:cs="Times New Roman"/>
          <w:b/>
          <w:sz w:val="36"/>
          <w:szCs w:val="36"/>
        </w:rPr>
        <w:t>RESULTS</w:t>
      </w:r>
    </w:p>
    <w:p w14:paraId="5166FAED" w14:textId="77777777" w:rsidR="00E048A3" w:rsidRPr="002E4F70" w:rsidRDefault="00E048A3" w:rsidP="002E4F70">
      <w:pPr>
        <w:spacing w:line="480" w:lineRule="auto"/>
        <w:rPr>
          <w:rFonts w:ascii="Times New Roman" w:hAnsi="Times New Roman" w:cs="Times New Roman"/>
        </w:rPr>
      </w:pPr>
    </w:p>
    <w:sectPr w:rsidR="00E048A3" w:rsidRPr="002E4F70" w:rsidSect="0063446D">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2" w:author="Dan" w:date="2014-09-24T17:06:00Z" w:initials="D">
    <w:p w14:paraId="5EE1781D" w14:textId="5D068E3C" w:rsidR="00C45C17" w:rsidRDefault="00C45C17">
      <w:pPr>
        <w:pStyle w:val="CommentText"/>
      </w:pPr>
      <w:r>
        <w:rPr>
          <w:rStyle w:val="CommentReference"/>
        </w:rPr>
        <w:annotationRef/>
      </w:r>
      <w:proofErr w:type="spellStart"/>
      <w:r w:rsidRPr="00C45C17">
        <w:t>Wiens</w:t>
      </w:r>
      <w:proofErr w:type="spellEnd"/>
      <w:r w:rsidRPr="00C45C17">
        <w:t>, J </w:t>
      </w:r>
      <w:proofErr w:type="spellStart"/>
      <w:r w:rsidRPr="00C45C17">
        <w:t>J</w:t>
      </w:r>
      <w:proofErr w:type="spellEnd"/>
      <w:r w:rsidRPr="00C45C17">
        <w:t>. 2011. The causes of species richness patterns across space, time, and clades and the role of “ecological limits”. The Quarterly Review of Biology 86:75-96.</w:t>
      </w:r>
    </w:p>
  </w:comment>
  <w:comment w:id="21" w:author="Dan" w:date="2014-09-24T17:06:00Z" w:initials="D">
    <w:p w14:paraId="2E028EBC" w14:textId="74ED0D47" w:rsidR="00C45C17" w:rsidRDefault="00C45C17">
      <w:pPr>
        <w:pStyle w:val="CommentText"/>
      </w:pPr>
      <w:r>
        <w:rPr>
          <w:rStyle w:val="CommentReference"/>
        </w:rPr>
        <w:annotationRef/>
      </w:r>
      <w:r>
        <w:t xml:space="preserve">I appreciate the concision here, but I think it is perhaps too concise and dense. There is no pop gen or </w:t>
      </w:r>
      <w:proofErr w:type="spellStart"/>
      <w:r>
        <w:t>phylogenetics</w:t>
      </w:r>
      <w:proofErr w:type="spellEnd"/>
      <w:r>
        <w:t xml:space="preserve"> at all in this introduction and I think we need to take the opportunity here when setting up the </w:t>
      </w:r>
      <w:proofErr w:type="spellStart"/>
      <w:r>
        <w:t>evol</w:t>
      </w:r>
      <w:proofErr w:type="spellEnd"/>
      <w:r>
        <w:t xml:space="preserve"> / </w:t>
      </w:r>
      <w:proofErr w:type="spellStart"/>
      <w:r>
        <w:t>ecol</w:t>
      </w:r>
      <w:proofErr w:type="spellEnd"/>
      <w:r>
        <w:t xml:space="preserve"> dichotomy (</w:t>
      </w:r>
      <w:proofErr w:type="spellStart"/>
      <w:r>
        <w:t>er</w:t>
      </w:r>
      <w:proofErr w:type="spellEnd"/>
      <w:r>
        <w:t>, straw man ahem)</w:t>
      </w:r>
      <w:r w:rsidR="00116E42">
        <w:t xml:space="preserve">. Can we add something within evolutionary / </w:t>
      </w:r>
      <w:proofErr w:type="spellStart"/>
      <w:r w:rsidR="00116E42">
        <w:t>biogeographical</w:t>
      </w:r>
      <w:proofErr w:type="spellEnd"/>
      <w:r w:rsidR="00116E42">
        <w:t xml:space="preserve"> context? Below, a passage modified a bit from the outline Rosie sent out some weeks back. Surely others can fluff this out. </w:t>
      </w:r>
    </w:p>
    <w:p w14:paraId="54518FDC" w14:textId="77777777" w:rsidR="00116E42" w:rsidRDefault="00116E42">
      <w:pPr>
        <w:pStyle w:val="CommentText"/>
      </w:pPr>
    </w:p>
    <w:p w14:paraId="6285891D" w14:textId="5CC1E334" w:rsidR="00116E42" w:rsidRDefault="00116E42">
      <w:pPr>
        <w:pStyle w:val="CommentText"/>
      </w:pPr>
      <w:r>
        <w:t xml:space="preserve">“Historical </w:t>
      </w:r>
      <w:proofErr w:type="spellStart"/>
      <w:r>
        <w:t>biogeographers</w:t>
      </w:r>
      <w:proofErr w:type="spellEnd"/>
      <w:r>
        <w:t>, partnering with rapidly advancing genetic and genomic tools, have developed</w:t>
      </w:r>
      <w:r w:rsidRPr="00BA3591">
        <w:t xml:space="preserve"> detailed phylogenetic hypotheses across entire lineages, coupled with data on current ecological traits and patterns of richness (</w:t>
      </w:r>
      <w:proofErr w:type="spellStart"/>
      <w:r w:rsidRPr="00BA3591">
        <w:t>Wiens</w:t>
      </w:r>
      <w:proofErr w:type="spellEnd"/>
      <w:r w:rsidRPr="00BA3591">
        <w:t xml:space="preserve">, </w:t>
      </w:r>
      <w:proofErr w:type="spellStart"/>
      <w:r w:rsidRPr="00BA3591">
        <w:t>Anacker</w:t>
      </w:r>
      <w:proofErr w:type="spellEnd"/>
      <w:r w:rsidRPr="00BA3591">
        <w:t xml:space="preserve"> &amp; Harrison).</w:t>
      </w:r>
      <w:r>
        <w:t xml:space="preserve"> In both cases, increasingly </w:t>
      </w:r>
      <w:r w:rsidRPr="00BA3591">
        <w:t xml:space="preserve">sophisticated tools and </w:t>
      </w:r>
      <w:r>
        <w:t>greater</w:t>
      </w:r>
      <w:r w:rsidRPr="00BA3591">
        <w:t xml:space="preserve"> </w:t>
      </w:r>
      <w:r>
        <w:t>access to</w:t>
      </w:r>
      <w:r w:rsidRPr="00BA3591">
        <w:t xml:space="preserve"> data across broad taxonomic and spatial scales, can provide test of how the interplay between evolutionary and ecological processes have shaped present-day biodiversity.</w:t>
      </w:r>
      <w:r>
        <w:t>”</w:t>
      </w:r>
    </w:p>
  </w:comment>
  <w:comment w:id="39" w:author="Dan" w:date="2014-09-24T17:06:00Z" w:initials="D">
    <w:p w14:paraId="497930FF" w14:textId="365B1E65" w:rsidR="009A08D5" w:rsidRDefault="009A08D5">
      <w:pPr>
        <w:pStyle w:val="CommentText"/>
      </w:pPr>
      <w:r>
        <w:rPr>
          <w:rStyle w:val="CommentReference"/>
        </w:rPr>
        <w:annotationRef/>
      </w:r>
      <w:r w:rsidRPr="009A08D5">
        <w:t>Chase, J. M., and J. A. Myers. 2011. Disentangling the importance of ecological niches from stochastic processes across scales. Philosophical Transactions of the Royal Society B: Biological Sciences 366:2351-2363.</w:t>
      </w:r>
    </w:p>
  </w:comment>
  <w:comment w:id="2" w:author="Dan" w:date="2014-09-24T17:06:00Z" w:initials="D">
    <w:p w14:paraId="7FF81A98" w14:textId="77777777" w:rsidR="00116E42" w:rsidRDefault="00BA3591" w:rsidP="00116E42">
      <w:pPr>
        <w:pStyle w:val="CommentText"/>
      </w:pPr>
      <w:r>
        <w:rPr>
          <w:rStyle w:val="CommentReference"/>
        </w:rPr>
        <w:annotationRef/>
      </w:r>
      <w:r>
        <w:t xml:space="preserve">I am struggling </w:t>
      </w:r>
      <w:r w:rsidR="00116E42">
        <w:t xml:space="preserve">with this one </w:t>
      </w:r>
      <w:r>
        <w:t xml:space="preserve">because it is not (and cannot be) comprehensive it may rattle a great many. </w:t>
      </w:r>
      <w:r w:rsidR="00171790">
        <w:t xml:space="preserve">Sure, many ecologists still operate outside of evolution but there is a buttload of good stuff too. </w:t>
      </w:r>
      <w:r>
        <w:t>I think “ecology” is the study of many more than these processes, which really are a subset of community ecology. But there are additional ways to split this – competition and facilitation are (largely) deterministic and operating at local scales, whereas ecological drift is stochastic and may operate at larger scales.</w:t>
      </w:r>
      <w:r w:rsidRPr="00BA3591">
        <w:t xml:space="preserve"> </w:t>
      </w:r>
    </w:p>
    <w:p w14:paraId="440E34E9" w14:textId="77777777" w:rsidR="00116E42" w:rsidRDefault="00116E42" w:rsidP="00116E42">
      <w:pPr>
        <w:pStyle w:val="CommentText"/>
      </w:pPr>
    </w:p>
    <w:p w14:paraId="3703351A" w14:textId="76109E7F" w:rsidR="00BA3591" w:rsidRDefault="00171790" w:rsidP="00116E42">
      <w:pPr>
        <w:pStyle w:val="CommentText"/>
      </w:pPr>
      <w:r>
        <w:t xml:space="preserve">Beyond that it is kind of a melting pot of select studies without a </w:t>
      </w:r>
      <w:r>
        <w:t>focus that relates to eventually merging it into our theme.</w:t>
      </w:r>
      <w:r>
        <w:t xml:space="preserve"> I am not sure where you want it to go.</w:t>
      </w:r>
      <w:r>
        <w:t xml:space="preserve"> </w:t>
      </w:r>
    </w:p>
    <w:p w14:paraId="0B8FC38F" w14:textId="6BF22211" w:rsidR="00BA3591" w:rsidRDefault="00BA3591">
      <w:pPr>
        <w:pStyle w:val="CommentText"/>
      </w:pPr>
    </w:p>
  </w:comment>
  <w:comment w:id="44" w:author="Dan" w:date="2014-09-24T17:06:00Z" w:initials="D">
    <w:p w14:paraId="7233C313" w14:textId="0213193D" w:rsidR="00070081" w:rsidRDefault="00070081">
      <w:pPr>
        <w:pStyle w:val="CommentText"/>
      </w:pPr>
      <w:r>
        <w:rPr>
          <w:rStyle w:val="CommentReference"/>
        </w:rPr>
        <w:annotationRef/>
      </w:r>
      <w:r>
        <w:t>Seems like a hedge but this is not entirely the case and we risk upsetting those people working at this. Could include a “but see…” citation…. There are lots of people working in the last 5-10 years on integration.</w:t>
      </w:r>
    </w:p>
  </w:comment>
  <w:comment w:id="45" w:author="Dan" w:date="2014-09-24T17:06:00Z" w:initials="D">
    <w:p w14:paraId="27E40734" w14:textId="1B89524E" w:rsidR="009A08D5" w:rsidRPr="00E86287" w:rsidRDefault="009A08D5" w:rsidP="00E86287">
      <w:pPr>
        <w:autoSpaceDE w:val="0"/>
        <w:autoSpaceDN w:val="0"/>
        <w:adjustRightInd w:val="0"/>
        <w:ind w:left="720" w:hanging="720"/>
        <w:rPr>
          <w:rFonts w:ascii="Calibri" w:hAnsi="Calibri" w:cs="Calibri"/>
          <w:sz w:val="20"/>
          <w:szCs w:val="20"/>
        </w:rPr>
      </w:pPr>
      <w:r>
        <w:rPr>
          <w:rStyle w:val="CommentReference"/>
        </w:rPr>
        <w:annotationRef/>
      </w:r>
      <w:proofErr w:type="spellStart"/>
      <w:r>
        <w:rPr>
          <w:rFonts w:ascii="Calibri" w:hAnsi="Calibri" w:cs="Calibri"/>
          <w:sz w:val="20"/>
          <w:szCs w:val="20"/>
        </w:rPr>
        <w:t>Wiens</w:t>
      </w:r>
      <w:proofErr w:type="spellEnd"/>
      <w:r>
        <w:rPr>
          <w:rFonts w:ascii="Calibri" w:hAnsi="Calibri" w:cs="Calibri"/>
          <w:sz w:val="20"/>
          <w:szCs w:val="20"/>
        </w:rPr>
        <w:t xml:space="preserve">, J. J., and M. J. Donoghue. 2004. Historical biogeography, ecology and species richness. Trends in Ecology and Evolution </w:t>
      </w:r>
      <w:r>
        <w:rPr>
          <w:rFonts w:ascii="Calibri" w:hAnsi="Calibri" w:cs="Calibri"/>
          <w:b/>
          <w:bCs/>
          <w:sz w:val="20"/>
          <w:szCs w:val="20"/>
        </w:rPr>
        <w:t>19</w:t>
      </w:r>
      <w:r w:rsidR="00171790">
        <w:rPr>
          <w:rFonts w:ascii="Calibri" w:hAnsi="Calibri" w:cs="Calibri"/>
          <w:sz w:val="20"/>
          <w:szCs w:val="20"/>
        </w:rPr>
        <w:t>:639-644.</w:t>
      </w:r>
    </w:p>
  </w:comment>
  <w:comment w:id="63" w:author="Dan" w:date="2014-09-24T17:06:00Z" w:initials="D">
    <w:p w14:paraId="456E24BD" w14:textId="2D843EB4" w:rsidR="00D73295" w:rsidRDefault="00D73295">
      <w:pPr>
        <w:pStyle w:val="CommentText"/>
      </w:pPr>
      <w:r>
        <w:rPr>
          <w:rStyle w:val="CommentReference"/>
        </w:rPr>
        <w:annotationRef/>
      </w:r>
      <w:proofErr w:type="gramStart"/>
      <w:r w:rsidR="00171790">
        <w:t>divorced</w:t>
      </w:r>
      <w:proofErr w:type="gramEnd"/>
      <w:r w:rsidR="00171790">
        <w:t xml:space="preserve"> from evolutionary history or constraints? </w:t>
      </w:r>
      <w:proofErr w:type="gramStart"/>
      <w:r w:rsidR="00171790">
        <w:t>or</w:t>
      </w:r>
      <w:proofErr w:type="gramEnd"/>
      <w:r w:rsidR="00171790">
        <w:t xml:space="preserve"> from speciation-extinction dynamics?</w:t>
      </w:r>
    </w:p>
  </w:comment>
  <w:comment w:id="53" w:author="Dan" w:date="2014-09-24T17:06:00Z" w:initials="D">
    <w:p w14:paraId="06169B3A" w14:textId="5650F7FA" w:rsidR="00132832" w:rsidRDefault="00132832">
      <w:pPr>
        <w:pStyle w:val="CommentText"/>
      </w:pPr>
      <w:r>
        <w:rPr>
          <w:rStyle w:val="CommentReference"/>
        </w:rPr>
        <w:annotationRef/>
      </w:r>
      <w:r w:rsidR="00171790">
        <w:t>Th</w:t>
      </w:r>
      <w:r w:rsidR="00171790">
        <w:t>ese two paragraphs (islands, Hawaiian islands) feel</w:t>
      </w:r>
      <w:r w:rsidR="00171790">
        <w:t xml:space="preserve"> </w:t>
      </w:r>
      <w:r w:rsidR="00171790">
        <w:t xml:space="preserve">out of place. </w:t>
      </w:r>
      <w:r w:rsidR="00171790">
        <w:t>Certainly the model system</w:t>
      </w:r>
      <w:r w:rsidR="00171790">
        <w:t xml:space="preserve"> idea</w:t>
      </w:r>
      <w:r w:rsidR="00171790">
        <w:t xml:space="preserve"> is central to</w:t>
      </w:r>
      <w:proofErr w:type="spellStart"/>
      <w:r w:rsidR="00171790">
        <w:t xml:space="preserve"> the argument. </w:t>
      </w:r>
      <w:proofErr w:type="spellEnd"/>
      <w:r w:rsidR="00171790">
        <w:t>T</w:t>
      </w:r>
      <w:r w:rsidR="00171790">
        <w:t>hey</w:t>
      </w:r>
      <w:r w:rsidR="00171790">
        <w:t xml:space="preserve"> could be placed just before the concluding paragraph, which would allow an unimpeded development of network theory and </w:t>
      </w:r>
      <w:proofErr w:type="spellStart"/>
      <w:r w:rsidR="00171790">
        <w:t>mete</w:t>
      </w:r>
      <w:proofErr w:type="spellEnd"/>
      <w:r w:rsidR="00171790">
        <w:t xml:space="preserve">. But it still might not </w:t>
      </w:r>
      <w:r w:rsidR="00171790">
        <w:t xml:space="preserve">quite </w:t>
      </w:r>
      <w:r w:rsidR="00171790">
        <w:t>work</w:t>
      </w:r>
      <w:r w:rsidR="00171790">
        <w:t xml:space="preserve"> unless the *time* factor can be integrated wi</w:t>
      </w:r>
      <w:r w:rsidR="00171790">
        <w:t>th the evolutionary section above, via the "time-for-speciation" effects (</w:t>
      </w:r>
      <w:proofErr w:type="spellStart"/>
      <w:r w:rsidR="00171790">
        <w:t>Wiens</w:t>
      </w:r>
      <w:proofErr w:type="spellEnd"/>
      <w:r w:rsidR="00171790">
        <w:t xml:space="preserve"> largely takes credit for this </w:t>
      </w:r>
      <w:r w:rsidR="00171790">
        <w:t xml:space="preserve">coinage </w:t>
      </w:r>
      <w:r w:rsidR="00171790">
        <w:t>but it goes back to Wallace, Willis</w:t>
      </w:r>
      <w:r w:rsidR="00171790">
        <w:t xml:space="preserve"> </w:t>
      </w:r>
      <w:proofErr w:type="spellStart"/>
      <w:r w:rsidR="00171790">
        <w:t>etc</w:t>
      </w:r>
      <w:proofErr w:type="spellEnd"/>
      <w:r w:rsidR="00171790">
        <w:t>).</w:t>
      </w:r>
    </w:p>
    <w:p w14:paraId="7E44A1AD" w14:textId="77777777" w:rsidR="00070081" w:rsidRDefault="00070081">
      <w:pPr>
        <w:pStyle w:val="CommentText"/>
      </w:pPr>
    </w:p>
    <w:p w14:paraId="5CD3EF7A" w14:textId="14005586" w:rsidR="00070081" w:rsidRDefault="00070081">
      <w:pPr>
        <w:pStyle w:val="CommentText"/>
      </w:pPr>
      <w:r>
        <w:t xml:space="preserve">Or it could be left precisely in place but with a statement announcing what we are going to do to resolve the paradox reviewed in the first 4 paragraphs. “Here, we propose the outlines of an integrative framework of evolutionary community assembly and </w:t>
      </w:r>
      <w:r w:rsidR="00E86287">
        <w:t xml:space="preserve">an initial </w:t>
      </w:r>
      <w:r>
        <w:t>test using arthropod lineages in the model archipelago of the Hawaiian Islands.”</w:t>
      </w:r>
    </w:p>
  </w:comment>
  <w:comment w:id="64" w:author="Dan" w:date="2014-09-24T17:06:00Z" w:initials="D">
    <w:p w14:paraId="05FB413D" w14:textId="51B3EF93" w:rsidR="00070081" w:rsidRDefault="00070081">
      <w:pPr>
        <w:pStyle w:val="CommentText"/>
      </w:pPr>
      <w:r>
        <w:rPr>
          <w:rStyle w:val="CommentReference"/>
        </w:rPr>
        <w:annotationRef/>
      </w:r>
      <w:r>
        <w:t xml:space="preserve">And it is used in historical biogeography </w:t>
      </w:r>
    </w:p>
    <w:p w14:paraId="0B9E446E" w14:textId="384C7FDE" w:rsidR="00070081" w:rsidRPr="00070081" w:rsidRDefault="00070081" w:rsidP="00070081">
      <w:pPr>
        <w:autoSpaceDE w:val="0"/>
        <w:autoSpaceDN w:val="0"/>
        <w:adjustRightInd w:val="0"/>
        <w:ind w:left="720" w:hanging="720"/>
        <w:rPr>
          <w:rFonts w:ascii="Calibri" w:hAnsi="Calibri" w:cs="Calibri"/>
          <w:sz w:val="20"/>
          <w:szCs w:val="20"/>
        </w:rPr>
      </w:pPr>
      <w:proofErr w:type="spellStart"/>
      <w:r>
        <w:rPr>
          <w:rFonts w:ascii="Calibri" w:hAnsi="Calibri" w:cs="Calibri"/>
          <w:sz w:val="20"/>
          <w:szCs w:val="20"/>
        </w:rPr>
        <w:t>Carstensen</w:t>
      </w:r>
      <w:proofErr w:type="spellEnd"/>
      <w:r>
        <w:rPr>
          <w:rFonts w:ascii="Calibri" w:hAnsi="Calibri" w:cs="Calibri"/>
          <w:sz w:val="20"/>
          <w:szCs w:val="20"/>
        </w:rPr>
        <w:t xml:space="preserve">, D. W., and J. M. </w:t>
      </w:r>
      <w:proofErr w:type="spellStart"/>
      <w:r>
        <w:rPr>
          <w:rFonts w:ascii="Calibri" w:hAnsi="Calibri" w:cs="Calibri"/>
          <w:sz w:val="20"/>
          <w:szCs w:val="20"/>
        </w:rPr>
        <w:t>Olesen</w:t>
      </w:r>
      <w:proofErr w:type="spellEnd"/>
      <w:r>
        <w:rPr>
          <w:rFonts w:ascii="Calibri" w:hAnsi="Calibri" w:cs="Calibri"/>
          <w:sz w:val="20"/>
          <w:szCs w:val="20"/>
        </w:rPr>
        <w:t xml:space="preserve">. 2009. </w:t>
      </w:r>
      <w:proofErr w:type="spellStart"/>
      <w:r>
        <w:rPr>
          <w:rFonts w:ascii="Calibri" w:hAnsi="Calibri" w:cs="Calibri"/>
          <w:sz w:val="20"/>
          <w:szCs w:val="20"/>
        </w:rPr>
        <w:t>Wallacea</w:t>
      </w:r>
      <w:proofErr w:type="spellEnd"/>
      <w:r>
        <w:rPr>
          <w:rFonts w:ascii="Calibri" w:hAnsi="Calibri" w:cs="Calibri"/>
          <w:sz w:val="20"/>
          <w:szCs w:val="20"/>
        </w:rPr>
        <w:t xml:space="preserve"> and its </w:t>
      </w:r>
      <w:proofErr w:type="spellStart"/>
      <w:r>
        <w:rPr>
          <w:rFonts w:ascii="Calibri" w:hAnsi="Calibri" w:cs="Calibri"/>
          <w:sz w:val="20"/>
          <w:szCs w:val="20"/>
        </w:rPr>
        <w:t>nectarivorous</w:t>
      </w:r>
      <w:proofErr w:type="spellEnd"/>
      <w:r>
        <w:rPr>
          <w:rFonts w:ascii="Calibri" w:hAnsi="Calibri" w:cs="Calibri"/>
          <w:sz w:val="20"/>
          <w:szCs w:val="20"/>
        </w:rPr>
        <w:t xml:space="preserve"> birds: </w:t>
      </w:r>
      <w:proofErr w:type="spellStart"/>
      <w:r>
        <w:rPr>
          <w:rFonts w:ascii="Calibri" w:hAnsi="Calibri" w:cs="Calibri"/>
          <w:sz w:val="20"/>
          <w:szCs w:val="20"/>
        </w:rPr>
        <w:t>nestedness</w:t>
      </w:r>
      <w:proofErr w:type="spellEnd"/>
      <w:r>
        <w:rPr>
          <w:rFonts w:ascii="Calibri" w:hAnsi="Calibri" w:cs="Calibri"/>
          <w:sz w:val="20"/>
          <w:szCs w:val="20"/>
        </w:rPr>
        <w:t xml:space="preserve"> and modules. Journal of Biogeography </w:t>
      </w:r>
      <w:r>
        <w:rPr>
          <w:rFonts w:ascii="Calibri" w:hAnsi="Calibri" w:cs="Calibri"/>
          <w:b/>
          <w:bCs/>
          <w:sz w:val="20"/>
          <w:szCs w:val="20"/>
        </w:rPr>
        <w:t>36</w:t>
      </w:r>
      <w:r>
        <w:rPr>
          <w:rFonts w:ascii="Calibri" w:hAnsi="Calibri" w:cs="Calibri"/>
          <w:sz w:val="20"/>
          <w:szCs w:val="20"/>
        </w:rPr>
        <w:t>:1540-1550.</w:t>
      </w:r>
    </w:p>
  </w:comment>
  <w:comment w:id="70" w:author=" Kari Goodman" w:date="2014-09-24T17:06:00Z" w:initials="KRG">
    <w:p w14:paraId="20E89142" w14:textId="77777777" w:rsidR="00AB0810" w:rsidRDefault="00AB0810">
      <w:pPr>
        <w:pStyle w:val="CommentText"/>
      </w:pPr>
      <w:r>
        <w:rPr>
          <w:rStyle w:val="CommentReference"/>
        </w:rPr>
        <w:annotationRef/>
      </w:r>
      <w:r>
        <w:t>But can also include communities that have recently changed due to disturbance and other factors, right? Is there a way to distinguish between things that perturb the steady state – or is it just contextual?</w:t>
      </w:r>
    </w:p>
  </w:comment>
  <w:comment w:id="71" w:author="Andy Rominger" w:date="2014-09-24T17:06:00Z" w:initials="AR">
    <w:p w14:paraId="15194B59" w14:textId="4ADEF4ED" w:rsidR="00AB0810" w:rsidRDefault="00AB0810">
      <w:pPr>
        <w:pStyle w:val="CommentText"/>
      </w:pPr>
      <w:r>
        <w:rPr>
          <w:rStyle w:val="CommentReference"/>
        </w:rPr>
        <w:annotationRef/>
      </w:r>
      <w:r>
        <w:t>There might be a way to get at Kari’s question, but we haven’t figured it out yet!</w:t>
      </w:r>
      <w:r w:rsidR="00BA3591">
        <w:t xml:space="preserve"> </w:t>
      </w:r>
      <w:r>
        <w:t>So far it’s just contextual.</w:t>
      </w:r>
    </w:p>
  </w:comment>
  <w:comment w:id="72" w:author="Dan" w:date="2014-09-24T17:06:00Z" w:initials="D">
    <w:p w14:paraId="74DF601B" w14:textId="72911068" w:rsidR="000B250A" w:rsidRDefault="000B250A">
      <w:pPr>
        <w:pStyle w:val="CommentText"/>
      </w:pPr>
      <w:r>
        <w:rPr>
          <w:rStyle w:val="CommentReference"/>
        </w:rPr>
        <w:annotationRef/>
      </w:r>
      <w:r>
        <w:t>This potentially could rise to the section just before trumpeting islands, see comment above. Is it possible to use this paragraph to ask slightly more specific and answerable questions?</w:t>
      </w:r>
    </w:p>
  </w:comment>
  <w:comment w:id="76" w:author="Dan" w:date="2014-09-24T17:06:00Z" w:initials="D">
    <w:p w14:paraId="56A7A149" w14:textId="074CAC4C" w:rsidR="00A27F02" w:rsidRDefault="00A27F02">
      <w:pPr>
        <w:pStyle w:val="CommentText"/>
      </w:pPr>
      <w:r>
        <w:rPr>
          <w:rStyle w:val="CommentReference"/>
        </w:rPr>
        <w:annotationRef/>
      </w:r>
      <w:r>
        <w:t xml:space="preserve">Or “replication”? “Promulgation”? Would welcome word </w:t>
      </w:r>
      <w:proofErr w:type="spellStart"/>
      <w:r>
        <w:t>smithing</w:t>
      </w:r>
      <w:proofErr w:type="spellEnd"/>
      <w:r>
        <w:t xml:space="preserve"> to this idea, which must bring in some of the action on the other islands we use.</w:t>
      </w:r>
    </w:p>
  </w:comment>
  <w:comment w:id="87" w:author="Dan" w:date="2014-09-24T17:06:00Z" w:initials="D">
    <w:p w14:paraId="0A9942E3" w14:textId="77777777" w:rsidR="00A27F02" w:rsidRDefault="00A27F02">
      <w:pPr>
        <w:pStyle w:val="CommentText"/>
        <w:rPr>
          <w:noProof/>
        </w:rPr>
      </w:pPr>
      <w:r>
        <w:rPr>
          <w:rStyle w:val="CommentReference"/>
        </w:rPr>
        <w:annotationRef/>
      </w:r>
    </w:p>
    <w:p w14:paraId="4AEDCF88" w14:textId="2BDDAE73" w:rsidR="00A27F02" w:rsidRDefault="00A27F02">
      <w:pPr>
        <w:pStyle w:val="CommentText"/>
        <w:rPr>
          <w:noProof/>
        </w:rPr>
      </w:pPr>
      <w:r w:rsidRPr="00A27F02">
        <w:rPr>
          <w:noProof/>
        </w:rPr>
        <w:t>Berlow, E. L., J. A. Dunne, N. D. Martinez, P. B. Stark, R. J. Williams, and U. Brose. 2009. Simple prediction of interaction strengths in complex food webs. Proceedings of the National Academy of Sciences 106:187-191.</w:t>
      </w:r>
    </w:p>
  </w:comment>
  <w:comment w:id="91" w:author="Dan" w:date="2014-09-24T17:06:00Z" w:initials="D">
    <w:p w14:paraId="5D0EC904" w14:textId="2D4541CF" w:rsidR="00171790" w:rsidRDefault="00171790">
      <w:pPr>
        <w:pStyle w:val="CommentText"/>
      </w:pPr>
      <w:r>
        <w:rPr>
          <w:rStyle w:val="CommentReference"/>
        </w:rPr>
        <w:annotationRef/>
      </w:r>
      <w:r>
        <w:t xml:space="preserve">Ok good, but I think this hypothesis – like the ones for modularity and </w:t>
      </w:r>
      <w:proofErr w:type="spellStart"/>
      <w:r>
        <w:t>nestedness</w:t>
      </w:r>
      <w:proofErr w:type="spellEnd"/>
      <w:r>
        <w:t xml:space="preserve"> could be articulated in the closing of introduction? Not to make this a hypothesis-testing paper, but I did not see such a clear articulation of this in the intro.</w:t>
      </w:r>
      <w:bookmarkStart w:id="92" w:name="_GoBack"/>
      <w:bookmarkEnd w:id="92"/>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Times">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altName w:val="Arial"/>
    <w:charset w:val="00"/>
    <w:family w:val="auto"/>
    <w:pitch w:val="variable"/>
    <w:sig w:usb0="00000000" w:usb1="5000A1FF" w:usb2="00000000" w:usb3="00000000" w:csb0="000001B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STIXGeneral-Regular">
    <w:altName w:val="Times New Roman"/>
    <w:charset w:val="00"/>
    <w:family w:val="auto"/>
    <w:pitch w:val="variable"/>
    <w:sig w:usb0="00000000" w:usb1="4203FDFF" w:usb2="02000020" w:usb3="00000000" w:csb0="8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5CA85C6"/>
    <w:multiLevelType w:val="multilevel"/>
    <w:tmpl w:val="AA64611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trackRevisions/>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613D"/>
    <w:rsid w:val="00002530"/>
    <w:rsid w:val="00014CC9"/>
    <w:rsid w:val="0002125F"/>
    <w:rsid w:val="0005698B"/>
    <w:rsid w:val="00070081"/>
    <w:rsid w:val="00077375"/>
    <w:rsid w:val="000B250A"/>
    <w:rsid w:val="000E558F"/>
    <w:rsid w:val="00101CF2"/>
    <w:rsid w:val="00116E42"/>
    <w:rsid w:val="00124356"/>
    <w:rsid w:val="00130CD7"/>
    <w:rsid w:val="00132832"/>
    <w:rsid w:val="00171790"/>
    <w:rsid w:val="001766F8"/>
    <w:rsid w:val="001C6597"/>
    <w:rsid w:val="001D5069"/>
    <w:rsid w:val="001F01B4"/>
    <w:rsid w:val="00201C44"/>
    <w:rsid w:val="00243368"/>
    <w:rsid w:val="00274930"/>
    <w:rsid w:val="00283041"/>
    <w:rsid w:val="002E4F70"/>
    <w:rsid w:val="00303E63"/>
    <w:rsid w:val="0030688A"/>
    <w:rsid w:val="0032658E"/>
    <w:rsid w:val="00355C99"/>
    <w:rsid w:val="00385929"/>
    <w:rsid w:val="003A5280"/>
    <w:rsid w:val="00402256"/>
    <w:rsid w:val="00430F2C"/>
    <w:rsid w:val="004379A6"/>
    <w:rsid w:val="0044144F"/>
    <w:rsid w:val="004B436F"/>
    <w:rsid w:val="004B67E3"/>
    <w:rsid w:val="004B7783"/>
    <w:rsid w:val="00502390"/>
    <w:rsid w:val="00523CF2"/>
    <w:rsid w:val="00553DBB"/>
    <w:rsid w:val="00582261"/>
    <w:rsid w:val="005970E3"/>
    <w:rsid w:val="005A426B"/>
    <w:rsid w:val="005A697F"/>
    <w:rsid w:val="005B18E0"/>
    <w:rsid w:val="005C2264"/>
    <w:rsid w:val="005C6F3E"/>
    <w:rsid w:val="0063446D"/>
    <w:rsid w:val="0067253B"/>
    <w:rsid w:val="0069456C"/>
    <w:rsid w:val="007072DE"/>
    <w:rsid w:val="007533B8"/>
    <w:rsid w:val="007B4140"/>
    <w:rsid w:val="007E64A5"/>
    <w:rsid w:val="0081115E"/>
    <w:rsid w:val="00825208"/>
    <w:rsid w:val="0089007E"/>
    <w:rsid w:val="008A6F21"/>
    <w:rsid w:val="008F10F7"/>
    <w:rsid w:val="008F5BE7"/>
    <w:rsid w:val="008F7229"/>
    <w:rsid w:val="009A08D5"/>
    <w:rsid w:val="009C0194"/>
    <w:rsid w:val="009E509B"/>
    <w:rsid w:val="00A206D3"/>
    <w:rsid w:val="00A27F02"/>
    <w:rsid w:val="00A3105F"/>
    <w:rsid w:val="00A47945"/>
    <w:rsid w:val="00A510DE"/>
    <w:rsid w:val="00A9076B"/>
    <w:rsid w:val="00AA6341"/>
    <w:rsid w:val="00AB0810"/>
    <w:rsid w:val="00AB0811"/>
    <w:rsid w:val="00AC6105"/>
    <w:rsid w:val="00AD3375"/>
    <w:rsid w:val="00B45850"/>
    <w:rsid w:val="00B52B78"/>
    <w:rsid w:val="00BA3591"/>
    <w:rsid w:val="00BA4042"/>
    <w:rsid w:val="00C45C17"/>
    <w:rsid w:val="00C5128D"/>
    <w:rsid w:val="00C559C5"/>
    <w:rsid w:val="00C76FD7"/>
    <w:rsid w:val="00C8648A"/>
    <w:rsid w:val="00CE0585"/>
    <w:rsid w:val="00CE7A88"/>
    <w:rsid w:val="00D73295"/>
    <w:rsid w:val="00D92FAC"/>
    <w:rsid w:val="00DD41DD"/>
    <w:rsid w:val="00DE57F7"/>
    <w:rsid w:val="00DF0DEA"/>
    <w:rsid w:val="00E048A3"/>
    <w:rsid w:val="00E86287"/>
    <w:rsid w:val="00EB4B06"/>
    <w:rsid w:val="00ED32A0"/>
    <w:rsid w:val="00F17DBB"/>
    <w:rsid w:val="00F25F6D"/>
    <w:rsid w:val="00F52504"/>
    <w:rsid w:val="00F7613D"/>
    <w:rsid w:val="00F7775F"/>
    <w:rsid w:val="00F8555E"/>
    <w:rsid w:val="00FE7831"/>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39D8F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43368"/>
    <w:pPr>
      <w:keepNext/>
      <w:keepLines/>
      <w:spacing w:before="480"/>
      <w:outlineLvl w:val="0"/>
    </w:pPr>
    <w:rPr>
      <w:rFonts w:ascii="Times" w:eastAsiaTheme="majorEastAsia" w:hAnsi="Times" w:cstheme="majorBidi"/>
      <w:b/>
      <w:bCs/>
      <w:caps/>
      <w:color w:val="000000" w:themeColor="text1"/>
      <w:sz w:val="28"/>
      <w:szCs w:val="36"/>
    </w:rPr>
  </w:style>
  <w:style w:type="paragraph" w:styleId="Heading2">
    <w:name w:val="heading 2"/>
    <w:basedOn w:val="Normal"/>
    <w:next w:val="Normal"/>
    <w:link w:val="Heading2Char"/>
    <w:uiPriority w:val="9"/>
    <w:unhideWhenUsed/>
    <w:qFormat/>
    <w:rsid w:val="00243368"/>
    <w:pPr>
      <w:keepNext/>
      <w:keepLines/>
      <w:spacing w:before="200"/>
      <w:outlineLvl w:val="1"/>
    </w:pPr>
    <w:rPr>
      <w:rFonts w:ascii="Times" w:eastAsiaTheme="majorEastAsia" w:hAnsi="Times" w:cstheme="majorBidi"/>
      <w:b/>
      <w:bCs/>
      <w:color w:val="000000" w:themeColor="text1"/>
      <w:szCs w:val="32"/>
    </w:rPr>
  </w:style>
  <w:style w:type="paragraph" w:styleId="Heading3">
    <w:name w:val="heading 3"/>
    <w:basedOn w:val="Normal"/>
    <w:next w:val="Normal"/>
    <w:link w:val="Heading3Char"/>
    <w:uiPriority w:val="9"/>
    <w:unhideWhenUsed/>
    <w:qFormat/>
    <w:rsid w:val="00243368"/>
    <w:pPr>
      <w:keepNext/>
      <w:keepLines/>
      <w:spacing w:before="200"/>
      <w:outlineLvl w:val="2"/>
    </w:pPr>
    <w:rPr>
      <w:rFonts w:ascii="Times" w:eastAsiaTheme="majorEastAsia" w:hAnsi="Times" w:cstheme="majorBidi"/>
      <w:bCs/>
      <w:i/>
      <w:color w:val="000000" w:themeColor="text1"/>
      <w:szCs w:val="28"/>
    </w:rPr>
  </w:style>
  <w:style w:type="paragraph" w:styleId="Heading4">
    <w:name w:val="heading 4"/>
    <w:basedOn w:val="Normal"/>
    <w:next w:val="Normal"/>
    <w:link w:val="Heading4Char"/>
    <w:uiPriority w:val="9"/>
    <w:unhideWhenUsed/>
    <w:qFormat/>
    <w:rsid w:val="00243368"/>
    <w:pPr>
      <w:keepNext/>
      <w:keepLines/>
      <w:spacing w:before="200"/>
      <w:outlineLvl w:val="3"/>
    </w:pPr>
    <w:rPr>
      <w:rFonts w:ascii="Times" w:eastAsiaTheme="majorEastAsia" w:hAnsi="Times" w:cstheme="majorBidi"/>
      <w:b/>
      <w:b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243368"/>
    <w:pPr>
      <w:keepNext/>
      <w:keepLines/>
      <w:spacing w:before="480" w:after="240"/>
      <w:jc w:val="center"/>
    </w:pPr>
    <w:rPr>
      <w:rFonts w:ascii="Times" w:eastAsiaTheme="majorEastAsia" w:hAnsi="Times" w:cstheme="majorBidi"/>
      <w:bCs/>
      <w:color w:val="345A8A" w:themeColor="accent1" w:themeShade="B5"/>
      <w:sz w:val="36"/>
      <w:szCs w:val="36"/>
    </w:rPr>
  </w:style>
  <w:style w:type="character" w:customStyle="1" w:styleId="TitleChar">
    <w:name w:val="Title Char"/>
    <w:basedOn w:val="DefaultParagraphFont"/>
    <w:link w:val="Title"/>
    <w:rsid w:val="00243368"/>
    <w:rPr>
      <w:rFonts w:ascii="Times" w:eastAsiaTheme="majorEastAsia" w:hAnsi="Times" w:cstheme="majorBidi"/>
      <w:bCs/>
      <w:color w:val="345A8A" w:themeColor="accent1" w:themeShade="B5"/>
      <w:sz w:val="36"/>
      <w:szCs w:val="36"/>
    </w:rPr>
  </w:style>
  <w:style w:type="character" w:customStyle="1" w:styleId="Heading4Char">
    <w:name w:val="Heading 4 Char"/>
    <w:basedOn w:val="DefaultParagraphFont"/>
    <w:link w:val="Heading4"/>
    <w:uiPriority w:val="9"/>
    <w:rsid w:val="00243368"/>
    <w:rPr>
      <w:rFonts w:ascii="Times" w:eastAsiaTheme="majorEastAsia" w:hAnsi="Times" w:cstheme="majorBidi"/>
      <w:b/>
      <w:bCs/>
      <w:color w:val="000000" w:themeColor="text1"/>
    </w:rPr>
  </w:style>
  <w:style w:type="character" w:customStyle="1" w:styleId="Heading1Char">
    <w:name w:val="Heading 1 Char"/>
    <w:basedOn w:val="DefaultParagraphFont"/>
    <w:link w:val="Heading1"/>
    <w:uiPriority w:val="9"/>
    <w:rsid w:val="00243368"/>
    <w:rPr>
      <w:rFonts w:ascii="Times" w:eastAsiaTheme="majorEastAsia" w:hAnsi="Times" w:cstheme="majorBidi"/>
      <w:b/>
      <w:bCs/>
      <w:caps/>
      <w:color w:val="000000" w:themeColor="text1"/>
      <w:sz w:val="28"/>
      <w:szCs w:val="36"/>
    </w:rPr>
  </w:style>
  <w:style w:type="character" w:customStyle="1" w:styleId="Heading2Char">
    <w:name w:val="Heading 2 Char"/>
    <w:basedOn w:val="DefaultParagraphFont"/>
    <w:link w:val="Heading2"/>
    <w:uiPriority w:val="9"/>
    <w:rsid w:val="00243368"/>
    <w:rPr>
      <w:rFonts w:ascii="Times" w:eastAsiaTheme="majorEastAsia" w:hAnsi="Times" w:cstheme="majorBidi"/>
      <w:b/>
      <w:bCs/>
      <w:color w:val="000000" w:themeColor="text1"/>
      <w:szCs w:val="32"/>
    </w:rPr>
  </w:style>
  <w:style w:type="character" w:customStyle="1" w:styleId="Heading3Char">
    <w:name w:val="Heading 3 Char"/>
    <w:basedOn w:val="DefaultParagraphFont"/>
    <w:link w:val="Heading3"/>
    <w:uiPriority w:val="9"/>
    <w:rsid w:val="00243368"/>
    <w:rPr>
      <w:rFonts w:ascii="Times" w:eastAsiaTheme="majorEastAsia" w:hAnsi="Times" w:cstheme="majorBidi"/>
      <w:bCs/>
      <w:i/>
      <w:color w:val="000000" w:themeColor="text1"/>
      <w:szCs w:val="28"/>
    </w:rPr>
  </w:style>
  <w:style w:type="character" w:styleId="CommentReference">
    <w:name w:val="annotation reference"/>
    <w:basedOn w:val="DefaultParagraphFont"/>
    <w:uiPriority w:val="99"/>
    <w:unhideWhenUsed/>
    <w:rsid w:val="00F7613D"/>
    <w:rPr>
      <w:sz w:val="18"/>
      <w:szCs w:val="18"/>
    </w:rPr>
  </w:style>
  <w:style w:type="paragraph" w:styleId="CommentText">
    <w:name w:val="annotation text"/>
    <w:basedOn w:val="Normal"/>
    <w:link w:val="CommentTextChar"/>
    <w:uiPriority w:val="99"/>
    <w:unhideWhenUsed/>
    <w:rsid w:val="00F7613D"/>
  </w:style>
  <w:style w:type="character" w:customStyle="1" w:styleId="CommentTextChar">
    <w:name w:val="Comment Text Char"/>
    <w:basedOn w:val="DefaultParagraphFont"/>
    <w:link w:val="CommentText"/>
    <w:uiPriority w:val="99"/>
    <w:rsid w:val="00F7613D"/>
  </w:style>
  <w:style w:type="paragraph" w:styleId="CommentSubject">
    <w:name w:val="annotation subject"/>
    <w:basedOn w:val="CommentText"/>
    <w:next w:val="CommentText"/>
    <w:link w:val="CommentSubjectChar"/>
    <w:uiPriority w:val="99"/>
    <w:semiHidden/>
    <w:unhideWhenUsed/>
    <w:rsid w:val="00F7613D"/>
    <w:rPr>
      <w:b/>
      <w:bCs/>
      <w:sz w:val="20"/>
      <w:szCs w:val="20"/>
    </w:rPr>
  </w:style>
  <w:style w:type="character" w:customStyle="1" w:styleId="CommentSubjectChar">
    <w:name w:val="Comment Subject Char"/>
    <w:basedOn w:val="CommentTextChar"/>
    <w:link w:val="CommentSubject"/>
    <w:uiPriority w:val="99"/>
    <w:semiHidden/>
    <w:rsid w:val="00F7613D"/>
    <w:rPr>
      <w:b/>
      <w:bCs/>
      <w:sz w:val="20"/>
      <w:szCs w:val="20"/>
    </w:rPr>
  </w:style>
  <w:style w:type="paragraph" w:styleId="BalloonText">
    <w:name w:val="Balloon Text"/>
    <w:basedOn w:val="Normal"/>
    <w:link w:val="BalloonTextChar"/>
    <w:uiPriority w:val="99"/>
    <w:semiHidden/>
    <w:unhideWhenUsed/>
    <w:rsid w:val="00F7613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7613D"/>
    <w:rPr>
      <w:rFonts w:ascii="Lucida Grande" w:hAnsi="Lucida Grande" w:cs="Lucida Grande"/>
      <w:sz w:val="18"/>
      <w:szCs w:val="18"/>
    </w:rPr>
  </w:style>
  <w:style w:type="paragraph" w:styleId="Revision">
    <w:name w:val="Revision"/>
    <w:hidden/>
    <w:uiPriority w:val="99"/>
    <w:semiHidden/>
    <w:rsid w:val="00DD41D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43368"/>
    <w:pPr>
      <w:keepNext/>
      <w:keepLines/>
      <w:spacing w:before="480"/>
      <w:outlineLvl w:val="0"/>
    </w:pPr>
    <w:rPr>
      <w:rFonts w:ascii="Times" w:eastAsiaTheme="majorEastAsia" w:hAnsi="Times" w:cstheme="majorBidi"/>
      <w:b/>
      <w:bCs/>
      <w:caps/>
      <w:color w:val="000000" w:themeColor="text1"/>
      <w:sz w:val="28"/>
      <w:szCs w:val="36"/>
    </w:rPr>
  </w:style>
  <w:style w:type="paragraph" w:styleId="Heading2">
    <w:name w:val="heading 2"/>
    <w:basedOn w:val="Normal"/>
    <w:next w:val="Normal"/>
    <w:link w:val="Heading2Char"/>
    <w:uiPriority w:val="9"/>
    <w:unhideWhenUsed/>
    <w:qFormat/>
    <w:rsid w:val="00243368"/>
    <w:pPr>
      <w:keepNext/>
      <w:keepLines/>
      <w:spacing w:before="200"/>
      <w:outlineLvl w:val="1"/>
    </w:pPr>
    <w:rPr>
      <w:rFonts w:ascii="Times" w:eastAsiaTheme="majorEastAsia" w:hAnsi="Times" w:cstheme="majorBidi"/>
      <w:b/>
      <w:bCs/>
      <w:color w:val="000000" w:themeColor="text1"/>
      <w:szCs w:val="32"/>
    </w:rPr>
  </w:style>
  <w:style w:type="paragraph" w:styleId="Heading3">
    <w:name w:val="heading 3"/>
    <w:basedOn w:val="Normal"/>
    <w:next w:val="Normal"/>
    <w:link w:val="Heading3Char"/>
    <w:uiPriority w:val="9"/>
    <w:unhideWhenUsed/>
    <w:qFormat/>
    <w:rsid w:val="00243368"/>
    <w:pPr>
      <w:keepNext/>
      <w:keepLines/>
      <w:spacing w:before="200"/>
      <w:outlineLvl w:val="2"/>
    </w:pPr>
    <w:rPr>
      <w:rFonts w:ascii="Times" w:eastAsiaTheme="majorEastAsia" w:hAnsi="Times" w:cstheme="majorBidi"/>
      <w:bCs/>
      <w:i/>
      <w:color w:val="000000" w:themeColor="text1"/>
      <w:szCs w:val="28"/>
    </w:rPr>
  </w:style>
  <w:style w:type="paragraph" w:styleId="Heading4">
    <w:name w:val="heading 4"/>
    <w:basedOn w:val="Normal"/>
    <w:next w:val="Normal"/>
    <w:link w:val="Heading4Char"/>
    <w:uiPriority w:val="9"/>
    <w:unhideWhenUsed/>
    <w:qFormat/>
    <w:rsid w:val="00243368"/>
    <w:pPr>
      <w:keepNext/>
      <w:keepLines/>
      <w:spacing w:before="200"/>
      <w:outlineLvl w:val="3"/>
    </w:pPr>
    <w:rPr>
      <w:rFonts w:ascii="Times" w:eastAsiaTheme="majorEastAsia" w:hAnsi="Times" w:cstheme="majorBidi"/>
      <w:b/>
      <w:b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243368"/>
    <w:pPr>
      <w:keepNext/>
      <w:keepLines/>
      <w:spacing w:before="480" w:after="240"/>
      <w:jc w:val="center"/>
    </w:pPr>
    <w:rPr>
      <w:rFonts w:ascii="Times" w:eastAsiaTheme="majorEastAsia" w:hAnsi="Times" w:cstheme="majorBidi"/>
      <w:bCs/>
      <w:color w:val="345A8A" w:themeColor="accent1" w:themeShade="B5"/>
      <w:sz w:val="36"/>
      <w:szCs w:val="36"/>
    </w:rPr>
  </w:style>
  <w:style w:type="character" w:customStyle="1" w:styleId="TitleChar">
    <w:name w:val="Title Char"/>
    <w:basedOn w:val="DefaultParagraphFont"/>
    <w:link w:val="Title"/>
    <w:rsid w:val="00243368"/>
    <w:rPr>
      <w:rFonts w:ascii="Times" w:eastAsiaTheme="majorEastAsia" w:hAnsi="Times" w:cstheme="majorBidi"/>
      <w:bCs/>
      <w:color w:val="345A8A" w:themeColor="accent1" w:themeShade="B5"/>
      <w:sz w:val="36"/>
      <w:szCs w:val="36"/>
    </w:rPr>
  </w:style>
  <w:style w:type="character" w:customStyle="1" w:styleId="Heading4Char">
    <w:name w:val="Heading 4 Char"/>
    <w:basedOn w:val="DefaultParagraphFont"/>
    <w:link w:val="Heading4"/>
    <w:uiPriority w:val="9"/>
    <w:rsid w:val="00243368"/>
    <w:rPr>
      <w:rFonts w:ascii="Times" w:eastAsiaTheme="majorEastAsia" w:hAnsi="Times" w:cstheme="majorBidi"/>
      <w:b/>
      <w:bCs/>
      <w:color w:val="000000" w:themeColor="text1"/>
    </w:rPr>
  </w:style>
  <w:style w:type="character" w:customStyle="1" w:styleId="Heading1Char">
    <w:name w:val="Heading 1 Char"/>
    <w:basedOn w:val="DefaultParagraphFont"/>
    <w:link w:val="Heading1"/>
    <w:uiPriority w:val="9"/>
    <w:rsid w:val="00243368"/>
    <w:rPr>
      <w:rFonts w:ascii="Times" w:eastAsiaTheme="majorEastAsia" w:hAnsi="Times" w:cstheme="majorBidi"/>
      <w:b/>
      <w:bCs/>
      <w:caps/>
      <w:color w:val="000000" w:themeColor="text1"/>
      <w:sz w:val="28"/>
      <w:szCs w:val="36"/>
    </w:rPr>
  </w:style>
  <w:style w:type="character" w:customStyle="1" w:styleId="Heading2Char">
    <w:name w:val="Heading 2 Char"/>
    <w:basedOn w:val="DefaultParagraphFont"/>
    <w:link w:val="Heading2"/>
    <w:uiPriority w:val="9"/>
    <w:rsid w:val="00243368"/>
    <w:rPr>
      <w:rFonts w:ascii="Times" w:eastAsiaTheme="majorEastAsia" w:hAnsi="Times" w:cstheme="majorBidi"/>
      <w:b/>
      <w:bCs/>
      <w:color w:val="000000" w:themeColor="text1"/>
      <w:szCs w:val="32"/>
    </w:rPr>
  </w:style>
  <w:style w:type="character" w:customStyle="1" w:styleId="Heading3Char">
    <w:name w:val="Heading 3 Char"/>
    <w:basedOn w:val="DefaultParagraphFont"/>
    <w:link w:val="Heading3"/>
    <w:uiPriority w:val="9"/>
    <w:rsid w:val="00243368"/>
    <w:rPr>
      <w:rFonts w:ascii="Times" w:eastAsiaTheme="majorEastAsia" w:hAnsi="Times" w:cstheme="majorBidi"/>
      <w:bCs/>
      <w:i/>
      <w:color w:val="000000" w:themeColor="text1"/>
      <w:szCs w:val="28"/>
    </w:rPr>
  </w:style>
  <w:style w:type="character" w:styleId="CommentReference">
    <w:name w:val="annotation reference"/>
    <w:basedOn w:val="DefaultParagraphFont"/>
    <w:uiPriority w:val="99"/>
    <w:unhideWhenUsed/>
    <w:rsid w:val="00F7613D"/>
    <w:rPr>
      <w:sz w:val="18"/>
      <w:szCs w:val="18"/>
    </w:rPr>
  </w:style>
  <w:style w:type="paragraph" w:styleId="CommentText">
    <w:name w:val="annotation text"/>
    <w:basedOn w:val="Normal"/>
    <w:link w:val="CommentTextChar"/>
    <w:uiPriority w:val="99"/>
    <w:unhideWhenUsed/>
    <w:rsid w:val="00F7613D"/>
  </w:style>
  <w:style w:type="character" w:customStyle="1" w:styleId="CommentTextChar">
    <w:name w:val="Comment Text Char"/>
    <w:basedOn w:val="DefaultParagraphFont"/>
    <w:link w:val="CommentText"/>
    <w:uiPriority w:val="99"/>
    <w:rsid w:val="00F7613D"/>
  </w:style>
  <w:style w:type="paragraph" w:styleId="CommentSubject">
    <w:name w:val="annotation subject"/>
    <w:basedOn w:val="CommentText"/>
    <w:next w:val="CommentText"/>
    <w:link w:val="CommentSubjectChar"/>
    <w:uiPriority w:val="99"/>
    <w:semiHidden/>
    <w:unhideWhenUsed/>
    <w:rsid w:val="00F7613D"/>
    <w:rPr>
      <w:b/>
      <w:bCs/>
      <w:sz w:val="20"/>
      <w:szCs w:val="20"/>
    </w:rPr>
  </w:style>
  <w:style w:type="character" w:customStyle="1" w:styleId="CommentSubjectChar">
    <w:name w:val="Comment Subject Char"/>
    <w:basedOn w:val="CommentTextChar"/>
    <w:link w:val="CommentSubject"/>
    <w:uiPriority w:val="99"/>
    <w:semiHidden/>
    <w:rsid w:val="00F7613D"/>
    <w:rPr>
      <w:b/>
      <w:bCs/>
      <w:sz w:val="20"/>
      <w:szCs w:val="20"/>
    </w:rPr>
  </w:style>
  <w:style w:type="paragraph" w:styleId="BalloonText">
    <w:name w:val="Balloon Text"/>
    <w:basedOn w:val="Normal"/>
    <w:link w:val="BalloonTextChar"/>
    <w:uiPriority w:val="99"/>
    <w:semiHidden/>
    <w:unhideWhenUsed/>
    <w:rsid w:val="00F7613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7613D"/>
    <w:rPr>
      <w:rFonts w:ascii="Lucida Grande" w:hAnsi="Lucida Grande" w:cs="Lucida Grande"/>
      <w:sz w:val="18"/>
      <w:szCs w:val="18"/>
    </w:rPr>
  </w:style>
  <w:style w:type="paragraph" w:styleId="Revision">
    <w:name w:val="Revision"/>
    <w:hidden/>
    <w:uiPriority w:val="99"/>
    <w:semiHidden/>
    <w:rsid w:val="00DD41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128</TotalTime>
  <Pages>10</Pages>
  <Words>2458</Words>
  <Characters>14011</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Andy Rominger</dc:creator>
  <cp:lastModifiedBy>Dan</cp:lastModifiedBy>
  <cp:revision>6</cp:revision>
  <dcterms:created xsi:type="dcterms:W3CDTF">2014-09-24T18:24:00Z</dcterms:created>
  <dcterms:modified xsi:type="dcterms:W3CDTF">2014-09-24T21:06:00Z</dcterms:modified>
</cp:coreProperties>
</file>