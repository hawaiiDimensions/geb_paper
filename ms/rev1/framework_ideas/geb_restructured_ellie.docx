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86CBF" w14:textId="569E1AAF" w:rsidR="00825208" w:rsidRPr="002E4F70" w:rsidRDefault="00F7613D" w:rsidP="002E4F70">
      <w:pPr>
        <w:spacing w:line="480" w:lineRule="auto"/>
        <w:rPr>
          <w:rFonts w:ascii="Times New Roman" w:hAnsi="Times New Roman" w:cs="Times New Roman"/>
          <w:b/>
          <w:sz w:val="32"/>
          <w:szCs w:val="32"/>
        </w:rPr>
      </w:pPr>
      <w:r w:rsidRPr="002E4F70">
        <w:rPr>
          <w:rFonts w:ascii="Times New Roman" w:hAnsi="Times New Roman" w:cs="Times New Roman"/>
          <w:b/>
          <w:sz w:val="32"/>
          <w:szCs w:val="32"/>
        </w:rPr>
        <w:t xml:space="preserve">Why studying </w:t>
      </w:r>
      <w:proofErr w:type="spellStart"/>
      <w:r w:rsidRPr="002E4F70">
        <w:rPr>
          <w:rFonts w:ascii="Times New Roman" w:hAnsi="Times New Roman" w:cs="Times New Roman"/>
          <w:b/>
          <w:sz w:val="32"/>
          <w:szCs w:val="32"/>
        </w:rPr>
        <w:t>ecol</w:t>
      </w:r>
      <w:proofErr w:type="spellEnd"/>
      <w:r w:rsidRPr="002E4F70">
        <w:rPr>
          <w:rFonts w:ascii="Times New Roman" w:hAnsi="Times New Roman" w:cs="Times New Roman"/>
          <w:b/>
          <w:sz w:val="32"/>
          <w:szCs w:val="32"/>
        </w:rPr>
        <w:t xml:space="preserve"> </w:t>
      </w:r>
      <w:proofErr w:type="spellStart"/>
      <w:r w:rsidRPr="002E4F70">
        <w:rPr>
          <w:rFonts w:ascii="Times New Roman" w:hAnsi="Times New Roman" w:cs="Times New Roman"/>
          <w:b/>
          <w:sz w:val="32"/>
          <w:szCs w:val="32"/>
        </w:rPr>
        <w:t>evol</w:t>
      </w:r>
      <w:proofErr w:type="spellEnd"/>
      <w:r w:rsidRPr="002E4F70">
        <w:rPr>
          <w:rFonts w:ascii="Times New Roman" w:hAnsi="Times New Roman" w:cs="Times New Roman"/>
          <w:b/>
          <w:sz w:val="32"/>
          <w:szCs w:val="32"/>
        </w:rPr>
        <w:t xml:space="preserve"> feedback matters</w:t>
      </w:r>
    </w:p>
    <w:p w14:paraId="2350CE1B" w14:textId="77777777" w:rsidR="00F7613D" w:rsidRPr="002E4F70" w:rsidRDefault="00F7613D" w:rsidP="002E4F70">
      <w:pPr>
        <w:spacing w:line="480" w:lineRule="auto"/>
        <w:rPr>
          <w:rFonts w:ascii="Times New Roman" w:hAnsi="Times New Roman" w:cs="Times New Roman"/>
        </w:rPr>
      </w:pPr>
    </w:p>
    <w:p w14:paraId="3966B286" w14:textId="5DD1C10E" w:rsidR="0044144F" w:rsidRPr="002E4F70" w:rsidRDefault="00F7613D" w:rsidP="002E4F70">
      <w:pPr>
        <w:spacing w:line="480" w:lineRule="auto"/>
        <w:ind w:firstLine="720"/>
        <w:rPr>
          <w:rFonts w:ascii="Times New Roman" w:hAnsi="Times New Roman" w:cs="Times New Roman"/>
        </w:rPr>
      </w:pPr>
      <w:r w:rsidRPr="002E4F70">
        <w:rPr>
          <w:rFonts w:ascii="Times New Roman" w:hAnsi="Times New Roman" w:cs="Times New Roman"/>
        </w:rPr>
        <w:t xml:space="preserve">Understanding how the spectacularly diverse ecosystems that sustain life on Earth emerge from ecological and evolutionary processes remains a central goal in biology. </w:t>
      </w:r>
      <w:commentRangeStart w:id="0"/>
      <w:r w:rsidRPr="002E4F70">
        <w:rPr>
          <w:rFonts w:ascii="Times New Roman" w:hAnsi="Times New Roman" w:cs="Times New Roman"/>
        </w:rPr>
        <w:t xml:space="preserve">However, disentangling the relative influence of evolutionary and historical processes, which operate at larger spatial and temporal scales, from local ecological processes remains challenging </w:t>
      </w:r>
      <w:commentRangeEnd w:id="0"/>
      <w:r w:rsidR="00D81865">
        <w:rPr>
          <w:rStyle w:val="CommentReference"/>
        </w:rPr>
        <w:commentReference w:id="0"/>
      </w:r>
      <w:r w:rsidRPr="002E4F70">
        <w:rPr>
          <w:rFonts w:ascii="Times New Roman" w:hAnsi="Times New Roman" w:cs="Times New Roman"/>
        </w:rPr>
        <w:t>(</w:t>
      </w:r>
      <w:proofErr w:type="spellStart"/>
      <w:r w:rsidRPr="002E4F70">
        <w:rPr>
          <w:rFonts w:ascii="Times New Roman" w:hAnsi="Times New Roman" w:cs="Times New Roman"/>
        </w:rPr>
        <w:t>Ricklefs</w:t>
      </w:r>
      <w:proofErr w:type="spellEnd"/>
      <w:r w:rsidRPr="002E4F70">
        <w:rPr>
          <w:rFonts w:ascii="Times New Roman" w:hAnsi="Times New Roman" w:cs="Times New Roman"/>
        </w:rPr>
        <w:t xml:space="preserve"> 2004). </w:t>
      </w:r>
      <w:r w:rsidR="0044144F" w:rsidRPr="002E4F70">
        <w:rPr>
          <w:rFonts w:ascii="Times New Roman" w:hAnsi="Times New Roman" w:cs="Times New Roman"/>
        </w:rPr>
        <w:t xml:space="preserve">Traditionally evolution is </w:t>
      </w:r>
      <w:commentRangeStart w:id="1"/>
      <w:r w:rsidR="0044144F" w:rsidRPr="002E4F70">
        <w:rPr>
          <w:rFonts w:ascii="Times New Roman" w:hAnsi="Times New Roman" w:cs="Times New Roman"/>
        </w:rPr>
        <w:t>view</w:t>
      </w:r>
      <w:commentRangeEnd w:id="1"/>
      <w:r w:rsidR="00D81865">
        <w:rPr>
          <w:rStyle w:val="CommentReference"/>
        </w:rPr>
        <w:commentReference w:id="1"/>
      </w:r>
      <w:r w:rsidR="0044144F" w:rsidRPr="002E4F70">
        <w:rPr>
          <w:rFonts w:ascii="Times New Roman" w:hAnsi="Times New Roman" w:cs="Times New Roman"/>
        </w:rPr>
        <w:t xml:space="preserve"> as regulating regional species pools, a process </w:t>
      </w:r>
      <w:del w:id="2" w:author="Ellie Armstrong" w:date="2014-09-17T20:45:00Z">
        <w:r w:rsidR="0044144F" w:rsidRPr="002E4F70" w:rsidDel="00D81865">
          <w:rPr>
            <w:rFonts w:ascii="Times New Roman" w:hAnsi="Times New Roman" w:cs="Times New Roman"/>
          </w:rPr>
          <w:delText xml:space="preserve">happening </w:delText>
        </w:r>
      </w:del>
      <w:ins w:id="3" w:author="Ellie Armstrong" w:date="2014-09-17T20:45:00Z">
        <w:r w:rsidR="00D81865">
          <w:rPr>
            <w:rFonts w:ascii="Times New Roman" w:hAnsi="Times New Roman" w:cs="Times New Roman"/>
          </w:rPr>
          <w:t>that is</w:t>
        </w:r>
        <w:r w:rsidR="00D81865" w:rsidRPr="002E4F70">
          <w:rPr>
            <w:rFonts w:ascii="Times New Roman" w:hAnsi="Times New Roman" w:cs="Times New Roman"/>
          </w:rPr>
          <w:t xml:space="preserve"> </w:t>
        </w:r>
      </w:ins>
      <w:r w:rsidR="0044144F" w:rsidRPr="002E4F70">
        <w:rPr>
          <w:rFonts w:ascii="Times New Roman" w:hAnsi="Times New Roman" w:cs="Times New Roman"/>
        </w:rPr>
        <w:t xml:space="preserve">largely removed from local ecology (Hubbell, 2001; </w:t>
      </w:r>
      <w:proofErr w:type="spellStart"/>
      <w:r w:rsidR="0044144F" w:rsidRPr="002E4F70">
        <w:rPr>
          <w:rFonts w:ascii="Times New Roman" w:hAnsi="Times New Roman" w:cs="Times New Roman"/>
        </w:rPr>
        <w:t>Cavender</w:t>
      </w:r>
      <w:proofErr w:type="spellEnd"/>
      <w:r w:rsidR="0044144F" w:rsidRPr="002E4F70">
        <w:rPr>
          <w:rFonts w:ascii="Times New Roman" w:hAnsi="Times New Roman" w:cs="Times New Roman"/>
        </w:rPr>
        <w:t xml:space="preserve">-Bares </w:t>
      </w:r>
      <w:r w:rsidR="0044144F" w:rsidRPr="002E4F70">
        <w:rPr>
          <w:rFonts w:ascii="Times New Roman" w:hAnsi="Times New Roman" w:cs="Times New Roman"/>
          <w:i/>
        </w:rPr>
        <w:t>et al.</w:t>
      </w:r>
      <w:r w:rsidR="0044144F" w:rsidRPr="002E4F70">
        <w:rPr>
          <w:rFonts w:ascii="Times New Roman" w:hAnsi="Times New Roman" w:cs="Times New Roman"/>
        </w:rPr>
        <w:t xml:space="preserve">, 2009). </w:t>
      </w:r>
      <w:del w:id="4" w:author="Ellie Armstrong" w:date="2014-09-17T20:43:00Z">
        <w:r w:rsidR="0044144F" w:rsidRPr="002E4F70" w:rsidDel="00D81865">
          <w:rPr>
            <w:rFonts w:ascii="Times New Roman" w:hAnsi="Times New Roman" w:cs="Times New Roman"/>
          </w:rPr>
          <w:delText>Such s</w:delText>
        </w:r>
      </w:del>
      <w:ins w:id="5" w:author="Ellie Armstrong" w:date="2014-09-17T20:43:00Z">
        <w:r w:rsidR="00D81865">
          <w:rPr>
            <w:rFonts w:ascii="Times New Roman" w:hAnsi="Times New Roman" w:cs="Times New Roman"/>
          </w:rPr>
          <w:t>S</w:t>
        </w:r>
      </w:ins>
      <w:r w:rsidR="0044144F" w:rsidRPr="002E4F70">
        <w:rPr>
          <w:rFonts w:ascii="Times New Roman" w:hAnsi="Times New Roman" w:cs="Times New Roman"/>
        </w:rPr>
        <w:t xml:space="preserve">tudies have reached </w:t>
      </w:r>
      <w:del w:id="6" w:author="Ellie Armstrong" w:date="2014-09-17T20:46:00Z">
        <w:r w:rsidR="0044144F" w:rsidRPr="002E4F70" w:rsidDel="00D81865">
          <w:rPr>
            <w:rFonts w:ascii="Times New Roman" w:hAnsi="Times New Roman" w:cs="Times New Roman"/>
          </w:rPr>
          <w:delText xml:space="preserve">varied </w:delText>
        </w:r>
      </w:del>
      <w:ins w:id="7" w:author="Ellie Armstrong" w:date="2014-09-17T20:46:00Z">
        <w:r w:rsidR="00D81865">
          <w:rPr>
            <w:rFonts w:ascii="Times New Roman" w:hAnsi="Times New Roman" w:cs="Times New Roman"/>
          </w:rPr>
          <w:t>various</w:t>
        </w:r>
        <w:r w:rsidR="00D81865" w:rsidRPr="002E4F70">
          <w:rPr>
            <w:rFonts w:ascii="Times New Roman" w:hAnsi="Times New Roman" w:cs="Times New Roman"/>
          </w:rPr>
          <w:t xml:space="preserve"> </w:t>
        </w:r>
      </w:ins>
      <w:r w:rsidR="0044144F" w:rsidRPr="002E4F70">
        <w:rPr>
          <w:rFonts w:ascii="Times New Roman" w:hAnsi="Times New Roman" w:cs="Times New Roman"/>
        </w:rPr>
        <w:t>conclusions about the drivers of diversification including</w:t>
      </w:r>
      <w:ins w:id="8" w:author="Ellie Armstrong" w:date="2014-09-17T20:46:00Z">
        <w:r w:rsidR="00D81865">
          <w:rPr>
            <w:rFonts w:ascii="Times New Roman" w:hAnsi="Times New Roman" w:cs="Times New Roman"/>
          </w:rPr>
          <w:t xml:space="preserve"> </w:t>
        </w:r>
      </w:ins>
      <w:r w:rsidR="0044144F" w:rsidRPr="002E4F70">
        <w:rPr>
          <w:rFonts w:ascii="Times New Roman" w:hAnsi="Times New Roman" w:cs="Times New Roman"/>
        </w:rPr>
        <w:t xml:space="preserve">competition (Rundle, 2003; </w:t>
      </w:r>
      <w:proofErr w:type="spellStart"/>
      <w:r w:rsidR="0044144F" w:rsidRPr="002E4F70">
        <w:rPr>
          <w:rFonts w:ascii="Times New Roman" w:hAnsi="Times New Roman" w:cs="Times New Roman"/>
        </w:rPr>
        <w:t>Schluter</w:t>
      </w:r>
      <w:proofErr w:type="spellEnd"/>
      <w:r w:rsidR="0044144F" w:rsidRPr="002E4F70">
        <w:rPr>
          <w:rFonts w:ascii="Times New Roman" w:hAnsi="Times New Roman" w:cs="Times New Roman"/>
        </w:rPr>
        <w:t>, 2003), predation (</w:t>
      </w:r>
      <w:proofErr w:type="spellStart"/>
      <w:r w:rsidR="0044144F" w:rsidRPr="002E4F70">
        <w:rPr>
          <w:rFonts w:ascii="Times New Roman" w:hAnsi="Times New Roman" w:cs="Times New Roman"/>
        </w:rPr>
        <w:t>Nosil</w:t>
      </w:r>
      <w:proofErr w:type="spellEnd"/>
      <w:r w:rsidR="0044144F" w:rsidRPr="002E4F70">
        <w:rPr>
          <w:rFonts w:ascii="Times New Roman" w:hAnsi="Times New Roman" w:cs="Times New Roman"/>
        </w:rPr>
        <w:t xml:space="preserve"> &amp; </w:t>
      </w:r>
      <w:proofErr w:type="spellStart"/>
      <w:r w:rsidR="0044144F" w:rsidRPr="002E4F70">
        <w:rPr>
          <w:rFonts w:ascii="Times New Roman" w:hAnsi="Times New Roman" w:cs="Times New Roman"/>
        </w:rPr>
        <w:t>Crespi</w:t>
      </w:r>
      <w:proofErr w:type="spellEnd"/>
      <w:r w:rsidR="0044144F" w:rsidRPr="002E4F70">
        <w:rPr>
          <w:rFonts w:ascii="Times New Roman" w:hAnsi="Times New Roman" w:cs="Times New Roman"/>
        </w:rPr>
        <w:t xml:space="preserve">, 2006), ecological release (Gillespie, 2009; Yoder </w:t>
      </w:r>
      <w:r w:rsidR="0044144F" w:rsidRPr="002E4F70">
        <w:rPr>
          <w:rFonts w:ascii="Times New Roman" w:hAnsi="Times New Roman" w:cs="Times New Roman"/>
          <w:i/>
        </w:rPr>
        <w:t>et al.</w:t>
      </w:r>
      <w:r w:rsidR="0044144F" w:rsidRPr="002E4F70">
        <w:rPr>
          <w:rFonts w:ascii="Times New Roman" w:hAnsi="Times New Roman" w:cs="Times New Roman"/>
        </w:rPr>
        <w:t>, 2010) and specialization or generalization (</w:t>
      </w:r>
      <w:proofErr w:type="spellStart"/>
      <w:r w:rsidR="0044144F" w:rsidRPr="002E4F70">
        <w:rPr>
          <w:rFonts w:ascii="Times New Roman" w:hAnsi="Times New Roman" w:cs="Times New Roman"/>
        </w:rPr>
        <w:t>Schluter</w:t>
      </w:r>
      <w:proofErr w:type="spellEnd"/>
      <w:r w:rsidR="0044144F" w:rsidRPr="002E4F70">
        <w:rPr>
          <w:rFonts w:ascii="Times New Roman" w:hAnsi="Times New Roman" w:cs="Times New Roman"/>
        </w:rPr>
        <w:t xml:space="preserve">, 2000; </w:t>
      </w:r>
      <w:proofErr w:type="spellStart"/>
      <w:r w:rsidR="0044144F" w:rsidRPr="002E4F70">
        <w:rPr>
          <w:rFonts w:ascii="Times New Roman" w:hAnsi="Times New Roman" w:cs="Times New Roman"/>
        </w:rPr>
        <w:t>Wellenreuther</w:t>
      </w:r>
      <w:proofErr w:type="spellEnd"/>
      <w:r w:rsidR="0044144F" w:rsidRPr="002E4F70">
        <w:rPr>
          <w:rFonts w:ascii="Times New Roman" w:hAnsi="Times New Roman" w:cs="Times New Roman"/>
        </w:rPr>
        <w:t xml:space="preserve"> </w:t>
      </w:r>
      <w:r w:rsidR="0044144F" w:rsidRPr="002E4F70">
        <w:rPr>
          <w:rFonts w:ascii="Times New Roman" w:hAnsi="Times New Roman" w:cs="Times New Roman"/>
          <w:i/>
        </w:rPr>
        <w:t>et al.</w:t>
      </w:r>
      <w:r w:rsidR="0044144F" w:rsidRPr="002E4F70">
        <w:rPr>
          <w:rFonts w:ascii="Times New Roman" w:hAnsi="Times New Roman" w:cs="Times New Roman"/>
        </w:rPr>
        <w:t xml:space="preserve">, 2008; </w:t>
      </w:r>
      <w:proofErr w:type="spellStart"/>
      <w:r w:rsidR="0044144F" w:rsidRPr="002E4F70">
        <w:rPr>
          <w:rFonts w:ascii="Times New Roman" w:hAnsi="Times New Roman" w:cs="Times New Roman"/>
        </w:rPr>
        <w:t>Glor</w:t>
      </w:r>
      <w:proofErr w:type="spellEnd"/>
      <w:r w:rsidR="0044144F" w:rsidRPr="002E4F70">
        <w:rPr>
          <w:rFonts w:ascii="Times New Roman" w:hAnsi="Times New Roman" w:cs="Times New Roman"/>
        </w:rPr>
        <w:t xml:space="preserve">, 2010). Likewise, given finite ecological opportunity, it has been suggested that the rate of diversification should decline as species numbers increase during an adaptive radiation (Harmon </w:t>
      </w:r>
      <w:r w:rsidR="0044144F" w:rsidRPr="002E4F70">
        <w:rPr>
          <w:rFonts w:ascii="Times New Roman" w:hAnsi="Times New Roman" w:cs="Times New Roman"/>
          <w:i/>
        </w:rPr>
        <w:t>et al.</w:t>
      </w:r>
      <w:r w:rsidR="0044144F" w:rsidRPr="002E4F70">
        <w:rPr>
          <w:rFonts w:ascii="Times New Roman" w:hAnsi="Times New Roman" w:cs="Times New Roman"/>
        </w:rPr>
        <w:t xml:space="preserve">, 2008; </w:t>
      </w:r>
      <w:proofErr w:type="spellStart"/>
      <w:r w:rsidR="0044144F" w:rsidRPr="002E4F70">
        <w:rPr>
          <w:rFonts w:ascii="Times New Roman" w:hAnsi="Times New Roman" w:cs="Times New Roman"/>
        </w:rPr>
        <w:t>Rabosky</w:t>
      </w:r>
      <w:proofErr w:type="spellEnd"/>
      <w:r w:rsidR="0044144F" w:rsidRPr="002E4F70">
        <w:rPr>
          <w:rFonts w:ascii="Times New Roman" w:hAnsi="Times New Roman" w:cs="Times New Roman"/>
        </w:rPr>
        <w:t xml:space="preserve"> &amp; </w:t>
      </w:r>
      <w:proofErr w:type="spellStart"/>
      <w:r w:rsidR="0044144F" w:rsidRPr="002E4F70">
        <w:rPr>
          <w:rFonts w:ascii="Times New Roman" w:hAnsi="Times New Roman" w:cs="Times New Roman"/>
        </w:rPr>
        <w:t>Lovette</w:t>
      </w:r>
      <w:proofErr w:type="spellEnd"/>
      <w:r w:rsidR="0044144F" w:rsidRPr="002E4F70">
        <w:rPr>
          <w:rFonts w:ascii="Times New Roman" w:hAnsi="Times New Roman" w:cs="Times New Roman"/>
        </w:rPr>
        <w:t xml:space="preserve">, 2008; </w:t>
      </w:r>
      <w:proofErr w:type="spellStart"/>
      <w:r w:rsidR="0044144F" w:rsidRPr="002E4F70">
        <w:rPr>
          <w:rFonts w:ascii="Times New Roman" w:hAnsi="Times New Roman" w:cs="Times New Roman"/>
        </w:rPr>
        <w:t>Bokma</w:t>
      </w:r>
      <w:proofErr w:type="spellEnd"/>
      <w:r w:rsidR="0044144F" w:rsidRPr="002E4F70">
        <w:rPr>
          <w:rFonts w:ascii="Times New Roman" w:hAnsi="Times New Roman" w:cs="Times New Roman"/>
        </w:rPr>
        <w:t>, 2009) while other arguments highlight the importance of species themselves as a resource base for others, with diversification increasing with species number (</w:t>
      </w:r>
      <w:proofErr w:type="spellStart"/>
      <w:r w:rsidR="0044144F" w:rsidRPr="002E4F70">
        <w:rPr>
          <w:rFonts w:ascii="Times New Roman" w:hAnsi="Times New Roman" w:cs="Times New Roman"/>
        </w:rPr>
        <w:t>Odling-Smee</w:t>
      </w:r>
      <w:proofErr w:type="spellEnd"/>
      <w:r w:rsidR="0044144F" w:rsidRPr="002E4F70">
        <w:rPr>
          <w:rFonts w:ascii="Times New Roman" w:hAnsi="Times New Roman" w:cs="Times New Roman"/>
        </w:rPr>
        <w:t xml:space="preserve"> </w:t>
      </w:r>
      <w:r w:rsidR="0044144F" w:rsidRPr="002E4F70">
        <w:rPr>
          <w:rFonts w:ascii="Times New Roman" w:hAnsi="Times New Roman" w:cs="Times New Roman"/>
          <w:i/>
        </w:rPr>
        <w:t>et al.</w:t>
      </w:r>
      <w:r w:rsidR="0044144F" w:rsidRPr="002E4F70">
        <w:rPr>
          <w:rFonts w:ascii="Times New Roman" w:hAnsi="Times New Roman" w:cs="Times New Roman"/>
        </w:rPr>
        <w:t>, 2003; Erwin, 2008).</w:t>
      </w:r>
    </w:p>
    <w:p w14:paraId="6F1CE1AE" w14:textId="2F1566D2" w:rsidR="0044144F" w:rsidRPr="002E4F70" w:rsidRDefault="0044144F" w:rsidP="002E4F70">
      <w:pPr>
        <w:spacing w:line="480" w:lineRule="auto"/>
        <w:ind w:firstLine="720"/>
        <w:rPr>
          <w:rFonts w:ascii="Times New Roman" w:hAnsi="Times New Roman" w:cs="Times New Roman"/>
        </w:rPr>
      </w:pPr>
      <w:r w:rsidRPr="002E4F70">
        <w:rPr>
          <w:rFonts w:ascii="Times New Roman" w:hAnsi="Times New Roman" w:cs="Times New Roman"/>
        </w:rPr>
        <w:t xml:space="preserve">Ecology in turn is viewed as the process acting on standing diversity to </w:t>
      </w:r>
      <w:commentRangeStart w:id="9"/>
      <w:r w:rsidRPr="002E4F70">
        <w:rPr>
          <w:rFonts w:ascii="Times New Roman" w:hAnsi="Times New Roman" w:cs="Times New Roman"/>
        </w:rPr>
        <w:t>pack it into</w:t>
      </w:r>
      <w:commentRangeEnd w:id="9"/>
      <w:r w:rsidR="00D81865">
        <w:rPr>
          <w:rStyle w:val="CommentReference"/>
        </w:rPr>
        <w:commentReference w:id="9"/>
      </w:r>
      <w:r w:rsidRPr="002E4F70">
        <w:rPr>
          <w:rFonts w:ascii="Times New Roman" w:hAnsi="Times New Roman" w:cs="Times New Roman"/>
        </w:rPr>
        <w:t xml:space="preserve"> local communities through competition, facilitation</w:t>
      </w:r>
      <w:ins w:id="10" w:author="Ellie Armstrong" w:date="2014-09-17T20:44:00Z">
        <w:r w:rsidR="00D81865">
          <w:rPr>
            <w:rFonts w:ascii="Times New Roman" w:hAnsi="Times New Roman" w:cs="Times New Roman"/>
          </w:rPr>
          <w:t>,</w:t>
        </w:r>
      </w:ins>
      <w:r w:rsidRPr="002E4F70">
        <w:rPr>
          <w:rFonts w:ascii="Times New Roman" w:hAnsi="Times New Roman" w:cs="Times New Roman"/>
        </w:rPr>
        <w:t xml:space="preserve"> and neutral ecological drift (Hubbell, 2001; </w:t>
      </w:r>
      <w:proofErr w:type="spellStart"/>
      <w:r w:rsidRPr="002E4F70">
        <w:rPr>
          <w:rFonts w:ascii="Times New Roman" w:hAnsi="Times New Roman" w:cs="Times New Roman"/>
        </w:rPr>
        <w:t>Tilman</w:t>
      </w:r>
      <w:proofErr w:type="spellEnd"/>
      <w:r w:rsidRPr="002E4F70">
        <w:rPr>
          <w:rFonts w:ascii="Times New Roman" w:hAnsi="Times New Roman" w:cs="Times New Roman"/>
        </w:rPr>
        <w:t xml:space="preserve">, 2004;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Jordano</w:t>
      </w:r>
      <w:proofErr w:type="spellEnd"/>
      <w:r w:rsidRPr="002E4F70">
        <w:rPr>
          <w:rFonts w:ascii="Times New Roman" w:hAnsi="Times New Roman" w:cs="Times New Roman"/>
        </w:rPr>
        <w:t xml:space="preserve">, 2007; Borer </w:t>
      </w:r>
      <w:r w:rsidRPr="002E4F70">
        <w:rPr>
          <w:rFonts w:ascii="Times New Roman" w:hAnsi="Times New Roman" w:cs="Times New Roman"/>
          <w:i/>
        </w:rPr>
        <w:t>et al.</w:t>
      </w:r>
      <w:r w:rsidRPr="002E4F70">
        <w:rPr>
          <w:rFonts w:ascii="Times New Roman" w:hAnsi="Times New Roman" w:cs="Times New Roman"/>
        </w:rPr>
        <w:t xml:space="preserve">, 2014). Recent advances have further refined the causes and consequences of ecological drift (Hubbell, 2001; </w:t>
      </w:r>
      <w:proofErr w:type="spellStart"/>
      <w:r w:rsidRPr="002E4F70">
        <w:rPr>
          <w:rFonts w:ascii="Times New Roman" w:hAnsi="Times New Roman" w:cs="Times New Roman"/>
        </w:rPr>
        <w:t>Rosindell</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Phillimore</w:t>
      </w:r>
      <w:proofErr w:type="spellEnd"/>
      <w:r w:rsidRPr="002E4F70">
        <w:rPr>
          <w:rFonts w:ascii="Times New Roman" w:hAnsi="Times New Roman" w:cs="Times New Roman"/>
        </w:rPr>
        <w:t xml:space="preserve">, 2011; </w:t>
      </w:r>
      <w:proofErr w:type="spellStart"/>
      <w:r w:rsidRPr="002E4F70">
        <w:rPr>
          <w:rFonts w:ascii="Times New Roman" w:hAnsi="Times New Roman" w:cs="Times New Roman"/>
        </w:rPr>
        <w:t>Rosindell</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2012), re-vitalized classical niche-based mechanisms such as niche partitioning (</w:t>
      </w:r>
      <w:proofErr w:type="spellStart"/>
      <w:r w:rsidRPr="002E4F70">
        <w:rPr>
          <w:rFonts w:ascii="Times New Roman" w:hAnsi="Times New Roman" w:cs="Times New Roman"/>
        </w:rPr>
        <w:t>Tilman</w:t>
      </w:r>
      <w:proofErr w:type="spellEnd"/>
      <w:r w:rsidRPr="002E4F70">
        <w:rPr>
          <w:rFonts w:ascii="Times New Roman" w:hAnsi="Times New Roman" w:cs="Times New Roman"/>
        </w:rPr>
        <w:t xml:space="preserve">, 2004; </w:t>
      </w:r>
      <w:proofErr w:type="spellStart"/>
      <w:r w:rsidRPr="002E4F70">
        <w:rPr>
          <w:rFonts w:ascii="Times New Roman" w:hAnsi="Times New Roman" w:cs="Times New Roman"/>
        </w:rPr>
        <w:t>Chesson</w:t>
      </w:r>
      <w:proofErr w:type="spellEnd"/>
      <w:r w:rsidRPr="002E4F70">
        <w:rPr>
          <w:rFonts w:ascii="Times New Roman" w:hAnsi="Times New Roman" w:cs="Times New Roman"/>
        </w:rPr>
        <w:t xml:space="preserve">, 2000), competition </w:t>
      </w:r>
      <w:r w:rsidRPr="002E4F70">
        <w:rPr>
          <w:rFonts w:ascii="Times New Roman" w:hAnsi="Times New Roman" w:cs="Times New Roman"/>
        </w:rPr>
        <w:lastRenderedPageBreak/>
        <w:t xml:space="preserve">and predation (Borer </w:t>
      </w:r>
      <w:r w:rsidRPr="002E4F70">
        <w:rPr>
          <w:rFonts w:ascii="Times New Roman" w:hAnsi="Times New Roman" w:cs="Times New Roman"/>
          <w:i/>
        </w:rPr>
        <w:t>et al.</w:t>
      </w:r>
      <w:r w:rsidRPr="002E4F70">
        <w:rPr>
          <w:rFonts w:ascii="Times New Roman" w:hAnsi="Times New Roman" w:cs="Times New Roman"/>
        </w:rPr>
        <w:t xml:space="preserve">, 2014), and put ecology in a </w:t>
      </w:r>
      <w:del w:id="11" w:author="Ellie Armstrong" w:date="2014-09-17T20:45:00Z">
        <w:r w:rsidRPr="002E4F70" w:rsidDel="00D81865">
          <w:rPr>
            <w:rFonts w:ascii="Times New Roman" w:hAnsi="Times New Roman" w:cs="Times New Roman"/>
          </w:rPr>
          <w:delText>network theoretic</w:delText>
        </w:r>
      </w:del>
      <w:ins w:id="12" w:author="Ellie Armstrong" w:date="2014-09-17T20:45:00Z">
        <w:r w:rsidR="00D81865">
          <w:rPr>
            <w:rFonts w:ascii="Times New Roman" w:hAnsi="Times New Roman" w:cs="Times New Roman"/>
          </w:rPr>
          <w:t>theoretical network</w:t>
        </w:r>
      </w:ins>
      <w:r w:rsidRPr="002E4F70">
        <w:rPr>
          <w:rFonts w:ascii="Times New Roman" w:hAnsi="Times New Roman" w:cs="Times New Roman"/>
        </w:rPr>
        <w:t xml:space="preserve"> context (Williams &amp; Martinez, 2000; Brose </w:t>
      </w:r>
      <w:r w:rsidRPr="002E4F70">
        <w:rPr>
          <w:rFonts w:ascii="Times New Roman" w:hAnsi="Times New Roman" w:cs="Times New Roman"/>
          <w:i/>
        </w:rPr>
        <w:t>et al.</w:t>
      </w:r>
      <w:r w:rsidRPr="002E4F70">
        <w:rPr>
          <w:rFonts w:ascii="Times New Roman" w:hAnsi="Times New Roman" w:cs="Times New Roman"/>
        </w:rPr>
        <w:t xml:space="preserve">, 2006; </w:t>
      </w:r>
      <w:proofErr w:type="spellStart"/>
      <w:r w:rsidRPr="002E4F70">
        <w:rPr>
          <w:rFonts w:ascii="Times New Roman" w:hAnsi="Times New Roman" w:cs="Times New Roman"/>
        </w:rPr>
        <w:t>Berlow</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2009). Together, these advances offer even more predictions to be tested about the processes that structure and stabilize trophic interactions.</w:t>
      </w:r>
    </w:p>
    <w:p w14:paraId="34577F57" w14:textId="77777777" w:rsidR="0044144F" w:rsidRPr="002E4F70" w:rsidRDefault="0044144F" w:rsidP="002E4F70">
      <w:pPr>
        <w:spacing w:line="480" w:lineRule="auto"/>
        <w:ind w:firstLine="720"/>
        <w:rPr>
          <w:rFonts w:ascii="Times New Roman" w:hAnsi="Times New Roman" w:cs="Times New Roman"/>
        </w:rPr>
      </w:pPr>
    </w:p>
    <w:p w14:paraId="6DFF98CE" w14:textId="4696D050" w:rsidR="00F7613D" w:rsidRPr="002E4F70" w:rsidRDefault="00F7613D" w:rsidP="002E4F70">
      <w:pPr>
        <w:spacing w:line="480" w:lineRule="auto"/>
        <w:ind w:firstLine="720"/>
        <w:rPr>
          <w:rFonts w:ascii="Times New Roman" w:hAnsi="Times New Roman" w:cs="Times New Roman"/>
        </w:rPr>
      </w:pPr>
      <w:r w:rsidRPr="002E4F70">
        <w:rPr>
          <w:rFonts w:ascii="Times New Roman" w:hAnsi="Times New Roman" w:cs="Times New Roman"/>
        </w:rPr>
        <w:t xml:space="preserve">While we can observe and test local ecological phenomena, testing evolutionary mechanisms </w:t>
      </w:r>
      <w:r w:rsidR="005C6F3E" w:rsidRPr="002E4F70">
        <w:rPr>
          <w:rFonts w:ascii="Times New Roman" w:hAnsi="Times New Roman" w:cs="Times New Roman"/>
        </w:rPr>
        <w:t xml:space="preserve">is often based </w:t>
      </w:r>
      <w:r w:rsidRPr="002E4F70">
        <w:rPr>
          <w:rFonts w:ascii="Times New Roman" w:hAnsi="Times New Roman" w:cs="Times New Roman"/>
        </w:rPr>
        <w:t xml:space="preserve">on </w:t>
      </w:r>
      <w:r w:rsidR="0044144F" w:rsidRPr="002E4F70">
        <w:rPr>
          <w:rFonts w:ascii="Times New Roman" w:hAnsi="Times New Roman" w:cs="Times New Roman"/>
        </w:rPr>
        <w:t xml:space="preserve">inference from </w:t>
      </w:r>
      <w:r w:rsidRPr="002E4F70">
        <w:rPr>
          <w:rFonts w:ascii="Times New Roman" w:hAnsi="Times New Roman" w:cs="Times New Roman"/>
        </w:rPr>
        <w:t xml:space="preserve">contemporary patterns of species, </w:t>
      </w:r>
      <w:ins w:id="13" w:author="Ellie Armstrong" w:date="2014-09-17T21:03:00Z">
        <w:r w:rsidR="008A7291">
          <w:rPr>
            <w:rFonts w:ascii="Times New Roman" w:hAnsi="Times New Roman" w:cs="Times New Roman"/>
          </w:rPr>
          <w:t>as well as</w:t>
        </w:r>
      </w:ins>
      <w:ins w:id="14" w:author="Ellie Armstrong" w:date="2014-09-17T20:49:00Z">
        <w:r w:rsidR="00D81865">
          <w:rPr>
            <w:rFonts w:ascii="Times New Roman" w:hAnsi="Times New Roman" w:cs="Times New Roman"/>
          </w:rPr>
          <w:t xml:space="preserve"> </w:t>
        </w:r>
      </w:ins>
      <w:r w:rsidRPr="002E4F70">
        <w:rPr>
          <w:rFonts w:ascii="Times New Roman" w:hAnsi="Times New Roman" w:cs="Times New Roman"/>
        </w:rPr>
        <w:t xml:space="preserve">genetic or phylogenetic diversity. At the largest spatial scales, studies have typically focused on identifying the abiotic and historical determinants of patterns of species diversity (e.g., </w:t>
      </w:r>
      <w:proofErr w:type="spellStart"/>
      <w:r w:rsidRPr="002E4F70">
        <w:rPr>
          <w:rFonts w:ascii="Times New Roman" w:hAnsi="Times New Roman" w:cs="Times New Roman"/>
        </w:rPr>
        <w:t>Kreft</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Jetz</w:t>
      </w:r>
      <w:proofErr w:type="spellEnd"/>
      <w:r w:rsidRPr="002E4F70">
        <w:rPr>
          <w:rFonts w:ascii="Times New Roman" w:hAnsi="Times New Roman" w:cs="Times New Roman"/>
        </w:rPr>
        <w:t xml:space="preserve"> 2007; </w:t>
      </w:r>
      <w:proofErr w:type="spellStart"/>
      <w:r w:rsidRPr="002E4F70">
        <w:rPr>
          <w:rFonts w:ascii="Times New Roman" w:hAnsi="Times New Roman" w:cs="Times New Roman"/>
        </w:rPr>
        <w:t>Jetz</w:t>
      </w:r>
      <w:proofErr w:type="spellEnd"/>
      <w:r w:rsidRPr="002E4F70">
        <w:rPr>
          <w:rFonts w:ascii="Times New Roman" w:hAnsi="Times New Roman" w:cs="Times New Roman"/>
        </w:rPr>
        <w:t xml:space="preserve"> &amp; Fine 2012). At the same time, the increasing accessibility of phylogenetic information for a wide range of groups have helped elucidate the importance of historical processes on contemporary biogeographic patterns of richness (</w:t>
      </w:r>
      <w:proofErr w:type="spellStart"/>
      <w:r w:rsidRPr="002E4F70">
        <w:rPr>
          <w:rFonts w:ascii="Times New Roman" w:hAnsi="Times New Roman" w:cs="Times New Roman"/>
        </w:rPr>
        <w:t>Wiens</w:t>
      </w:r>
      <w:proofErr w:type="spellEnd"/>
      <w:r w:rsidRPr="002E4F70">
        <w:rPr>
          <w:rFonts w:ascii="Times New Roman" w:hAnsi="Times New Roman" w:cs="Times New Roman"/>
        </w:rPr>
        <w:t xml:space="preserve"> &amp; Donoghue 2004; </w:t>
      </w:r>
      <w:proofErr w:type="spellStart"/>
      <w:r w:rsidRPr="002E4F70">
        <w:rPr>
          <w:rFonts w:ascii="Times New Roman" w:hAnsi="Times New Roman" w:cs="Times New Roman"/>
        </w:rPr>
        <w:t>Wiens</w:t>
      </w:r>
      <w:proofErr w:type="spellEnd"/>
      <w:r w:rsidRPr="002E4F70">
        <w:rPr>
          <w:rFonts w:ascii="Times New Roman" w:hAnsi="Times New Roman" w:cs="Times New Roman"/>
        </w:rPr>
        <w:t xml:space="preserve"> et al 2011).</w:t>
      </w:r>
    </w:p>
    <w:p w14:paraId="20A834EA" w14:textId="77777777" w:rsidR="00F7613D" w:rsidRPr="002E4F70" w:rsidRDefault="00F7613D" w:rsidP="002E4F70">
      <w:pPr>
        <w:spacing w:line="480" w:lineRule="auto"/>
        <w:rPr>
          <w:rFonts w:ascii="Times New Roman" w:hAnsi="Times New Roman" w:cs="Times New Roman"/>
        </w:rPr>
      </w:pPr>
    </w:p>
    <w:p w14:paraId="7002BECF" w14:textId="77777777" w:rsidR="00F7613D" w:rsidRPr="002E4F70" w:rsidRDefault="00F7613D" w:rsidP="002E4F70">
      <w:pPr>
        <w:spacing w:line="480" w:lineRule="auto"/>
        <w:rPr>
          <w:rFonts w:ascii="Times New Roman" w:hAnsi="Times New Roman" w:cs="Times New Roman"/>
        </w:rPr>
      </w:pPr>
    </w:p>
    <w:p w14:paraId="345F082E" w14:textId="77777777" w:rsidR="00F7613D" w:rsidRPr="002E4F70" w:rsidRDefault="00F7613D" w:rsidP="002E4F70">
      <w:pPr>
        <w:spacing w:line="480" w:lineRule="auto"/>
        <w:rPr>
          <w:rFonts w:ascii="Times New Roman" w:hAnsi="Times New Roman" w:cs="Times New Roman"/>
          <w:b/>
          <w:sz w:val="32"/>
          <w:szCs w:val="32"/>
        </w:rPr>
      </w:pPr>
      <w:commentRangeStart w:id="15"/>
      <w:r w:rsidRPr="002E4F70">
        <w:rPr>
          <w:rFonts w:ascii="Times New Roman" w:hAnsi="Times New Roman" w:cs="Times New Roman"/>
          <w:b/>
          <w:sz w:val="32"/>
          <w:szCs w:val="32"/>
        </w:rPr>
        <w:t>What’s missing</w:t>
      </w:r>
      <w:commentRangeEnd w:id="15"/>
      <w:r w:rsidR="0044144F" w:rsidRPr="002E4F70">
        <w:rPr>
          <w:rStyle w:val="CommentReference"/>
          <w:rFonts w:ascii="Times New Roman" w:hAnsi="Times New Roman" w:cs="Times New Roman"/>
        </w:rPr>
        <w:commentReference w:id="15"/>
      </w:r>
    </w:p>
    <w:p w14:paraId="3CC9A5A7" w14:textId="77777777" w:rsidR="00825208" w:rsidRPr="002E4F70" w:rsidRDefault="00825208" w:rsidP="002E4F70">
      <w:pPr>
        <w:spacing w:line="480" w:lineRule="auto"/>
        <w:rPr>
          <w:rFonts w:ascii="Times New Roman" w:hAnsi="Times New Roman" w:cs="Times New Roman"/>
        </w:rPr>
      </w:pPr>
    </w:p>
    <w:p w14:paraId="1EE4C273" w14:textId="77777777" w:rsidR="00825208" w:rsidRPr="002E4F70" w:rsidRDefault="00825208" w:rsidP="002E4F70">
      <w:pPr>
        <w:spacing w:line="480" w:lineRule="auto"/>
        <w:rPr>
          <w:rFonts w:ascii="Times New Roman" w:hAnsi="Times New Roman" w:cs="Times New Roman"/>
        </w:rPr>
      </w:pPr>
      <w:commentRangeStart w:id="16"/>
      <w:r w:rsidRPr="002E4F70">
        <w:rPr>
          <w:rFonts w:ascii="Times New Roman" w:hAnsi="Times New Roman" w:cs="Times New Roman"/>
        </w:rPr>
        <w:t>Nevertheless, this and other ecological research historically has been poorly integrated with evolutionary perspectives (</w:t>
      </w:r>
      <w:proofErr w:type="spellStart"/>
      <w:r w:rsidRPr="002E4F70">
        <w:rPr>
          <w:rFonts w:ascii="Times New Roman" w:hAnsi="Times New Roman" w:cs="Times New Roman"/>
        </w:rPr>
        <w:t>Cavender</w:t>
      </w:r>
      <w:proofErr w:type="spellEnd"/>
      <w:r w:rsidRPr="002E4F70">
        <w:rPr>
          <w:rFonts w:ascii="Times New Roman" w:hAnsi="Times New Roman" w:cs="Times New Roman"/>
        </w:rPr>
        <w:t xml:space="preserve">-Bares </w:t>
      </w:r>
      <w:r w:rsidRPr="002E4F70">
        <w:rPr>
          <w:rFonts w:ascii="Times New Roman" w:hAnsi="Times New Roman" w:cs="Times New Roman"/>
          <w:i/>
        </w:rPr>
        <w:t>et al.</w:t>
      </w:r>
      <w:r w:rsidRPr="002E4F70">
        <w:rPr>
          <w:rFonts w:ascii="Times New Roman" w:hAnsi="Times New Roman" w:cs="Times New Roman"/>
        </w:rPr>
        <w:t>, 2009), missing the opportunity to understand how evolutionary history can drive common patterns in contemporary ecology (</w:t>
      </w:r>
      <w:proofErr w:type="spellStart"/>
      <w:r w:rsidRPr="002E4F70">
        <w:rPr>
          <w:rFonts w:ascii="Times New Roman" w:hAnsi="Times New Roman" w:cs="Times New Roman"/>
        </w:rPr>
        <w:t>Ricklefs</w:t>
      </w:r>
      <w:proofErr w:type="spellEnd"/>
      <w:r w:rsidRPr="002E4F70">
        <w:rPr>
          <w:rFonts w:ascii="Times New Roman" w:hAnsi="Times New Roman" w:cs="Times New Roman"/>
        </w:rPr>
        <w:t xml:space="preserve">, 1987; </w:t>
      </w:r>
      <w:proofErr w:type="spellStart"/>
      <w:r w:rsidRPr="002E4F70">
        <w:rPr>
          <w:rFonts w:ascii="Times New Roman" w:hAnsi="Times New Roman" w:cs="Times New Roman"/>
        </w:rPr>
        <w:t>Qian</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2005). There is a clear need to steer ecological theories and studies toward incorporating biodiversity dynamics during evolutionary community assembly, via the processes of invasion, microevolution, speciation, and extinction.</w:t>
      </w:r>
    </w:p>
    <w:p w14:paraId="202CB1C7" w14:textId="77777777" w:rsidR="0044144F" w:rsidRPr="002E4F70" w:rsidRDefault="0044144F" w:rsidP="002E4F70">
      <w:pPr>
        <w:spacing w:line="480" w:lineRule="auto"/>
        <w:rPr>
          <w:rFonts w:ascii="Times New Roman" w:hAnsi="Times New Roman" w:cs="Times New Roman"/>
        </w:rPr>
      </w:pPr>
    </w:p>
    <w:p w14:paraId="490473E5" w14:textId="77777777" w:rsidR="00825208" w:rsidRPr="002E4F70" w:rsidRDefault="00825208" w:rsidP="002E4F70">
      <w:pPr>
        <w:spacing w:line="480" w:lineRule="auto"/>
        <w:rPr>
          <w:rFonts w:ascii="Times New Roman" w:hAnsi="Times New Roman" w:cs="Times New Roman"/>
        </w:rPr>
      </w:pPr>
      <w:r w:rsidRPr="002E4F70">
        <w:rPr>
          <w:rFonts w:ascii="Times New Roman" w:hAnsi="Times New Roman" w:cs="Times New Roman"/>
        </w:rPr>
        <w:t>The confluence of ecological and evolutionary theory has the potential to greatly illuminate biodiversity dynamics through space and time. In practice, merging theories that gain their predictive power from large-scale patterns across multiple species (Brown, 1995; Hubbell, 2001; Harte, 2011) with those that yield information on the dynamic nature of single lineages is challenging. We confront the challenge of analyzing the interface of ecological and evolutionary processes by outlining a set of hypotheses that predict the structure of biological assemblages along a continuum from ecological to evolutionary assembly.</w:t>
      </w:r>
    </w:p>
    <w:commentRangeEnd w:id="16"/>
    <w:p w14:paraId="4ADEE1EC" w14:textId="77777777" w:rsidR="00825208" w:rsidRPr="002E4F70" w:rsidRDefault="00DE57F7" w:rsidP="002E4F70">
      <w:pPr>
        <w:spacing w:line="480" w:lineRule="auto"/>
        <w:rPr>
          <w:rFonts w:ascii="Times New Roman" w:hAnsi="Times New Roman" w:cs="Times New Roman"/>
        </w:rPr>
      </w:pPr>
      <w:r w:rsidRPr="002E4F70">
        <w:rPr>
          <w:rStyle w:val="CommentReference"/>
          <w:rFonts w:ascii="Times New Roman" w:hAnsi="Times New Roman" w:cs="Times New Roman"/>
        </w:rPr>
        <w:commentReference w:id="16"/>
      </w:r>
    </w:p>
    <w:p w14:paraId="3C36B2C8" w14:textId="62041A41" w:rsidR="00BA4042" w:rsidRPr="002E4F70" w:rsidRDefault="00BA4042" w:rsidP="002E4F70">
      <w:pPr>
        <w:widowControl w:val="0"/>
        <w:autoSpaceDE w:val="0"/>
        <w:autoSpaceDN w:val="0"/>
        <w:adjustRightInd w:val="0"/>
        <w:spacing w:after="120" w:line="480" w:lineRule="auto"/>
        <w:rPr>
          <w:rFonts w:ascii="Times New Roman" w:hAnsi="Times New Roman" w:cs="Times New Roman"/>
        </w:rPr>
      </w:pPr>
      <w:r w:rsidRPr="002E4F70">
        <w:rPr>
          <w:rFonts w:ascii="Times New Roman" w:hAnsi="Times New Roman" w:cs="Times New Roman"/>
        </w:rPr>
        <w:t xml:space="preserve">Despite the massive data and innovative analyses, the approaches to date are limited in inferring past processes from current observations.  </w:t>
      </w:r>
      <w:commentRangeStart w:id="17"/>
      <w:proofErr w:type="gramStart"/>
      <w:r w:rsidRPr="002E4F70">
        <w:rPr>
          <w:rFonts w:ascii="Times New Roman" w:hAnsi="Times New Roman" w:cs="Times New Roman"/>
        </w:rPr>
        <w:t>What’s</w:t>
      </w:r>
      <w:proofErr w:type="gramEnd"/>
      <w:r w:rsidRPr="002E4F70">
        <w:rPr>
          <w:rFonts w:ascii="Times New Roman" w:hAnsi="Times New Roman" w:cs="Times New Roman"/>
        </w:rPr>
        <w:t xml:space="preserve"> missing is observations of small scale ecological processes, including colonization, ecological fitting, </w:t>
      </w:r>
      <w:proofErr w:type="spellStart"/>
      <w:r w:rsidRPr="002E4F70">
        <w:rPr>
          <w:rFonts w:ascii="Times New Roman" w:hAnsi="Times New Roman" w:cs="Times New Roman"/>
        </w:rPr>
        <w:t>etc</w:t>
      </w:r>
      <w:proofErr w:type="spellEnd"/>
      <w:r w:rsidRPr="002E4F70">
        <w:rPr>
          <w:rFonts w:ascii="Times New Roman" w:hAnsi="Times New Roman" w:cs="Times New Roman"/>
        </w:rPr>
        <w:t>, that together give rise to larger and longer term processes of diversification and adaptation</w:t>
      </w:r>
      <w:commentRangeEnd w:id="17"/>
      <w:r w:rsidR="00C60EE8">
        <w:rPr>
          <w:rStyle w:val="CommentReference"/>
        </w:rPr>
        <w:commentReference w:id="17"/>
      </w:r>
      <w:r w:rsidRPr="002E4F70">
        <w:rPr>
          <w:rFonts w:ascii="Times New Roman" w:hAnsi="Times New Roman" w:cs="Times New Roman"/>
        </w:rPr>
        <w:t xml:space="preserve">. The importance of understanding how the gradual change from “ecological” to “evolutionary” processes plays out is the black box of biodiversity that has been found to be so critical for other processes. Because biological processes vary unpredictably over time, the details along the way are </w:t>
      </w:r>
      <w:del w:id="18" w:author="Ellie Armstrong" w:date="2014-09-17T21:16:00Z">
        <w:r w:rsidRPr="002E4F70" w:rsidDel="004017AC">
          <w:rPr>
            <w:rFonts w:ascii="Times New Roman" w:hAnsi="Times New Roman" w:cs="Times New Roman"/>
          </w:rPr>
          <w:delText xml:space="preserve">critical </w:delText>
        </w:r>
      </w:del>
      <w:ins w:id="19" w:author="Ellie Armstrong" w:date="2014-09-17T21:16:00Z">
        <w:r w:rsidR="004017AC">
          <w:rPr>
            <w:rFonts w:ascii="Times New Roman" w:hAnsi="Times New Roman" w:cs="Times New Roman"/>
          </w:rPr>
          <w:t>vital</w:t>
        </w:r>
        <w:bookmarkStart w:id="20" w:name="_GoBack"/>
        <w:bookmarkEnd w:id="20"/>
        <w:r w:rsidR="004017AC" w:rsidRPr="002E4F70">
          <w:rPr>
            <w:rFonts w:ascii="Times New Roman" w:hAnsi="Times New Roman" w:cs="Times New Roman"/>
          </w:rPr>
          <w:t xml:space="preserve"> </w:t>
        </w:r>
      </w:ins>
      <w:r w:rsidRPr="002E4F70">
        <w:rPr>
          <w:rFonts w:ascii="Times New Roman" w:hAnsi="Times New Roman" w:cs="Times New Roman"/>
        </w:rPr>
        <w:t xml:space="preserve">to understanding biodiversity. </w:t>
      </w:r>
    </w:p>
    <w:p w14:paraId="3FABC879" w14:textId="77777777" w:rsidR="00BA4042" w:rsidRPr="002E4F70" w:rsidRDefault="00BA4042" w:rsidP="002E4F70">
      <w:pPr>
        <w:spacing w:line="480" w:lineRule="auto"/>
        <w:rPr>
          <w:rFonts w:ascii="Times New Roman" w:hAnsi="Times New Roman" w:cs="Times New Roman"/>
        </w:rPr>
      </w:pPr>
    </w:p>
    <w:p w14:paraId="7A1716B0" w14:textId="77777777" w:rsidR="0044144F" w:rsidRPr="002E4F70" w:rsidRDefault="0044144F" w:rsidP="002E4F70">
      <w:pPr>
        <w:spacing w:line="480" w:lineRule="auto"/>
        <w:ind w:firstLine="720"/>
        <w:rPr>
          <w:rFonts w:ascii="Times New Roman" w:hAnsi="Times New Roman" w:cs="Times New Roman"/>
        </w:rPr>
      </w:pPr>
    </w:p>
    <w:p w14:paraId="638DEA62" w14:textId="77777777" w:rsidR="00825208" w:rsidRPr="002E4F70" w:rsidRDefault="00825208" w:rsidP="002E4F70">
      <w:pPr>
        <w:spacing w:line="480" w:lineRule="auto"/>
        <w:rPr>
          <w:rFonts w:ascii="Times New Roman" w:hAnsi="Times New Roman" w:cs="Times New Roman"/>
        </w:rPr>
      </w:pPr>
    </w:p>
    <w:p w14:paraId="56658EA9" w14:textId="77777777" w:rsidR="00F7613D" w:rsidRPr="002E4F70" w:rsidRDefault="00F7613D" w:rsidP="002E4F70">
      <w:pPr>
        <w:spacing w:line="480" w:lineRule="auto"/>
        <w:rPr>
          <w:rFonts w:ascii="Times New Roman" w:hAnsi="Times New Roman" w:cs="Times New Roman"/>
        </w:rPr>
      </w:pPr>
    </w:p>
    <w:p w14:paraId="111EDA2A" w14:textId="77777777" w:rsidR="00F7613D" w:rsidRPr="002E4F70" w:rsidRDefault="00F7613D" w:rsidP="002E4F70">
      <w:pPr>
        <w:spacing w:line="480" w:lineRule="auto"/>
        <w:rPr>
          <w:rFonts w:ascii="Times New Roman" w:hAnsi="Times New Roman" w:cs="Times New Roman"/>
          <w:b/>
          <w:sz w:val="32"/>
          <w:szCs w:val="32"/>
        </w:rPr>
      </w:pPr>
      <w:r w:rsidRPr="002E4F70">
        <w:rPr>
          <w:rFonts w:ascii="Times New Roman" w:hAnsi="Times New Roman" w:cs="Times New Roman"/>
          <w:b/>
          <w:sz w:val="32"/>
          <w:szCs w:val="32"/>
        </w:rPr>
        <w:t>Why Hawaii</w:t>
      </w:r>
      <w:r w:rsidR="008F10F7" w:rsidRPr="002E4F70">
        <w:rPr>
          <w:rFonts w:ascii="Times New Roman" w:hAnsi="Times New Roman" w:cs="Times New Roman"/>
          <w:b/>
          <w:sz w:val="32"/>
          <w:szCs w:val="32"/>
        </w:rPr>
        <w:t>/Islands</w:t>
      </w:r>
    </w:p>
    <w:p w14:paraId="098CFB15" w14:textId="77777777" w:rsidR="00523CF2" w:rsidRPr="002E4F70" w:rsidRDefault="00523CF2" w:rsidP="002E4F70">
      <w:pPr>
        <w:spacing w:line="480" w:lineRule="auto"/>
        <w:rPr>
          <w:rFonts w:ascii="Times New Roman" w:hAnsi="Times New Roman" w:cs="Times New Roman"/>
        </w:rPr>
      </w:pPr>
    </w:p>
    <w:p w14:paraId="24C0BD35" w14:textId="77777777" w:rsidR="00523CF2" w:rsidRPr="002E4F70" w:rsidRDefault="00523CF2" w:rsidP="002E4F70">
      <w:pPr>
        <w:spacing w:line="480" w:lineRule="auto"/>
        <w:rPr>
          <w:rFonts w:ascii="Times New Roman" w:hAnsi="Times New Roman" w:cs="Times New Roman"/>
        </w:rPr>
      </w:pPr>
      <w:proofErr w:type="gramStart"/>
      <w:r w:rsidRPr="002E4F70">
        <w:rPr>
          <w:rFonts w:ascii="Times New Roman" w:hAnsi="Times New Roman" w:cs="Times New Roman"/>
        </w:rPr>
        <w:t>islands</w:t>
      </w:r>
      <w:proofErr w:type="gramEnd"/>
      <w:r w:rsidRPr="002E4F70">
        <w:rPr>
          <w:rFonts w:ascii="Times New Roman" w:hAnsi="Times New Roman" w:cs="Times New Roman"/>
        </w:rPr>
        <w:t xml:space="preserve"> are opportune systems to study the consequences of these contrasting assembly modes due to their relative simplicity and discrete nature. In addition to definite boundaries in space oceanic island systems are also discrete in time due to their sequential formation over volcanic hotspots. The age gradient of such island systems thus has the potential to stratify ecological assembly and evolutionary assembly processes. For example, </w:t>
      </w:r>
      <w:proofErr w:type="gramStart"/>
      <w:r w:rsidRPr="002E4F70">
        <w:rPr>
          <w:rFonts w:ascii="Times New Roman" w:hAnsi="Times New Roman" w:cs="Times New Roman"/>
        </w:rPr>
        <w:t>younger communities may be dominated by ecological assembly from initial immigration from the mainland</w:t>
      </w:r>
      <w:proofErr w:type="gramEnd"/>
      <w:r w:rsidRPr="002E4F70">
        <w:rPr>
          <w:rFonts w:ascii="Times New Roman" w:hAnsi="Times New Roman" w:cs="Times New Roman"/>
        </w:rPr>
        <w:t>, whereas on older islands, we might observe evolution keeping pace with ecology. This stratification provides an opportunity to disentangle these interacting forces.</w:t>
      </w:r>
    </w:p>
    <w:p w14:paraId="11275214" w14:textId="77777777" w:rsidR="00523CF2" w:rsidRPr="002E4F70" w:rsidRDefault="00523CF2" w:rsidP="002E4F70">
      <w:pPr>
        <w:spacing w:line="480" w:lineRule="auto"/>
        <w:rPr>
          <w:rFonts w:ascii="Times New Roman" w:hAnsi="Times New Roman" w:cs="Times New Roman"/>
        </w:rPr>
      </w:pPr>
    </w:p>
    <w:p w14:paraId="2C84949C" w14:textId="77777777" w:rsidR="00523CF2" w:rsidRPr="002E4F70" w:rsidRDefault="00523CF2" w:rsidP="002E4F70">
      <w:pPr>
        <w:spacing w:line="480" w:lineRule="auto"/>
        <w:rPr>
          <w:rFonts w:ascii="Times New Roman" w:hAnsi="Times New Roman" w:cs="Times New Roman"/>
        </w:rPr>
      </w:pPr>
      <w:r w:rsidRPr="002E4F70">
        <w:rPr>
          <w:rFonts w:ascii="Times New Roman" w:hAnsi="Times New Roman" w:cs="Times New Roman"/>
        </w:rPr>
        <w:t xml:space="preserve">The Hawaiian archipelago is a prime example because its geological chronology (Price &amp; </w:t>
      </w:r>
      <w:proofErr w:type="spellStart"/>
      <w:r w:rsidRPr="002E4F70">
        <w:rPr>
          <w:rFonts w:ascii="Times New Roman" w:hAnsi="Times New Roman" w:cs="Times New Roman"/>
        </w:rPr>
        <w:t>Clague</w:t>
      </w:r>
      <w:proofErr w:type="spellEnd"/>
      <w:r w:rsidRPr="002E4F70">
        <w:rPr>
          <w:rFonts w:ascii="Times New Roman" w:hAnsi="Times New Roman" w:cs="Times New Roman"/>
        </w:rPr>
        <w:t>, 2002) and biota are well-known (Wagner &amp; Funk, 1995)</w:t>
      </w:r>
      <w:proofErr w:type="gramStart"/>
      <w:r w:rsidRPr="002E4F70">
        <w:rPr>
          <w:rFonts w:ascii="Times New Roman" w:hAnsi="Times New Roman" w:cs="Times New Roman"/>
        </w:rPr>
        <w:t>.In</w:t>
      </w:r>
      <w:proofErr w:type="gramEnd"/>
      <w:r w:rsidRPr="002E4F70">
        <w:rPr>
          <w:rFonts w:ascii="Times New Roman" w:hAnsi="Times New Roman" w:cs="Times New Roman"/>
        </w:rPr>
        <w:t xml:space="preserve"> this age structured and simplified model system we hypothesize that the contribution of evolutionary assembly and ecological assembly will vary between taxa and between ages of lineages in communities.</w:t>
      </w:r>
    </w:p>
    <w:p w14:paraId="00890CE7" w14:textId="77777777" w:rsidR="00523CF2" w:rsidRPr="002E4F70" w:rsidRDefault="00523CF2" w:rsidP="002E4F70">
      <w:pPr>
        <w:spacing w:line="480" w:lineRule="auto"/>
        <w:ind w:firstLine="720"/>
        <w:rPr>
          <w:rFonts w:ascii="Times New Roman" w:hAnsi="Times New Roman" w:cs="Times New Roman"/>
        </w:rPr>
      </w:pPr>
    </w:p>
    <w:p w14:paraId="0B7B56D4" w14:textId="5DA05F3B" w:rsidR="001F01B4" w:rsidRPr="002E4F70" w:rsidRDefault="00825208" w:rsidP="002E4F70">
      <w:pPr>
        <w:spacing w:line="480" w:lineRule="auto"/>
        <w:ind w:firstLine="720"/>
        <w:rPr>
          <w:rFonts w:ascii="Times New Roman" w:hAnsi="Times New Roman" w:cs="Times New Roman"/>
        </w:rPr>
      </w:pPr>
      <w:r w:rsidRPr="002E4F70">
        <w:rPr>
          <w:rFonts w:ascii="Times New Roman" w:hAnsi="Times New Roman" w:cs="Times New Roman"/>
        </w:rPr>
        <w:t xml:space="preserve">Age-structured landscapes such as the Hawaiian archipelago provide a unique lens with which to view how ecology and evolution feedback on each other to produce biodiversity over time. The well-defined geological setting and chronology (Price &amp; </w:t>
      </w:r>
      <w:proofErr w:type="spellStart"/>
      <w:r w:rsidRPr="002E4F70">
        <w:rPr>
          <w:rFonts w:ascii="Times New Roman" w:hAnsi="Times New Roman" w:cs="Times New Roman"/>
        </w:rPr>
        <w:t>Clague</w:t>
      </w:r>
      <w:proofErr w:type="spellEnd"/>
      <w:r w:rsidRPr="002E4F70">
        <w:rPr>
          <w:rFonts w:ascii="Times New Roman" w:hAnsi="Times New Roman" w:cs="Times New Roman"/>
        </w:rPr>
        <w:t xml:space="preserve"> 2002) effectively creates snapshots over time, and can provide insights into how ecological and evolutionary processes interact, and how specific differences between taxa affect the </w:t>
      </w:r>
      <w:commentRangeStart w:id="21"/>
      <w:r w:rsidRPr="002E4F70">
        <w:rPr>
          <w:rFonts w:ascii="Times New Roman" w:hAnsi="Times New Roman" w:cs="Times New Roman"/>
        </w:rPr>
        <w:t>nature of the dynamic.</w:t>
      </w:r>
      <w:commentRangeEnd w:id="21"/>
      <w:r w:rsidRPr="002E4F70">
        <w:rPr>
          <w:rStyle w:val="CommentReference"/>
          <w:rFonts w:ascii="Times New Roman" w:hAnsi="Times New Roman" w:cs="Times New Roman"/>
        </w:rPr>
        <w:commentReference w:id="21"/>
      </w:r>
      <w:r w:rsidRPr="002E4F70">
        <w:rPr>
          <w:rFonts w:ascii="Times New Roman" w:hAnsi="Times New Roman" w:cs="Times New Roman"/>
        </w:rPr>
        <w:t xml:space="preserve"> The geological landscape of the Hawaiian Islands offers a matrix of volcanic substrates mapped in fine detail by chronological age and geochemical composition (Sherrod </w:t>
      </w:r>
      <w:r w:rsidRPr="002E4F70">
        <w:rPr>
          <w:rFonts w:ascii="Times New Roman" w:hAnsi="Times New Roman" w:cs="Times New Roman"/>
          <w:i/>
        </w:rPr>
        <w:t>et al.</w:t>
      </w:r>
      <w:r w:rsidRPr="002E4F70">
        <w:rPr>
          <w:rFonts w:ascii="Times New Roman" w:hAnsi="Times New Roman" w:cs="Times New Roman"/>
        </w:rPr>
        <w:t xml:space="preserve">, 2007). </w:t>
      </w:r>
    </w:p>
    <w:p w14:paraId="104661F1" w14:textId="77777777" w:rsidR="00355C99" w:rsidRPr="002E4F70" w:rsidRDefault="00355C99" w:rsidP="002E4F70">
      <w:pPr>
        <w:spacing w:line="480" w:lineRule="auto"/>
        <w:ind w:firstLine="720"/>
        <w:rPr>
          <w:rFonts w:ascii="Times New Roman" w:hAnsi="Times New Roman" w:cs="Times New Roman"/>
        </w:rPr>
      </w:pPr>
    </w:p>
    <w:p w14:paraId="593B76DB" w14:textId="77777777" w:rsidR="00355C99" w:rsidRPr="002E4F70" w:rsidRDefault="00355C99" w:rsidP="002E4F70">
      <w:pPr>
        <w:spacing w:line="480" w:lineRule="auto"/>
        <w:rPr>
          <w:rFonts w:ascii="Times New Roman" w:hAnsi="Times New Roman" w:cs="Times New Roman"/>
        </w:rPr>
      </w:pPr>
      <w:r w:rsidRPr="002E4F70">
        <w:rPr>
          <w:rFonts w:ascii="Times New Roman" w:hAnsi="Times New Roman" w:cs="Times New Roman"/>
        </w:rPr>
        <w:t xml:space="preserve">The geological landscape of the Hawaiian Islands offers a matrix of volcanic substrates mapped in fine detail by chronological age and geochemical composition (Sherrod </w:t>
      </w:r>
      <w:r w:rsidRPr="002E4F70">
        <w:rPr>
          <w:rFonts w:ascii="Times New Roman" w:hAnsi="Times New Roman" w:cs="Times New Roman"/>
          <w:i/>
        </w:rPr>
        <w:t>et al.</w:t>
      </w:r>
      <w:r w:rsidRPr="002E4F70">
        <w:rPr>
          <w:rFonts w:ascii="Times New Roman" w:hAnsi="Times New Roman" w:cs="Times New Roman"/>
        </w:rPr>
        <w:t>,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 Isolation on scales of hundreds to thousands of meters and hundreds to thousands of years can be sufficient for genetic differentiation of arthropod populations among habitats (</w:t>
      </w:r>
      <w:proofErr w:type="spellStart"/>
      <w:r w:rsidRPr="002E4F70">
        <w:rPr>
          <w:rFonts w:ascii="Times New Roman" w:hAnsi="Times New Roman" w:cs="Times New Roman"/>
        </w:rPr>
        <w:t>Vandergast</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2004; Goodman </w:t>
      </w:r>
      <w:r w:rsidRPr="002E4F70">
        <w:rPr>
          <w:rFonts w:ascii="Times New Roman" w:hAnsi="Times New Roman" w:cs="Times New Roman"/>
          <w:i/>
        </w:rPr>
        <w:t>et al.</w:t>
      </w:r>
      <w:r w:rsidRPr="002E4F70">
        <w:rPr>
          <w:rFonts w:ascii="Times New Roman" w:hAnsi="Times New Roman" w:cs="Times New Roman"/>
        </w:rPr>
        <w:t xml:space="preserve">, 2012; Eldon </w:t>
      </w:r>
      <w:r w:rsidRPr="002E4F70">
        <w:rPr>
          <w:rFonts w:ascii="Times New Roman" w:hAnsi="Times New Roman" w:cs="Times New Roman"/>
          <w:i/>
        </w:rPr>
        <w:t>et al.</w:t>
      </w:r>
      <w:r w:rsidRPr="002E4F70">
        <w:rPr>
          <w:rFonts w:ascii="Times New Roman" w:hAnsi="Times New Roman" w:cs="Times New Roman"/>
        </w:rPr>
        <w:t xml:space="preserve">, 2013; Bennett &amp; O’Grady, 2013). On larger spatial scales, distinct volcanoes and islands, with their semi-independent histories of evolutionary community assembly from recent to ancient, comprise a space-for-time geological </w:t>
      </w:r>
      <w:proofErr w:type="spellStart"/>
      <w:r w:rsidRPr="002E4F70">
        <w:rPr>
          <w:rFonts w:ascii="Times New Roman" w:hAnsi="Times New Roman" w:cs="Times New Roman"/>
        </w:rPr>
        <w:t>chronosequence</w:t>
      </w:r>
      <w:proofErr w:type="spellEnd"/>
      <w:r w:rsidRPr="002E4F70">
        <w:rPr>
          <w:rFonts w:ascii="Times New Roman" w:hAnsi="Times New Roman" w:cs="Times New Roman"/>
        </w:rPr>
        <w:t xml:space="preserve"> spanning up to 5 million years from Hawaii Island to Kauai.</w:t>
      </w:r>
    </w:p>
    <w:p w14:paraId="594BA0A0" w14:textId="77777777" w:rsidR="00355C99" w:rsidRPr="002E4F70" w:rsidRDefault="00355C99" w:rsidP="002E4F70">
      <w:pPr>
        <w:spacing w:line="480" w:lineRule="auto"/>
        <w:rPr>
          <w:rFonts w:ascii="Times New Roman" w:hAnsi="Times New Roman" w:cs="Times New Roman"/>
        </w:rPr>
      </w:pPr>
      <w:r w:rsidRPr="002E4F70">
        <w:rPr>
          <w:rFonts w:ascii="Times New Roman" w:hAnsi="Times New Roman" w:cs="Times New Roman"/>
        </w:rPr>
        <w:t>We use this age-structured template as a basis from which to assess evolutionary community assembly. At least two aspects of the system make this approach feasible:</w:t>
      </w:r>
    </w:p>
    <w:p w14:paraId="455DF7A3" w14:textId="77777777" w:rsidR="00355C99" w:rsidRPr="002E4F70" w:rsidRDefault="00355C99" w:rsidP="002E4F70">
      <w:pPr>
        <w:numPr>
          <w:ilvl w:val="0"/>
          <w:numId w:val="1"/>
        </w:numPr>
        <w:spacing w:before="180" w:after="180" w:line="480" w:lineRule="auto"/>
        <w:rPr>
          <w:rFonts w:ascii="Times New Roman" w:hAnsi="Times New Roman" w:cs="Times New Roman"/>
        </w:rPr>
      </w:pPr>
      <w:proofErr w:type="gramStart"/>
      <w:r w:rsidRPr="002E4F70">
        <w:rPr>
          <w:rFonts w:ascii="Times New Roman" w:hAnsi="Times New Roman" w:cs="Times New Roman"/>
        </w:rPr>
        <w:t>the</w:t>
      </w:r>
      <w:proofErr w:type="gramEnd"/>
      <w:r w:rsidRPr="002E4F70">
        <w:rPr>
          <w:rFonts w:ascii="Times New Roman" w:hAnsi="Times New Roman" w:cs="Times New Roman"/>
        </w:rPr>
        <w:t xml:space="preserve"> limited diversity of lineages allows precise identification of ecological affinities of taxa, and hence the role of ecological opportunity in adaptive radiation, and</w:t>
      </w:r>
    </w:p>
    <w:p w14:paraId="77281F08" w14:textId="77777777" w:rsidR="00355C99" w:rsidRPr="002E4F70" w:rsidRDefault="00355C99" w:rsidP="002E4F70">
      <w:pPr>
        <w:spacing w:line="480" w:lineRule="auto"/>
        <w:ind w:firstLine="720"/>
        <w:rPr>
          <w:rFonts w:ascii="Times New Roman" w:hAnsi="Times New Roman" w:cs="Times New Roman"/>
        </w:rPr>
      </w:pPr>
    </w:p>
    <w:p w14:paraId="5FF9C9D1" w14:textId="77777777" w:rsidR="00F7613D" w:rsidRPr="002E4F70" w:rsidRDefault="00F7613D" w:rsidP="002E4F70">
      <w:pPr>
        <w:spacing w:line="480" w:lineRule="auto"/>
        <w:rPr>
          <w:rFonts w:ascii="Times New Roman" w:hAnsi="Times New Roman" w:cs="Times New Roman"/>
        </w:rPr>
      </w:pPr>
    </w:p>
    <w:p w14:paraId="0CC04599" w14:textId="77777777" w:rsidR="00F7613D" w:rsidRPr="002E4F70" w:rsidRDefault="00F7613D" w:rsidP="002E4F70">
      <w:pPr>
        <w:spacing w:line="480" w:lineRule="auto"/>
        <w:rPr>
          <w:rFonts w:ascii="Times New Roman" w:hAnsi="Times New Roman" w:cs="Times New Roman"/>
        </w:rPr>
      </w:pPr>
    </w:p>
    <w:p w14:paraId="537CA522" w14:textId="3E9BAAFA" w:rsidR="001F01B4" w:rsidRPr="002E4F70" w:rsidRDefault="001F01B4" w:rsidP="002E4F70">
      <w:pPr>
        <w:spacing w:line="480" w:lineRule="auto"/>
        <w:rPr>
          <w:rFonts w:ascii="Times New Roman" w:hAnsi="Times New Roman" w:cs="Times New Roman"/>
          <w:b/>
          <w:sz w:val="32"/>
          <w:szCs w:val="32"/>
        </w:rPr>
      </w:pPr>
      <w:r w:rsidRPr="002E4F70">
        <w:rPr>
          <w:rFonts w:ascii="Times New Roman" w:hAnsi="Times New Roman" w:cs="Times New Roman"/>
          <w:b/>
          <w:sz w:val="32"/>
          <w:szCs w:val="32"/>
        </w:rPr>
        <w:t>Genetic data as an evolutionary guide</w:t>
      </w:r>
    </w:p>
    <w:p w14:paraId="485D4E8F" w14:textId="77777777" w:rsidR="001F01B4" w:rsidRPr="002E4F70" w:rsidRDefault="001F01B4" w:rsidP="002E4F70">
      <w:pPr>
        <w:spacing w:line="480" w:lineRule="auto"/>
        <w:rPr>
          <w:rFonts w:ascii="Times New Roman" w:hAnsi="Times New Roman" w:cs="Times New Roman"/>
          <w:b/>
          <w:sz w:val="32"/>
          <w:szCs w:val="32"/>
        </w:rPr>
      </w:pPr>
    </w:p>
    <w:p w14:paraId="6C72444E" w14:textId="76B3576C" w:rsidR="001F01B4" w:rsidRPr="002E4F70" w:rsidRDefault="001F01B4" w:rsidP="002E4F70">
      <w:pPr>
        <w:spacing w:line="480" w:lineRule="auto"/>
        <w:rPr>
          <w:rFonts w:ascii="Times New Roman" w:hAnsi="Times New Roman" w:cs="Times New Roman"/>
          <w:b/>
          <w:sz w:val="32"/>
          <w:szCs w:val="32"/>
        </w:rPr>
      </w:pPr>
      <w:r w:rsidRPr="002E4F70">
        <w:rPr>
          <w:rFonts w:ascii="Times New Roman" w:hAnsi="Times New Roman" w:cs="Times New Roman"/>
        </w:rPr>
        <w:t xml:space="preserve">On </w:t>
      </w:r>
      <w:commentRangeStart w:id="22"/>
      <w:r w:rsidRPr="002E4F70">
        <w:rPr>
          <w:rFonts w:ascii="Times New Roman" w:hAnsi="Times New Roman" w:cs="Times New Roman"/>
        </w:rPr>
        <w:t xml:space="preserve">Hawaii Island </w:t>
      </w:r>
      <w:commentRangeEnd w:id="22"/>
      <w:r w:rsidR="004B67E3" w:rsidRPr="002E4F70">
        <w:rPr>
          <w:rStyle w:val="CommentReference"/>
          <w:rFonts w:ascii="Times New Roman" w:hAnsi="Times New Roman" w:cs="Times New Roman"/>
        </w:rPr>
        <w:commentReference w:id="22"/>
      </w:r>
      <w:r w:rsidRPr="002E4F70">
        <w:rPr>
          <w:rFonts w:ascii="Times New Roman" w:hAnsi="Times New Roman" w:cs="Times New Roman"/>
        </w:rPr>
        <w:t>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 Isolation on scales of hundreds to thousands of meters and hundreds to thousands of years can be sufficient for genetic differentiation of arthropod populations among habitats (</w:t>
      </w:r>
      <w:proofErr w:type="spellStart"/>
      <w:r w:rsidRPr="002E4F70">
        <w:rPr>
          <w:rFonts w:ascii="Times New Roman" w:hAnsi="Times New Roman" w:cs="Times New Roman"/>
        </w:rPr>
        <w:t>Vandergast</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2004; Goodman </w:t>
      </w:r>
      <w:r w:rsidRPr="002E4F70">
        <w:rPr>
          <w:rFonts w:ascii="Times New Roman" w:hAnsi="Times New Roman" w:cs="Times New Roman"/>
          <w:i/>
        </w:rPr>
        <w:t>et al.</w:t>
      </w:r>
      <w:r w:rsidRPr="002E4F70">
        <w:rPr>
          <w:rFonts w:ascii="Times New Roman" w:hAnsi="Times New Roman" w:cs="Times New Roman"/>
        </w:rPr>
        <w:t xml:space="preserve">, 2012; Eldon </w:t>
      </w:r>
      <w:r w:rsidRPr="002E4F70">
        <w:rPr>
          <w:rFonts w:ascii="Times New Roman" w:hAnsi="Times New Roman" w:cs="Times New Roman"/>
          <w:i/>
        </w:rPr>
        <w:t>et al.</w:t>
      </w:r>
      <w:r w:rsidRPr="002E4F70">
        <w:rPr>
          <w:rFonts w:ascii="Times New Roman" w:hAnsi="Times New Roman" w:cs="Times New Roman"/>
        </w:rPr>
        <w:t xml:space="preserve">, 2013; Bennett &amp; O’Grady, 2013). On larger spatial scales, distinct volcanoes and islands, with their semi-independent histories of evolutionary community assembly from recent to ancient, comprise a space-for-time geological </w:t>
      </w:r>
      <w:proofErr w:type="spellStart"/>
      <w:r w:rsidRPr="002E4F70">
        <w:rPr>
          <w:rFonts w:ascii="Times New Roman" w:hAnsi="Times New Roman" w:cs="Times New Roman"/>
        </w:rPr>
        <w:t>chronosequence</w:t>
      </w:r>
      <w:proofErr w:type="spellEnd"/>
      <w:r w:rsidRPr="002E4F70">
        <w:rPr>
          <w:rFonts w:ascii="Times New Roman" w:hAnsi="Times New Roman" w:cs="Times New Roman"/>
        </w:rPr>
        <w:t xml:space="preserve"> spanning up to 5 million years from Hawaii Island to Kauai.</w:t>
      </w:r>
    </w:p>
    <w:p w14:paraId="6FD7E446" w14:textId="77777777" w:rsidR="001F01B4" w:rsidRPr="002E4F70" w:rsidRDefault="001F01B4" w:rsidP="002E4F70">
      <w:pPr>
        <w:spacing w:line="480" w:lineRule="auto"/>
        <w:rPr>
          <w:rFonts w:ascii="Times New Roman" w:hAnsi="Times New Roman" w:cs="Times New Roman"/>
          <w:b/>
          <w:sz w:val="32"/>
          <w:szCs w:val="32"/>
        </w:rPr>
      </w:pPr>
    </w:p>
    <w:p w14:paraId="473ABCEC" w14:textId="77777777" w:rsidR="00F7613D" w:rsidRPr="002E4F70" w:rsidRDefault="00F7613D" w:rsidP="002E4F70">
      <w:pPr>
        <w:spacing w:line="480" w:lineRule="auto"/>
        <w:rPr>
          <w:rFonts w:ascii="Times New Roman" w:hAnsi="Times New Roman" w:cs="Times New Roman"/>
          <w:b/>
          <w:sz w:val="32"/>
          <w:szCs w:val="32"/>
        </w:rPr>
      </w:pPr>
      <w:r w:rsidRPr="002E4F70">
        <w:rPr>
          <w:rFonts w:ascii="Times New Roman" w:hAnsi="Times New Roman" w:cs="Times New Roman"/>
          <w:b/>
          <w:sz w:val="32"/>
          <w:szCs w:val="32"/>
        </w:rPr>
        <w:t>Why webs</w:t>
      </w:r>
    </w:p>
    <w:p w14:paraId="336E885F" w14:textId="77777777" w:rsidR="00F7613D" w:rsidRPr="002E4F70" w:rsidRDefault="00F7613D" w:rsidP="002E4F70">
      <w:pPr>
        <w:spacing w:line="480" w:lineRule="auto"/>
        <w:rPr>
          <w:rFonts w:ascii="Times New Roman" w:hAnsi="Times New Roman" w:cs="Times New Roman"/>
        </w:rPr>
      </w:pPr>
    </w:p>
    <w:p w14:paraId="2EC21178" w14:textId="77777777" w:rsidR="00385929" w:rsidRPr="002E4F70" w:rsidRDefault="00385929" w:rsidP="002E4F70">
      <w:pPr>
        <w:spacing w:line="480" w:lineRule="auto"/>
        <w:rPr>
          <w:rFonts w:ascii="Times New Roman" w:hAnsi="Times New Roman" w:cs="Times New Roman"/>
        </w:rPr>
      </w:pPr>
      <w:r w:rsidRPr="002E4F70">
        <w:rPr>
          <w:rFonts w:ascii="Times New Roman" w:hAnsi="Times New Roman" w:cs="Times New Roman"/>
        </w:rPr>
        <w:t xml:space="preserve">Ecological networks are a </w:t>
      </w:r>
      <w:proofErr w:type="gramStart"/>
      <w:r w:rsidRPr="002E4F70">
        <w:rPr>
          <w:rFonts w:ascii="Times New Roman" w:hAnsi="Times New Roman" w:cs="Times New Roman"/>
        </w:rPr>
        <w:t>prime starting</w:t>
      </w:r>
      <w:proofErr w:type="gramEnd"/>
      <w:r w:rsidRPr="002E4F70">
        <w:rPr>
          <w:rFonts w:ascii="Times New Roman" w:hAnsi="Times New Roman" w:cs="Times New Roman"/>
        </w:rPr>
        <w:t xml:space="preserve"> place for integrating the mechanisms of ecology and evolution because ecological network analysis already builds off evolutionary hypotheses such as coevolution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Jordano</w:t>
      </w:r>
      <w:proofErr w:type="spellEnd"/>
      <w:r w:rsidRPr="002E4F70">
        <w:rPr>
          <w:rFonts w:ascii="Times New Roman" w:hAnsi="Times New Roman" w:cs="Times New Roman"/>
        </w:rPr>
        <w:t xml:space="preserve">, 2007; </w:t>
      </w:r>
      <w:proofErr w:type="spellStart"/>
      <w:r w:rsidRPr="002E4F70">
        <w:rPr>
          <w:rFonts w:ascii="Times New Roman" w:hAnsi="Times New Roman" w:cs="Times New Roman"/>
        </w:rPr>
        <w:t>Donatti</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2011; </w:t>
      </w:r>
      <w:proofErr w:type="spellStart"/>
      <w:r w:rsidRPr="002E4F70">
        <w:rPr>
          <w:rFonts w:ascii="Times New Roman" w:hAnsi="Times New Roman" w:cs="Times New Roman"/>
        </w:rPr>
        <w:t>Nuismer</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2013) and has clear ties with </w:t>
      </w:r>
      <w:proofErr w:type="spellStart"/>
      <w:r w:rsidRPr="002E4F70">
        <w:rPr>
          <w:rFonts w:ascii="Times New Roman" w:hAnsi="Times New Roman" w:cs="Times New Roman"/>
        </w:rPr>
        <w:t>macroecology</w:t>
      </w:r>
      <w:proofErr w:type="spellEnd"/>
      <w:r w:rsidRPr="002E4F70">
        <w:rPr>
          <w:rFonts w:ascii="Times New Roman" w:hAnsi="Times New Roman" w:cs="Times New Roman"/>
        </w:rPr>
        <w:t xml:space="preserve"> (</w:t>
      </w:r>
      <w:proofErr w:type="spellStart"/>
      <w:r w:rsidRPr="002E4F70">
        <w:rPr>
          <w:rFonts w:ascii="Times New Roman" w:hAnsi="Times New Roman" w:cs="Times New Roman"/>
        </w:rPr>
        <w:t>Berlow</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2009; Williams, 2010; Harte, 2011). </w:t>
      </w:r>
    </w:p>
    <w:p w14:paraId="32D5C547" w14:textId="77777777" w:rsidR="00385929" w:rsidRPr="002E4F70" w:rsidRDefault="00385929" w:rsidP="002E4F70">
      <w:pPr>
        <w:spacing w:line="480" w:lineRule="auto"/>
        <w:rPr>
          <w:rFonts w:ascii="Times New Roman" w:hAnsi="Times New Roman" w:cs="Times New Roman"/>
        </w:rPr>
      </w:pPr>
    </w:p>
    <w:p w14:paraId="4BF8F8F8" w14:textId="4DFDF4B5" w:rsidR="00385929" w:rsidRPr="002E4F70" w:rsidRDefault="00385929" w:rsidP="002E4F70">
      <w:pPr>
        <w:spacing w:line="480" w:lineRule="auto"/>
        <w:rPr>
          <w:rFonts w:ascii="Times New Roman" w:hAnsi="Times New Roman" w:cs="Times New Roman"/>
        </w:rPr>
      </w:pPr>
      <w:r w:rsidRPr="002E4F70">
        <w:rPr>
          <w:rFonts w:ascii="Times New Roman" w:hAnsi="Times New Roman" w:cs="Times New Roman"/>
        </w:rPr>
        <w:t xml:space="preserve">Little bit about what has been </w:t>
      </w:r>
      <w:commentRangeStart w:id="23"/>
      <w:r w:rsidRPr="002E4F70">
        <w:rPr>
          <w:rFonts w:ascii="Times New Roman" w:hAnsi="Times New Roman" w:cs="Times New Roman"/>
        </w:rPr>
        <w:t>hypothesized</w:t>
      </w:r>
      <w:commentRangeEnd w:id="23"/>
      <w:r w:rsidRPr="002E4F70">
        <w:rPr>
          <w:rStyle w:val="CommentReference"/>
          <w:rFonts w:ascii="Times New Roman" w:hAnsi="Times New Roman" w:cs="Times New Roman"/>
        </w:rPr>
        <w:commentReference w:id="23"/>
      </w:r>
      <w:r w:rsidRPr="002E4F70">
        <w:rPr>
          <w:rFonts w:ascii="Times New Roman" w:hAnsi="Times New Roman" w:cs="Times New Roman"/>
        </w:rPr>
        <w:t xml:space="preserve"> and demonstrated about evolving networks.</w:t>
      </w:r>
    </w:p>
    <w:p w14:paraId="67BC41D8" w14:textId="77777777" w:rsidR="00385929" w:rsidRPr="002E4F70" w:rsidRDefault="00385929" w:rsidP="002E4F70">
      <w:pPr>
        <w:spacing w:line="480" w:lineRule="auto"/>
        <w:rPr>
          <w:rFonts w:ascii="Times New Roman" w:hAnsi="Times New Roman" w:cs="Times New Roman"/>
        </w:rPr>
      </w:pPr>
    </w:p>
    <w:p w14:paraId="3C36FB4C" w14:textId="77777777" w:rsidR="00385929" w:rsidRPr="002E4F70" w:rsidRDefault="00385929" w:rsidP="002E4F70">
      <w:pPr>
        <w:spacing w:line="480" w:lineRule="auto"/>
        <w:rPr>
          <w:rFonts w:ascii="Times New Roman" w:hAnsi="Times New Roman" w:cs="Times New Roman"/>
        </w:rPr>
      </w:pPr>
    </w:p>
    <w:p w14:paraId="5A983E1E" w14:textId="77777777" w:rsidR="00F52504" w:rsidRPr="002E4F70" w:rsidRDefault="00F52504" w:rsidP="002E4F70">
      <w:pPr>
        <w:spacing w:line="480" w:lineRule="auto"/>
        <w:rPr>
          <w:rFonts w:ascii="Times New Roman" w:hAnsi="Times New Roman" w:cs="Times New Roman"/>
        </w:rPr>
      </w:pPr>
    </w:p>
    <w:p w14:paraId="1F751E8E" w14:textId="77777777" w:rsidR="00F52504" w:rsidRPr="002E4F70" w:rsidRDefault="00F52504" w:rsidP="002E4F70">
      <w:pPr>
        <w:spacing w:line="480" w:lineRule="auto"/>
        <w:rPr>
          <w:rFonts w:ascii="Times New Roman" w:hAnsi="Times New Roman" w:cs="Times New Roman"/>
        </w:rPr>
      </w:pPr>
    </w:p>
    <w:p w14:paraId="327267CC" w14:textId="77777777" w:rsidR="00F7613D" w:rsidRPr="002E4F70" w:rsidRDefault="00F7613D" w:rsidP="002E4F70">
      <w:pPr>
        <w:spacing w:line="480" w:lineRule="auto"/>
        <w:rPr>
          <w:rFonts w:ascii="Times New Roman" w:hAnsi="Times New Roman" w:cs="Times New Roman"/>
          <w:b/>
          <w:sz w:val="32"/>
          <w:szCs w:val="32"/>
        </w:rPr>
      </w:pPr>
      <w:r w:rsidRPr="002E4F70">
        <w:rPr>
          <w:rFonts w:ascii="Times New Roman" w:hAnsi="Times New Roman" w:cs="Times New Roman"/>
          <w:b/>
          <w:sz w:val="32"/>
          <w:szCs w:val="32"/>
        </w:rPr>
        <w:t>What we hope to find</w:t>
      </w:r>
    </w:p>
    <w:p w14:paraId="1656F5EE" w14:textId="77777777" w:rsidR="00F52504" w:rsidRPr="002E4F70" w:rsidRDefault="00F52504" w:rsidP="002E4F70">
      <w:pPr>
        <w:spacing w:line="480" w:lineRule="auto"/>
        <w:rPr>
          <w:rFonts w:ascii="Times New Roman" w:hAnsi="Times New Roman" w:cs="Times New Roman"/>
        </w:rPr>
      </w:pPr>
    </w:p>
    <w:p w14:paraId="500148A2" w14:textId="77777777" w:rsidR="00385929" w:rsidRPr="002E4F70" w:rsidRDefault="00385929" w:rsidP="002E4F70">
      <w:pPr>
        <w:widowControl w:val="0"/>
        <w:autoSpaceDE w:val="0"/>
        <w:autoSpaceDN w:val="0"/>
        <w:adjustRightInd w:val="0"/>
        <w:spacing w:after="120" w:line="480" w:lineRule="auto"/>
        <w:ind w:firstLine="360"/>
        <w:rPr>
          <w:rFonts w:ascii="Times New Roman" w:hAnsi="Times New Roman" w:cs="Times New Roman"/>
        </w:rPr>
      </w:pPr>
      <w:r w:rsidRPr="002E4F70">
        <w:rPr>
          <w:rFonts w:ascii="Times New Roman" w:hAnsi="Times New Roman" w:cs="Times New Roman"/>
        </w:rPr>
        <w:t>In this paper, we use this age-structured template as a basis from which to assess evolutionary community assembly, combining analytical approaches from network analysis, Maximum Entropy Theory of Ecology (METE: Harte XXXX), and population genetics. We: (1) develop bipartite interaction networks of plants and herbivores across an age gradient and use the resulting patterns to generate hypotheses about the dynamics underlying community assembly across time, (2) &lt;</w:t>
      </w:r>
      <w:r w:rsidRPr="002E4F70">
        <w:rPr>
          <w:rFonts w:ascii="Times New Roman" w:hAnsi="Times New Roman" w:cs="Times New Roman"/>
          <w:b/>
        </w:rPr>
        <w:t>Something about METE</w:t>
      </w:r>
      <w:r w:rsidRPr="002E4F70">
        <w:rPr>
          <w:rFonts w:ascii="Times New Roman" w:hAnsi="Times New Roman" w:cs="Times New Roman"/>
        </w:rPr>
        <w:t>&gt;, and (3) analyze existing population genetic data to evaluate the connectivity of populations across the landscape and evaluate whether this differs across trophic levels. Together, our results begin to reveal the dynamics of ecological and evolutionary assembly over time.</w:t>
      </w:r>
    </w:p>
    <w:p w14:paraId="2125690E" w14:textId="4DD719B0" w:rsidR="00F52504" w:rsidRPr="002E4F70" w:rsidRDefault="00F52504" w:rsidP="002E4F70">
      <w:pPr>
        <w:spacing w:line="480" w:lineRule="auto"/>
        <w:rPr>
          <w:rFonts w:ascii="Times New Roman" w:hAnsi="Times New Roman" w:cs="Times New Roman"/>
        </w:rPr>
      </w:pPr>
    </w:p>
    <w:p w14:paraId="4FE11A02" w14:textId="09AF951F" w:rsidR="00E048A3" w:rsidRPr="002E4F70" w:rsidRDefault="00E048A3" w:rsidP="002E4F70">
      <w:pPr>
        <w:spacing w:line="480" w:lineRule="auto"/>
        <w:rPr>
          <w:rFonts w:ascii="Times New Roman" w:hAnsi="Times New Roman" w:cs="Times New Roman"/>
          <w:b/>
          <w:sz w:val="36"/>
          <w:szCs w:val="36"/>
        </w:rPr>
      </w:pPr>
      <w:r w:rsidRPr="002E4F70">
        <w:rPr>
          <w:rFonts w:ascii="Times New Roman" w:hAnsi="Times New Roman" w:cs="Times New Roman"/>
          <w:b/>
          <w:sz w:val="36"/>
          <w:szCs w:val="36"/>
        </w:rPr>
        <w:t>METHODS</w:t>
      </w:r>
    </w:p>
    <w:p w14:paraId="2FF88A4C" w14:textId="77777777" w:rsidR="00E048A3" w:rsidRPr="002E4F70" w:rsidRDefault="00E048A3" w:rsidP="002E4F70">
      <w:pPr>
        <w:spacing w:line="480" w:lineRule="auto"/>
        <w:rPr>
          <w:rFonts w:ascii="Times New Roman" w:hAnsi="Times New Roman" w:cs="Times New Roman"/>
          <w:b/>
          <w:sz w:val="36"/>
          <w:szCs w:val="36"/>
        </w:rPr>
      </w:pPr>
    </w:p>
    <w:p w14:paraId="63AF79D2" w14:textId="77777777" w:rsidR="00ED32A0" w:rsidRPr="002E4F70" w:rsidRDefault="00ED32A0" w:rsidP="002E4F70">
      <w:pPr>
        <w:pStyle w:val="Heading2"/>
        <w:spacing w:line="480" w:lineRule="auto"/>
        <w:rPr>
          <w:rFonts w:ascii="Times New Roman" w:hAnsi="Times New Roman" w:cs="Times New Roman"/>
        </w:rPr>
      </w:pPr>
      <w:bookmarkStart w:id="24" w:name="hawaii-as-an-eco-evolutionary-study-syst"/>
      <w:r w:rsidRPr="002E4F70">
        <w:rPr>
          <w:rFonts w:ascii="Times New Roman" w:hAnsi="Times New Roman" w:cs="Times New Roman"/>
        </w:rPr>
        <w:t>Hawaii as an eco-evolutionary study system</w:t>
      </w:r>
    </w:p>
    <w:p w14:paraId="59292426" w14:textId="77E0812B" w:rsidR="00ED32A0" w:rsidRPr="002E4F70" w:rsidRDefault="00ED32A0" w:rsidP="002E4F70">
      <w:pPr>
        <w:pStyle w:val="Heading2"/>
        <w:spacing w:line="480" w:lineRule="auto"/>
        <w:rPr>
          <w:rFonts w:ascii="Times New Roman" w:hAnsi="Times New Roman" w:cs="Times New Roman"/>
          <w:b w:val="0"/>
        </w:rPr>
      </w:pPr>
      <w:bookmarkStart w:id="25" w:name="compilation-and-analysis-of-genetic-data"/>
      <w:bookmarkEnd w:id="24"/>
      <w:r w:rsidRPr="002E4F70">
        <w:rPr>
          <w:rFonts w:ascii="Times New Roman" w:hAnsi="Times New Roman" w:cs="Times New Roman"/>
          <w:b w:val="0"/>
        </w:rPr>
        <w:t>To investigate how ecological patterns change in response to varied evolutionary contexts we selected</w:t>
      </w:r>
      <w:r w:rsidR="00C8648A">
        <w:rPr>
          <w:rFonts w:ascii="Times New Roman" w:hAnsi="Times New Roman" w:cs="Times New Roman"/>
          <w:b w:val="0"/>
        </w:rPr>
        <w:t xml:space="preserve"> four</w:t>
      </w:r>
      <w:r w:rsidRPr="002E4F70">
        <w:rPr>
          <w:rFonts w:ascii="Times New Roman" w:hAnsi="Times New Roman" w:cs="Times New Roman"/>
          <w:b w:val="0"/>
        </w:rPr>
        <w:t xml:space="preserve"> </w:t>
      </w:r>
      <w:r w:rsidR="00355C99" w:rsidRPr="002E4F70">
        <w:rPr>
          <w:rFonts w:ascii="Times New Roman" w:hAnsi="Times New Roman" w:cs="Times New Roman"/>
          <w:b w:val="0"/>
        </w:rPr>
        <w:t xml:space="preserve">focal </w:t>
      </w:r>
      <w:r w:rsidRPr="002E4F70">
        <w:rPr>
          <w:rFonts w:ascii="Times New Roman" w:hAnsi="Times New Roman" w:cs="Times New Roman"/>
          <w:b w:val="0"/>
        </w:rPr>
        <w:t>site</w:t>
      </w:r>
      <w:r w:rsidR="00355C99" w:rsidRPr="002E4F70">
        <w:rPr>
          <w:rFonts w:ascii="Times New Roman" w:hAnsi="Times New Roman" w:cs="Times New Roman"/>
          <w:b w:val="0"/>
        </w:rPr>
        <w:t>s</w:t>
      </w:r>
      <w:r w:rsidRPr="002E4F70">
        <w:rPr>
          <w:rFonts w:ascii="Times New Roman" w:hAnsi="Times New Roman" w:cs="Times New Roman"/>
          <w:b w:val="0"/>
        </w:rPr>
        <w:t xml:space="preserve"> across the </w:t>
      </w:r>
      <w:proofErr w:type="spellStart"/>
      <w:r w:rsidRPr="002E4F70">
        <w:rPr>
          <w:rFonts w:ascii="Times New Roman" w:hAnsi="Times New Roman" w:cs="Times New Roman"/>
          <w:b w:val="0"/>
        </w:rPr>
        <w:t>chronosequence</w:t>
      </w:r>
      <w:proofErr w:type="spellEnd"/>
      <w:r w:rsidRPr="002E4F70">
        <w:rPr>
          <w:rFonts w:ascii="Times New Roman" w:hAnsi="Times New Roman" w:cs="Times New Roman"/>
          <w:b w:val="0"/>
        </w:rPr>
        <w:t xml:space="preserve"> of substrate and island ages</w:t>
      </w:r>
      <w:r w:rsidR="00355C99" w:rsidRPr="002E4F70">
        <w:rPr>
          <w:rFonts w:ascii="Times New Roman" w:hAnsi="Times New Roman" w:cs="Times New Roman"/>
          <w:b w:val="0"/>
        </w:rPr>
        <w:t xml:space="preserve"> at which to compile </w:t>
      </w:r>
      <w:r w:rsidR="00AB0811" w:rsidRPr="002E4F70">
        <w:rPr>
          <w:rFonts w:ascii="Times New Roman" w:hAnsi="Times New Roman" w:cs="Times New Roman"/>
          <w:b w:val="0"/>
        </w:rPr>
        <w:t xml:space="preserve">interaction </w:t>
      </w:r>
      <w:r w:rsidR="00355C99" w:rsidRPr="002E4F70">
        <w:rPr>
          <w:rFonts w:ascii="Times New Roman" w:hAnsi="Times New Roman" w:cs="Times New Roman"/>
          <w:b w:val="0"/>
        </w:rPr>
        <w:t>network data. Existing genetic data from across Hawaii Island and Maui provide an evolutionary calibration of how arthropod populations have accumulated genetic diversity and divergence within the dynamic landscape of the focal sites.</w:t>
      </w:r>
    </w:p>
    <w:p w14:paraId="034D372C" w14:textId="77777777" w:rsidR="002E4F70" w:rsidRDefault="002E4F70" w:rsidP="002E4F70">
      <w:pPr>
        <w:spacing w:before="180" w:after="180" w:line="480" w:lineRule="auto"/>
        <w:rPr>
          <w:rFonts w:ascii="Times New Roman" w:hAnsi="Times New Roman" w:cs="Times New Roman"/>
        </w:rPr>
      </w:pPr>
    </w:p>
    <w:p w14:paraId="61CC515C" w14:textId="24DE1BE2" w:rsidR="00355C99" w:rsidRDefault="00355C99" w:rsidP="002E4F70">
      <w:pPr>
        <w:spacing w:before="180" w:after="180" w:line="480" w:lineRule="auto"/>
        <w:rPr>
          <w:rFonts w:ascii="Times New Roman" w:hAnsi="Times New Roman" w:cs="Times New Roman"/>
        </w:rPr>
      </w:pPr>
      <w:r w:rsidRPr="002E4F70">
        <w:rPr>
          <w:rFonts w:ascii="Times New Roman" w:hAnsi="Times New Roman" w:cs="Times New Roman"/>
        </w:rPr>
        <w:t xml:space="preserve">Focal sites were </w:t>
      </w:r>
      <w:r w:rsidR="002E4F70">
        <w:rPr>
          <w:rFonts w:ascii="Times New Roman" w:hAnsi="Times New Roman" w:cs="Times New Roman"/>
        </w:rPr>
        <w:t>selected</w:t>
      </w:r>
      <w:r w:rsidRPr="002E4F70">
        <w:rPr>
          <w:rFonts w:ascii="Times New Roman" w:hAnsi="Times New Roman" w:cs="Times New Roman"/>
        </w:rPr>
        <w:t xml:space="preserve"> to </w:t>
      </w:r>
      <w:r w:rsidR="002E4F70">
        <w:rPr>
          <w:rFonts w:ascii="Times New Roman" w:hAnsi="Times New Roman" w:cs="Times New Roman"/>
        </w:rPr>
        <w:t xml:space="preserve">have </w:t>
      </w:r>
      <w:r w:rsidR="002E4F70" w:rsidRPr="002E4F70">
        <w:rPr>
          <w:rFonts w:ascii="Times New Roman" w:hAnsi="Times New Roman" w:cs="Times New Roman"/>
        </w:rPr>
        <w:t xml:space="preserve">similar forest composition (dominated by </w:t>
      </w:r>
      <w:proofErr w:type="spellStart"/>
      <w:r w:rsidR="002E4F70" w:rsidRPr="002E4F70">
        <w:rPr>
          <w:rFonts w:ascii="Times New Roman" w:hAnsi="Times New Roman" w:cs="Times New Roman"/>
          <w:i/>
        </w:rPr>
        <w:t>Metrosideros</w:t>
      </w:r>
      <w:proofErr w:type="spellEnd"/>
      <w:r w:rsidR="002E4F70" w:rsidRPr="002E4F70">
        <w:rPr>
          <w:rFonts w:ascii="Times New Roman" w:hAnsi="Times New Roman" w:cs="Times New Roman"/>
          <w:i/>
        </w:rPr>
        <w:t xml:space="preserve"> </w:t>
      </w:r>
      <w:proofErr w:type="spellStart"/>
      <w:r w:rsidR="002E4F70" w:rsidRPr="002E4F70">
        <w:rPr>
          <w:rFonts w:ascii="Times New Roman" w:hAnsi="Times New Roman" w:cs="Times New Roman"/>
          <w:i/>
        </w:rPr>
        <w:t>polymorpha</w:t>
      </w:r>
      <w:proofErr w:type="spellEnd"/>
      <w:r w:rsidR="002E4F70" w:rsidRPr="002E4F70">
        <w:rPr>
          <w:rFonts w:ascii="Times New Roman" w:hAnsi="Times New Roman" w:cs="Times New Roman"/>
        </w:rPr>
        <w:t xml:space="preserve"> [</w:t>
      </w:r>
      <w:proofErr w:type="spellStart"/>
      <w:r w:rsidR="002E4F70" w:rsidRPr="002E4F70">
        <w:rPr>
          <w:rFonts w:ascii="Times New Roman" w:hAnsi="Times New Roman" w:cs="Times New Roman"/>
        </w:rPr>
        <w:t>Myrtaceae</w:t>
      </w:r>
      <w:proofErr w:type="spellEnd"/>
      <w:r w:rsidR="002E4F70" w:rsidRPr="002E4F70">
        <w:rPr>
          <w:rFonts w:ascii="Times New Roman" w:hAnsi="Times New Roman" w:cs="Times New Roman"/>
        </w:rPr>
        <w:t xml:space="preserve">]), elevation (1100-1400m), and climate (mean annual precipitation 2000-3000 mm), </w:t>
      </w:r>
      <w:r w:rsidRPr="002E4F70">
        <w:rPr>
          <w:rFonts w:ascii="Times New Roman" w:hAnsi="Times New Roman" w:cs="Times New Roman"/>
        </w:rPr>
        <w:t>while deliberately varying substrate age</w:t>
      </w:r>
      <w:r w:rsidR="00C8648A">
        <w:rPr>
          <w:rFonts w:ascii="Times New Roman" w:hAnsi="Times New Roman" w:cs="Times New Roman"/>
        </w:rPr>
        <w:t xml:space="preserve"> </w:t>
      </w:r>
      <w:r w:rsidR="00C8648A" w:rsidRPr="002E4F70">
        <w:rPr>
          <w:rFonts w:ascii="Times New Roman" w:hAnsi="Times New Roman" w:cs="Times New Roman"/>
        </w:rPr>
        <w:t xml:space="preserve">selected four sites according to the criteria above that span the </w:t>
      </w:r>
      <w:proofErr w:type="spellStart"/>
      <w:r w:rsidR="00C8648A" w:rsidRPr="002E4F70">
        <w:rPr>
          <w:rFonts w:ascii="Times New Roman" w:hAnsi="Times New Roman" w:cs="Times New Roman"/>
        </w:rPr>
        <w:t>chronosequence</w:t>
      </w:r>
      <w:proofErr w:type="spellEnd"/>
      <w:r w:rsidR="00C8648A" w:rsidRPr="002E4F70">
        <w:rPr>
          <w:rFonts w:ascii="Times New Roman" w:hAnsi="Times New Roman" w:cs="Times New Roman"/>
        </w:rPr>
        <w:t xml:space="preserve"> from 0.0002–5 million years (Kilauea and </w:t>
      </w:r>
      <w:proofErr w:type="spellStart"/>
      <w:r w:rsidR="00C8648A" w:rsidRPr="002E4F70">
        <w:rPr>
          <w:rFonts w:ascii="Times New Roman" w:hAnsi="Times New Roman" w:cs="Times New Roman"/>
        </w:rPr>
        <w:t>Kohala</w:t>
      </w:r>
      <w:proofErr w:type="spellEnd"/>
      <w:r w:rsidR="00C8648A" w:rsidRPr="002E4F70">
        <w:rPr>
          <w:rFonts w:ascii="Times New Roman" w:hAnsi="Times New Roman" w:cs="Times New Roman"/>
        </w:rPr>
        <w:t xml:space="preserve"> (Hawaii Island); </w:t>
      </w:r>
      <w:proofErr w:type="spellStart"/>
      <w:r w:rsidR="00C8648A" w:rsidRPr="002E4F70">
        <w:rPr>
          <w:rFonts w:ascii="Times New Roman" w:hAnsi="Times New Roman" w:cs="Times New Roman"/>
        </w:rPr>
        <w:t>Waikamoi</w:t>
      </w:r>
      <w:proofErr w:type="spellEnd"/>
      <w:r w:rsidR="00C8648A" w:rsidRPr="002E4F70">
        <w:rPr>
          <w:rFonts w:ascii="Times New Roman" w:hAnsi="Times New Roman" w:cs="Times New Roman"/>
        </w:rPr>
        <w:t xml:space="preserve"> (Maui), </w:t>
      </w:r>
      <w:proofErr w:type="spellStart"/>
      <w:r w:rsidR="00C8648A" w:rsidRPr="002E4F70">
        <w:rPr>
          <w:rFonts w:ascii="Times New Roman" w:hAnsi="Times New Roman" w:cs="Times New Roman"/>
        </w:rPr>
        <w:t>Kok</w:t>
      </w:r>
      <w:r w:rsidR="00C8648A">
        <w:rPr>
          <w:rFonts w:ascii="Times New Roman" w:hAnsi="Times New Roman" w:cs="Times New Roman"/>
        </w:rPr>
        <w:t>ee</w:t>
      </w:r>
      <w:proofErr w:type="spellEnd"/>
      <w:r w:rsidR="00C8648A">
        <w:rPr>
          <w:rFonts w:ascii="Times New Roman" w:hAnsi="Times New Roman" w:cs="Times New Roman"/>
        </w:rPr>
        <w:t xml:space="preserve"> (Kauai); see Fig. [</w:t>
      </w:r>
      <w:proofErr w:type="spellStart"/>
      <w:r w:rsidR="00C8648A">
        <w:rPr>
          <w:rFonts w:ascii="Times New Roman" w:hAnsi="Times New Roman" w:cs="Times New Roman"/>
        </w:rPr>
        <w:t>fig</w:t>
      </w:r>
      <w:proofErr w:type="gramStart"/>
      <w:r w:rsidR="00C8648A">
        <w:rPr>
          <w:rFonts w:ascii="Times New Roman" w:hAnsi="Times New Roman" w:cs="Times New Roman"/>
        </w:rPr>
        <w:t>:map</w:t>
      </w:r>
      <w:proofErr w:type="spellEnd"/>
      <w:proofErr w:type="gramEnd"/>
      <w:r w:rsidR="00C8648A">
        <w:rPr>
          <w:rFonts w:ascii="Times New Roman" w:hAnsi="Times New Roman" w:cs="Times New Roman"/>
        </w:rPr>
        <w:t>])</w:t>
      </w:r>
      <w:r w:rsidRPr="002E4F70">
        <w:rPr>
          <w:rFonts w:ascii="Times New Roman" w:hAnsi="Times New Roman" w:cs="Times New Roman"/>
        </w:rPr>
        <w:t xml:space="preserve">. Focal sites were also selected to coincide with areas of intensive research in arthropod diversity, allowing us to leverage existing data on the presence or probably absence of many arthropod taxa based on published data alone (see </w:t>
      </w:r>
      <w:proofErr w:type="spellStart"/>
      <w:r w:rsidRPr="002E4F70">
        <w:rPr>
          <w:rFonts w:ascii="Times New Roman" w:hAnsi="Times New Roman" w:cs="Times New Roman"/>
        </w:rPr>
        <w:t>Supp</w:t>
      </w:r>
      <w:proofErr w:type="spellEnd"/>
      <w:r w:rsidRPr="002E4F70">
        <w:rPr>
          <w:rFonts w:ascii="Times New Roman" w:hAnsi="Times New Roman" w:cs="Times New Roman"/>
        </w:rPr>
        <w:t xml:space="preserve"> for list of citations).</w:t>
      </w:r>
    </w:p>
    <w:p w14:paraId="11DA6B25" w14:textId="77777777" w:rsidR="002E4F70" w:rsidRPr="002E4F70" w:rsidRDefault="002E4F70" w:rsidP="002E4F70">
      <w:pPr>
        <w:spacing w:before="180" w:after="180" w:line="480" w:lineRule="auto"/>
        <w:rPr>
          <w:rFonts w:ascii="Times New Roman" w:hAnsi="Times New Roman" w:cs="Times New Roman"/>
        </w:rPr>
      </w:pPr>
    </w:p>
    <w:p w14:paraId="52DE2F3A"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t>Compilation and analysis of genetic data</w:t>
      </w:r>
    </w:p>
    <w:bookmarkEnd w:id="25"/>
    <w:p w14:paraId="30C69DE9" w14:textId="2C788225" w:rsidR="00ED32A0" w:rsidRDefault="00ED32A0" w:rsidP="002E4F70">
      <w:pPr>
        <w:spacing w:line="480" w:lineRule="auto"/>
        <w:rPr>
          <w:rFonts w:ascii="Times New Roman" w:hAnsi="Times New Roman" w:cs="Times New Roman"/>
        </w:rPr>
      </w:pPr>
      <w:r w:rsidRPr="002E4F70">
        <w:rPr>
          <w:rFonts w:ascii="Times New Roman" w:hAnsi="Times New Roman" w:cs="Times New Roman"/>
        </w:rPr>
        <w:t xml:space="preserve">To provide an evolutionary context for our network analysis we assessed the spatial and temporal scales at which genetic differentiation occurs across the landscape of the islands. We first asked how molecular variation is partitioned within species within locations of known substrate age on Hawaii Island and Maui. We compiled </w:t>
      </w:r>
      <w:r w:rsidR="002E4F70">
        <w:rPr>
          <w:rFonts w:ascii="Times New Roman" w:hAnsi="Times New Roman" w:cs="Times New Roman"/>
        </w:rPr>
        <w:t>published</w:t>
      </w:r>
      <w:r w:rsidRPr="002E4F70">
        <w:rPr>
          <w:rFonts w:ascii="Times New Roman" w:hAnsi="Times New Roman" w:cs="Times New Roman"/>
        </w:rPr>
        <w:t xml:space="preserve"> and new data sets for a diversity of native Hawaiian arthropod groups that represen</w:t>
      </w:r>
      <w:r w:rsidR="002E4F70">
        <w:rPr>
          <w:rFonts w:ascii="Times New Roman" w:hAnsi="Times New Roman" w:cs="Times New Roman"/>
        </w:rPr>
        <w:t xml:space="preserve">t a spectrum of trophic levels </w:t>
      </w:r>
      <w:r w:rsidR="0032658E">
        <w:rPr>
          <w:rFonts w:ascii="Times New Roman" w:hAnsi="Times New Roman" w:cs="Times New Roman"/>
        </w:rPr>
        <w:t>from several spiders species (</w:t>
      </w:r>
      <w:r w:rsidR="0032658E">
        <w:t xml:space="preserve">COI and </w:t>
      </w:r>
      <w:proofErr w:type="spellStart"/>
      <w:r w:rsidR="0032658E">
        <w:t>allozymes</w:t>
      </w:r>
      <w:proofErr w:type="spellEnd"/>
      <w:r w:rsidR="0032658E">
        <w:t xml:space="preserve">; Roderick </w:t>
      </w:r>
      <w:r w:rsidR="0032658E">
        <w:rPr>
          <w:i/>
        </w:rPr>
        <w:t>et al.</w:t>
      </w:r>
      <w:r w:rsidR="0032658E">
        <w:t xml:space="preserve">, 2012; </w:t>
      </w:r>
      <w:proofErr w:type="spellStart"/>
      <w:r w:rsidR="0032658E">
        <w:t>Croucher</w:t>
      </w:r>
      <w:proofErr w:type="spellEnd"/>
      <w:r w:rsidR="0032658E">
        <w:t xml:space="preserve"> </w:t>
      </w:r>
      <w:r w:rsidR="0032658E">
        <w:rPr>
          <w:i/>
        </w:rPr>
        <w:t>et al.</w:t>
      </w:r>
      <w:r w:rsidR="0032658E">
        <w:t>, 2012)</w:t>
      </w:r>
      <w:r w:rsidR="0032658E">
        <w:rPr>
          <w:rFonts w:ascii="Times New Roman" w:hAnsi="Times New Roman" w:cs="Times New Roman"/>
        </w:rPr>
        <w:t xml:space="preserve"> to </w:t>
      </w:r>
      <w:r w:rsidRPr="002E4F70">
        <w:rPr>
          <w:rFonts w:ascii="Times New Roman" w:hAnsi="Times New Roman" w:cs="Times New Roman"/>
        </w:rPr>
        <w:t>three orders of insects</w:t>
      </w:r>
      <w:r w:rsidR="0032658E">
        <w:rPr>
          <w:rFonts w:ascii="Times New Roman" w:hAnsi="Times New Roman" w:cs="Times New Roman"/>
        </w:rPr>
        <w:t>:</w:t>
      </w:r>
      <w:r w:rsidRPr="002E4F70">
        <w:rPr>
          <w:rFonts w:ascii="Times New Roman" w:hAnsi="Times New Roman" w:cs="Times New Roman"/>
        </w:rPr>
        <w:t xml:space="preserve"> </w:t>
      </w:r>
      <w:proofErr w:type="spellStart"/>
      <w:r w:rsidR="0032658E">
        <w:rPr>
          <w:rFonts w:ascii="Times New Roman" w:hAnsi="Times New Roman" w:cs="Times New Roman"/>
        </w:rPr>
        <w:t>detritivorous</w:t>
      </w:r>
      <w:proofErr w:type="spellEnd"/>
      <w:r w:rsidR="0032658E">
        <w:rPr>
          <w:rFonts w:ascii="Times New Roman" w:hAnsi="Times New Roman" w:cs="Times New Roman"/>
        </w:rPr>
        <w:t xml:space="preserve"> </w:t>
      </w:r>
      <w:proofErr w:type="spellStart"/>
      <w:r w:rsidRPr="002E4F70">
        <w:rPr>
          <w:rFonts w:ascii="Times New Roman" w:hAnsi="Times New Roman" w:cs="Times New Roman"/>
          <w:i/>
        </w:rPr>
        <w:t>Laupala</w:t>
      </w:r>
      <w:proofErr w:type="spellEnd"/>
      <w:r w:rsidRPr="002E4F70">
        <w:rPr>
          <w:rFonts w:ascii="Times New Roman" w:hAnsi="Times New Roman" w:cs="Times New Roman"/>
        </w:rPr>
        <w:t xml:space="preserve"> crickets </w:t>
      </w:r>
      <w:r w:rsidR="0032658E" w:rsidRPr="0030688A">
        <w:rPr>
          <w:rFonts w:ascii="Times New Roman" w:hAnsi="Times New Roman" w:cs="Times New Roman"/>
        </w:rPr>
        <w:t>(</w:t>
      </w:r>
      <w:r w:rsidRPr="0030688A">
        <w:rPr>
          <w:rFonts w:ascii="Times New Roman" w:hAnsi="Times New Roman" w:cs="Times New Roman"/>
        </w:rPr>
        <w:t>AFLP</w:t>
      </w:r>
      <w:r w:rsidR="0032658E" w:rsidRPr="0030688A">
        <w:rPr>
          <w:rFonts w:ascii="Times New Roman" w:hAnsi="Times New Roman" w:cs="Times New Roman"/>
        </w:rPr>
        <w:t xml:space="preserve">s; </w:t>
      </w:r>
      <w:proofErr w:type="spellStart"/>
      <w:r w:rsidRPr="0030688A">
        <w:rPr>
          <w:rFonts w:ascii="Times New Roman" w:hAnsi="Times New Roman" w:cs="Times New Roman"/>
        </w:rPr>
        <w:t>Mendelson</w:t>
      </w:r>
      <w:proofErr w:type="spellEnd"/>
      <w:r w:rsidRPr="0030688A">
        <w:rPr>
          <w:rFonts w:ascii="Times New Roman" w:hAnsi="Times New Roman" w:cs="Times New Roman"/>
        </w:rPr>
        <w:t xml:space="preserve"> </w:t>
      </w:r>
      <w:r w:rsidRPr="0030688A">
        <w:rPr>
          <w:rFonts w:ascii="Times New Roman" w:hAnsi="Times New Roman" w:cs="Times New Roman"/>
          <w:i/>
        </w:rPr>
        <w:t>et al.</w:t>
      </w:r>
      <w:r w:rsidR="0032658E" w:rsidRPr="0030688A">
        <w:rPr>
          <w:rFonts w:ascii="Times New Roman" w:hAnsi="Times New Roman" w:cs="Times New Roman"/>
        </w:rPr>
        <w:t>, 2004)</w:t>
      </w:r>
      <w:r w:rsidRPr="0030688A">
        <w:rPr>
          <w:rFonts w:ascii="Times New Roman" w:hAnsi="Times New Roman" w:cs="Times New Roman"/>
        </w:rPr>
        <w:t>;</w:t>
      </w:r>
      <w:r w:rsidR="0032658E" w:rsidRPr="0030688A">
        <w:rPr>
          <w:rFonts w:ascii="Times New Roman" w:hAnsi="Times New Roman" w:cs="Times New Roman"/>
        </w:rPr>
        <w:t xml:space="preserve"> herbivorous</w:t>
      </w:r>
      <w:r w:rsidRPr="0030688A">
        <w:rPr>
          <w:rFonts w:ascii="Times New Roman" w:hAnsi="Times New Roman" w:cs="Times New Roman"/>
        </w:rPr>
        <w:t xml:space="preserve"> </w:t>
      </w:r>
      <w:proofErr w:type="spellStart"/>
      <w:r w:rsidRPr="0030688A">
        <w:rPr>
          <w:rFonts w:ascii="Times New Roman" w:hAnsi="Times New Roman" w:cs="Times New Roman"/>
          <w:i/>
        </w:rPr>
        <w:t>Nesosydne</w:t>
      </w:r>
      <w:proofErr w:type="spellEnd"/>
      <w:r w:rsidR="0032658E" w:rsidRPr="0030688A">
        <w:rPr>
          <w:rFonts w:ascii="Times New Roman" w:hAnsi="Times New Roman" w:cs="Times New Roman"/>
        </w:rPr>
        <w:t xml:space="preserve"> </w:t>
      </w:r>
      <w:proofErr w:type="spellStart"/>
      <w:r w:rsidR="0032658E" w:rsidRPr="0030688A">
        <w:rPr>
          <w:rFonts w:ascii="Times New Roman" w:hAnsi="Times New Roman" w:cs="Times New Roman"/>
        </w:rPr>
        <w:t>planthoppers</w:t>
      </w:r>
      <w:proofErr w:type="spellEnd"/>
      <w:r w:rsidRPr="0030688A">
        <w:rPr>
          <w:rFonts w:ascii="Times New Roman" w:hAnsi="Times New Roman" w:cs="Times New Roman"/>
        </w:rPr>
        <w:t xml:space="preserve"> </w:t>
      </w:r>
      <w:r w:rsidR="0032658E" w:rsidRPr="0030688A">
        <w:rPr>
          <w:rFonts w:ascii="Times New Roman" w:hAnsi="Times New Roman" w:cs="Times New Roman"/>
        </w:rPr>
        <w:t xml:space="preserve">(COI </w:t>
      </w:r>
      <w:proofErr w:type="gramStart"/>
      <w:r w:rsidR="0032658E" w:rsidRPr="0030688A">
        <w:rPr>
          <w:rFonts w:ascii="Times New Roman" w:hAnsi="Times New Roman" w:cs="Times New Roman"/>
        </w:rPr>
        <w:t>and  microsatellites</w:t>
      </w:r>
      <w:proofErr w:type="gramEnd"/>
      <w:r w:rsidR="0032658E" w:rsidRPr="0030688A">
        <w:rPr>
          <w:rFonts w:ascii="Times New Roman" w:hAnsi="Times New Roman" w:cs="Times New Roman"/>
        </w:rPr>
        <w:t xml:space="preserve">; </w:t>
      </w:r>
      <w:r w:rsidRPr="0030688A">
        <w:rPr>
          <w:rFonts w:ascii="Times New Roman" w:hAnsi="Times New Roman" w:cs="Times New Roman"/>
        </w:rPr>
        <w:t xml:space="preserve">Goodman </w:t>
      </w:r>
      <w:r w:rsidRPr="0030688A">
        <w:rPr>
          <w:rFonts w:ascii="Times New Roman" w:hAnsi="Times New Roman" w:cs="Times New Roman"/>
          <w:i/>
        </w:rPr>
        <w:t>et al.</w:t>
      </w:r>
      <w:r w:rsidR="0032658E" w:rsidRPr="0030688A">
        <w:rPr>
          <w:rFonts w:ascii="Times New Roman" w:hAnsi="Times New Roman" w:cs="Times New Roman"/>
        </w:rPr>
        <w:t xml:space="preserve">, 2012; </w:t>
      </w:r>
      <w:proofErr w:type="spellStart"/>
      <w:r w:rsidRPr="0030688A">
        <w:rPr>
          <w:rFonts w:ascii="Times New Roman" w:hAnsi="Times New Roman" w:cs="Times New Roman"/>
        </w:rPr>
        <w:t>GenBank</w:t>
      </w:r>
      <w:proofErr w:type="spellEnd"/>
      <w:r w:rsidRPr="0030688A">
        <w:rPr>
          <w:rFonts w:ascii="Times New Roman" w:hAnsi="Times New Roman" w:cs="Times New Roman"/>
        </w:rPr>
        <w:t xml:space="preserve"> accession numbers XXX-XXX</w:t>
      </w:r>
      <w:r w:rsidR="0032658E" w:rsidRPr="0030688A">
        <w:rPr>
          <w:rFonts w:ascii="Times New Roman" w:hAnsi="Times New Roman" w:cs="Times New Roman"/>
        </w:rPr>
        <w:t>)</w:t>
      </w:r>
      <w:r w:rsidRPr="0030688A">
        <w:rPr>
          <w:rFonts w:ascii="Times New Roman" w:hAnsi="Times New Roman" w:cs="Times New Roman"/>
        </w:rPr>
        <w:t xml:space="preserve">; </w:t>
      </w:r>
      <w:r w:rsidR="0032658E" w:rsidRPr="0030688A">
        <w:rPr>
          <w:rFonts w:ascii="Times New Roman" w:hAnsi="Times New Roman" w:cs="Times New Roman"/>
        </w:rPr>
        <w:t xml:space="preserve">herbivorous </w:t>
      </w:r>
      <w:proofErr w:type="spellStart"/>
      <w:r w:rsidRPr="0030688A">
        <w:rPr>
          <w:rFonts w:ascii="Times New Roman" w:hAnsi="Times New Roman" w:cs="Times New Roman"/>
          <w:i/>
        </w:rPr>
        <w:t>Trioza</w:t>
      </w:r>
      <w:proofErr w:type="spellEnd"/>
      <w:r w:rsidR="0032658E" w:rsidRPr="0030688A">
        <w:rPr>
          <w:rFonts w:ascii="Times New Roman" w:hAnsi="Times New Roman" w:cs="Times New Roman"/>
        </w:rPr>
        <w:t xml:space="preserve"> </w:t>
      </w:r>
      <w:proofErr w:type="spellStart"/>
      <w:r w:rsidR="0032658E" w:rsidRPr="0030688A">
        <w:rPr>
          <w:rFonts w:ascii="Times New Roman" w:hAnsi="Times New Roman" w:cs="Times New Roman"/>
        </w:rPr>
        <w:t>psyllids</w:t>
      </w:r>
      <w:proofErr w:type="spellEnd"/>
      <w:r w:rsidRPr="0030688A">
        <w:rPr>
          <w:rFonts w:ascii="Times New Roman" w:hAnsi="Times New Roman" w:cs="Times New Roman"/>
        </w:rPr>
        <w:t xml:space="preserve"> </w:t>
      </w:r>
      <w:r w:rsidR="00FE7831" w:rsidRPr="0030688A">
        <w:rPr>
          <w:rFonts w:ascii="Times New Roman" w:hAnsi="Times New Roman" w:cs="Times New Roman"/>
        </w:rPr>
        <w:t xml:space="preserve">(COI, </w:t>
      </w:r>
      <w:proofErr w:type="spellStart"/>
      <w:r w:rsidR="00FE7831" w:rsidRPr="0030688A">
        <w:rPr>
          <w:rFonts w:ascii="Times New Roman" w:hAnsi="Times New Roman" w:cs="Times New Roman"/>
        </w:rPr>
        <w:t>cytB</w:t>
      </w:r>
      <w:proofErr w:type="spellEnd"/>
      <w:r w:rsidR="0032658E" w:rsidRPr="0030688A">
        <w:rPr>
          <w:rFonts w:ascii="Times New Roman" w:hAnsi="Times New Roman" w:cs="Times New Roman"/>
        </w:rPr>
        <w:t>;</w:t>
      </w:r>
      <w:r w:rsidR="00FE7831" w:rsidRPr="0030688A">
        <w:rPr>
          <w:rFonts w:ascii="Times New Roman" w:hAnsi="Times New Roman" w:cs="Times New Roman"/>
        </w:rPr>
        <w:t xml:space="preserve"> </w:t>
      </w:r>
      <w:proofErr w:type="spellStart"/>
      <w:r w:rsidRPr="0030688A">
        <w:rPr>
          <w:rFonts w:ascii="Times New Roman" w:hAnsi="Times New Roman" w:cs="Times New Roman"/>
        </w:rPr>
        <w:t>GenBank</w:t>
      </w:r>
      <w:proofErr w:type="spellEnd"/>
      <w:r w:rsidRPr="0030688A">
        <w:rPr>
          <w:rFonts w:ascii="Times New Roman" w:hAnsi="Times New Roman" w:cs="Times New Roman"/>
        </w:rPr>
        <w:t xml:space="preserve"> accession numbers XXX-XXX</w:t>
      </w:r>
      <w:r w:rsidR="00FE7831" w:rsidRPr="0030688A">
        <w:rPr>
          <w:rFonts w:ascii="Times New Roman" w:hAnsi="Times New Roman" w:cs="Times New Roman"/>
        </w:rPr>
        <w:t>)</w:t>
      </w:r>
      <w:r w:rsidRPr="0030688A">
        <w:rPr>
          <w:rFonts w:ascii="Times New Roman" w:hAnsi="Times New Roman" w:cs="Times New Roman"/>
        </w:rPr>
        <w:t>;</w:t>
      </w:r>
      <w:r w:rsidR="00FE7831" w:rsidRPr="0030688A">
        <w:rPr>
          <w:rFonts w:ascii="Times New Roman" w:hAnsi="Times New Roman" w:cs="Times New Roman"/>
        </w:rPr>
        <w:t xml:space="preserve"> and </w:t>
      </w:r>
      <w:proofErr w:type="spellStart"/>
      <w:r w:rsidR="00FE7831" w:rsidRPr="0030688A">
        <w:rPr>
          <w:rFonts w:ascii="Times New Roman" w:hAnsi="Times New Roman" w:cs="Times New Roman"/>
        </w:rPr>
        <w:t>fungivorous</w:t>
      </w:r>
      <w:proofErr w:type="spellEnd"/>
      <w:r w:rsidRPr="0030688A">
        <w:rPr>
          <w:rFonts w:ascii="Times New Roman" w:hAnsi="Times New Roman" w:cs="Times New Roman"/>
        </w:rPr>
        <w:t xml:space="preserve"> </w:t>
      </w:r>
      <w:r w:rsidRPr="0030688A">
        <w:rPr>
          <w:rFonts w:ascii="Times New Roman" w:hAnsi="Times New Roman" w:cs="Times New Roman"/>
          <w:i/>
        </w:rPr>
        <w:t xml:space="preserve">Drosophila </w:t>
      </w:r>
      <w:proofErr w:type="spellStart"/>
      <w:r w:rsidRPr="0030688A">
        <w:rPr>
          <w:rFonts w:ascii="Times New Roman" w:hAnsi="Times New Roman" w:cs="Times New Roman"/>
          <w:i/>
        </w:rPr>
        <w:t>sproati</w:t>
      </w:r>
      <w:proofErr w:type="spellEnd"/>
      <w:r w:rsidR="00FE7831" w:rsidRPr="0030688A">
        <w:rPr>
          <w:rFonts w:ascii="Times New Roman" w:hAnsi="Times New Roman" w:cs="Times New Roman"/>
        </w:rPr>
        <w:t xml:space="preserve">: (COII; </w:t>
      </w:r>
      <w:r w:rsidRPr="0030688A">
        <w:rPr>
          <w:rFonts w:ascii="Times New Roman" w:hAnsi="Times New Roman" w:cs="Times New Roman"/>
        </w:rPr>
        <w:t xml:space="preserve">Eldon </w:t>
      </w:r>
      <w:r w:rsidRPr="0030688A">
        <w:rPr>
          <w:rFonts w:ascii="Times New Roman" w:hAnsi="Times New Roman" w:cs="Times New Roman"/>
          <w:i/>
        </w:rPr>
        <w:t>et al.</w:t>
      </w:r>
      <w:r w:rsidRPr="0030688A">
        <w:rPr>
          <w:rFonts w:ascii="Times New Roman" w:hAnsi="Times New Roman" w:cs="Times New Roman"/>
        </w:rPr>
        <w:t>, 2013).</w:t>
      </w:r>
      <w:r w:rsidR="00EB4B06" w:rsidRPr="0030688A">
        <w:rPr>
          <w:rFonts w:ascii="Times New Roman" w:hAnsi="Times New Roman" w:cs="Times New Roman"/>
        </w:rPr>
        <w:t xml:space="preserve"> In the case of previously unpublished molecular data, sequences for </w:t>
      </w:r>
      <w:proofErr w:type="spellStart"/>
      <w:r w:rsidR="00EB4B06" w:rsidRPr="0030688A">
        <w:rPr>
          <w:rFonts w:ascii="Times New Roman" w:hAnsi="Times New Roman" w:cs="Times New Roman"/>
          <w:i/>
        </w:rPr>
        <w:t>Nesosydne</w:t>
      </w:r>
      <w:proofErr w:type="spellEnd"/>
      <w:r w:rsidR="00EB4B06" w:rsidRPr="0030688A">
        <w:rPr>
          <w:rFonts w:ascii="Times New Roman" w:hAnsi="Times New Roman" w:cs="Times New Roman"/>
        </w:rPr>
        <w:t xml:space="preserve"> </w:t>
      </w:r>
      <w:proofErr w:type="spellStart"/>
      <w:r w:rsidR="00EB4B06" w:rsidRPr="0030688A">
        <w:rPr>
          <w:rFonts w:ascii="Times New Roman" w:hAnsi="Times New Roman" w:cs="Times New Roman"/>
        </w:rPr>
        <w:t>planthoppers</w:t>
      </w:r>
      <w:proofErr w:type="spellEnd"/>
      <w:r w:rsidR="00EB4B06" w:rsidRPr="0030688A">
        <w:rPr>
          <w:rFonts w:ascii="Times New Roman" w:hAnsi="Times New Roman" w:cs="Times New Roman"/>
        </w:rPr>
        <w:t xml:space="preserve"> were generated following protocols described in (Goodman </w:t>
      </w:r>
      <w:r w:rsidR="00EB4B06" w:rsidRPr="0030688A">
        <w:rPr>
          <w:rFonts w:ascii="Times New Roman" w:hAnsi="Times New Roman" w:cs="Times New Roman"/>
          <w:i/>
        </w:rPr>
        <w:t>et al.</w:t>
      </w:r>
      <w:r w:rsidR="00EB4B06" w:rsidRPr="0030688A">
        <w:rPr>
          <w:rFonts w:ascii="Times New Roman" w:hAnsi="Times New Roman" w:cs="Times New Roman"/>
        </w:rPr>
        <w:t xml:space="preserve">, 2012) and sequences for </w:t>
      </w:r>
      <w:proofErr w:type="spellStart"/>
      <w:r w:rsidR="00EB4B06" w:rsidRPr="0030688A">
        <w:rPr>
          <w:rFonts w:ascii="Times New Roman" w:hAnsi="Times New Roman" w:cs="Times New Roman"/>
          <w:i/>
        </w:rPr>
        <w:t>Trioza</w:t>
      </w:r>
      <w:proofErr w:type="spellEnd"/>
      <w:r w:rsidR="00EB4B06" w:rsidRPr="0030688A">
        <w:rPr>
          <w:rFonts w:ascii="Times New Roman" w:hAnsi="Times New Roman" w:cs="Times New Roman"/>
        </w:rPr>
        <w:t xml:space="preserve"> </w:t>
      </w:r>
      <w:proofErr w:type="spellStart"/>
      <w:r w:rsidR="00EB4B06" w:rsidRPr="0030688A">
        <w:rPr>
          <w:rFonts w:ascii="Times New Roman" w:hAnsi="Times New Roman" w:cs="Times New Roman"/>
        </w:rPr>
        <w:t>psyllids</w:t>
      </w:r>
      <w:proofErr w:type="spellEnd"/>
      <w:r w:rsidR="00EB4B06" w:rsidRPr="0030688A">
        <w:rPr>
          <w:rFonts w:ascii="Times New Roman" w:hAnsi="Times New Roman" w:cs="Times New Roman"/>
        </w:rPr>
        <w:t xml:space="preserve"> were generated following protocols described in Percy (2003) with primers given in Simon </w:t>
      </w:r>
      <w:r w:rsidR="00EB4B06" w:rsidRPr="0030688A">
        <w:rPr>
          <w:rFonts w:ascii="Times New Roman" w:hAnsi="Times New Roman" w:cs="Times New Roman"/>
          <w:i/>
        </w:rPr>
        <w:t>et al.</w:t>
      </w:r>
      <w:r w:rsidR="00EB4B06" w:rsidRPr="0030688A">
        <w:rPr>
          <w:rFonts w:ascii="Times New Roman" w:hAnsi="Times New Roman" w:cs="Times New Roman"/>
        </w:rPr>
        <w:t xml:space="preserve"> (1994) and </w:t>
      </w:r>
      <w:proofErr w:type="spellStart"/>
      <w:r w:rsidR="00EB4B06" w:rsidRPr="0030688A">
        <w:rPr>
          <w:rFonts w:ascii="Times New Roman" w:hAnsi="Times New Roman" w:cs="Times New Roman"/>
        </w:rPr>
        <w:t>Timmermans</w:t>
      </w:r>
      <w:proofErr w:type="spellEnd"/>
      <w:r w:rsidR="00EB4B06" w:rsidRPr="0030688A">
        <w:rPr>
          <w:rFonts w:ascii="Times New Roman" w:hAnsi="Times New Roman" w:cs="Times New Roman"/>
        </w:rPr>
        <w:t xml:space="preserve"> </w:t>
      </w:r>
      <w:r w:rsidR="00EB4B06" w:rsidRPr="0030688A">
        <w:rPr>
          <w:rFonts w:ascii="Times New Roman" w:hAnsi="Times New Roman" w:cs="Times New Roman"/>
          <w:i/>
        </w:rPr>
        <w:t>et al.</w:t>
      </w:r>
      <w:r w:rsidR="00EB4B06" w:rsidRPr="0030688A">
        <w:rPr>
          <w:rFonts w:ascii="Times New Roman" w:hAnsi="Times New Roman" w:cs="Times New Roman"/>
        </w:rPr>
        <w:t xml:space="preserve"> (2010).</w:t>
      </w:r>
    </w:p>
    <w:p w14:paraId="5AB7AEFC" w14:textId="77777777" w:rsidR="00EB4B06" w:rsidRPr="002E4F70" w:rsidRDefault="00EB4B06" w:rsidP="002E4F70">
      <w:pPr>
        <w:spacing w:line="480" w:lineRule="auto"/>
        <w:rPr>
          <w:rFonts w:ascii="Times New Roman" w:hAnsi="Times New Roman" w:cs="Times New Roman"/>
        </w:rPr>
      </w:pPr>
    </w:p>
    <w:p w14:paraId="4EA4C551" w14:textId="398E2ED7" w:rsidR="00ED32A0" w:rsidRPr="002E4F70" w:rsidRDefault="00ED32A0" w:rsidP="002E4F70">
      <w:pPr>
        <w:spacing w:line="480" w:lineRule="auto"/>
        <w:rPr>
          <w:rFonts w:ascii="Times New Roman" w:hAnsi="Times New Roman" w:cs="Times New Roman"/>
        </w:rPr>
      </w:pPr>
      <w:r w:rsidRPr="002E4F70">
        <w:rPr>
          <w:rFonts w:ascii="Times New Roman" w:hAnsi="Times New Roman" w:cs="Times New Roman"/>
        </w:rPr>
        <w:t xml:space="preserve">We used analysis of molecular variance (AMOVA) to examine how genetic variation is partitioned at two scales of population structure: among sites within volcanoes and among volcanoes on both Hawaii Island and Maui Nui. All analyses of </w:t>
      </w:r>
      <w:proofErr w:type="spellStart"/>
      <w:r w:rsidRPr="002E4F70">
        <w:rPr>
          <w:rFonts w:ascii="Times New Roman" w:hAnsi="Times New Roman" w:cs="Times New Roman"/>
        </w:rPr>
        <w:t>allozyme</w:t>
      </w:r>
      <w:proofErr w:type="spellEnd"/>
      <w:r w:rsidRPr="002E4F70">
        <w:rPr>
          <w:rFonts w:ascii="Times New Roman" w:hAnsi="Times New Roman" w:cs="Times New Roman"/>
        </w:rPr>
        <w:t xml:space="preserve"> and DNA sequence data were performed in </w:t>
      </w:r>
      <w:proofErr w:type="spellStart"/>
      <w:r w:rsidRPr="002E4F70">
        <w:rPr>
          <w:rFonts w:ascii="Times New Roman" w:hAnsi="Times New Roman" w:cs="Times New Roman"/>
        </w:rPr>
        <w:t>Arlequin</w:t>
      </w:r>
      <w:proofErr w:type="spellEnd"/>
      <w:r w:rsidRPr="002E4F70">
        <w:rPr>
          <w:rFonts w:ascii="Times New Roman" w:hAnsi="Times New Roman" w:cs="Times New Roman"/>
        </w:rPr>
        <w:t xml:space="preserve"> v. 3.5 (</w:t>
      </w:r>
      <w:proofErr w:type="spellStart"/>
      <w:r w:rsidRPr="002E4F70">
        <w:rPr>
          <w:rFonts w:ascii="Times New Roman" w:hAnsi="Times New Roman" w:cs="Times New Roman"/>
        </w:rPr>
        <w:t>Excoffier</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Lischer</w:t>
      </w:r>
      <w:proofErr w:type="spellEnd"/>
      <w:r w:rsidRPr="002E4F70">
        <w:rPr>
          <w:rFonts w:ascii="Times New Roman" w:hAnsi="Times New Roman" w:cs="Times New Roman"/>
        </w:rPr>
        <w:t xml:space="preserve">, 2010) using the AMOVA procedure to compute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ST</m:t>
            </m:r>
          </m:sub>
        </m:sSub>
      </m:oMath>
      <w:r w:rsidRPr="002E4F70">
        <w:rPr>
          <w:rFonts w:ascii="Times New Roman" w:hAnsi="Times New Roman" w:cs="Times New Roman"/>
        </w:rPr>
        <w:t xml:space="preserve">, a measure of genetic variance, or, where possible </w:t>
      </w:r>
      <m:oMath>
        <m:nary>
          <m:naryPr>
            <m:chr m:val="Φ"/>
            <m:limLoc m:val="subSup"/>
            <m:ctrlPr>
              <w:rPr>
                <w:rFonts w:ascii="Cambria Math" w:hAnsi="Cambria Math" w:cs="Times New Roman"/>
              </w:rPr>
            </m:ctrlPr>
          </m:naryPr>
          <m:sub>
            <m:r>
              <w:rPr>
                <w:rFonts w:ascii="Cambria Math" w:hAnsi="Cambria Math" w:cs="Times New Roman"/>
              </w:rPr>
              <m:t>ST</m:t>
            </m:r>
          </m:sub>
          <m:sup/>
          <m:e/>
        </m:nary>
      </m:oMath>
      <w:r w:rsidRPr="002E4F70">
        <w:rPr>
          <w:rFonts w:ascii="Times New Roman" w:hAnsi="Times New Roman" w:cs="Times New Roman"/>
        </w:rPr>
        <w:t xml:space="preserve">, </w:t>
      </w:r>
      <w:proofErr w:type="gramStart"/>
      <w:r w:rsidRPr="002E4F70">
        <w:rPr>
          <w:rFonts w:ascii="Times New Roman" w:hAnsi="Times New Roman" w:cs="Times New Roman"/>
        </w:rPr>
        <w:t>an</w:t>
      </w:r>
      <w:proofErr w:type="gramEnd"/>
      <w:r w:rsidRPr="002E4F7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ST</m:t>
            </m:r>
          </m:sub>
        </m:sSub>
      </m:oMath>
      <w:r w:rsidRPr="002E4F70">
        <w:rPr>
          <w:rFonts w:ascii="Times New Roman" w:hAnsi="Times New Roman" w:cs="Times New Roman"/>
        </w:rPr>
        <w:t xml:space="preserve"> analog that incorporates genetic sequence information. The </w:t>
      </w:r>
      <w:proofErr w:type="spellStart"/>
      <w:r w:rsidRPr="002E4F70">
        <w:rPr>
          <w:rFonts w:ascii="Times New Roman" w:hAnsi="Times New Roman" w:cs="Times New Roman"/>
          <w:i/>
        </w:rPr>
        <w:t>Laupala</w:t>
      </w:r>
      <w:proofErr w:type="spellEnd"/>
      <w:r w:rsidRPr="002E4F70">
        <w:rPr>
          <w:rFonts w:ascii="Times New Roman" w:hAnsi="Times New Roman" w:cs="Times New Roman"/>
        </w:rP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proofErr w:type="spellStart"/>
      <w:r w:rsidRPr="002E4F70">
        <w:rPr>
          <w:rFonts w:ascii="Times New Roman" w:hAnsi="Times New Roman" w:cs="Times New Roman"/>
          <w:i/>
        </w:rPr>
        <w:t>Tetragnatha</w:t>
      </w:r>
      <w:proofErr w:type="spellEnd"/>
      <w:r w:rsidRPr="002E4F70">
        <w:rPr>
          <w:rFonts w:ascii="Times New Roman" w:hAnsi="Times New Roman" w:cs="Times New Roman"/>
        </w:rPr>
        <w:t xml:space="preserve"> spiders (see supplementary information).</w:t>
      </w:r>
    </w:p>
    <w:p w14:paraId="22328DD1" w14:textId="672F9F1D" w:rsidR="00ED32A0" w:rsidRPr="002E4F70" w:rsidRDefault="00ED32A0" w:rsidP="002E4F70">
      <w:pPr>
        <w:spacing w:line="480" w:lineRule="auto"/>
        <w:rPr>
          <w:rFonts w:ascii="Times New Roman" w:hAnsi="Times New Roman" w:cs="Times New Roman"/>
        </w:rPr>
      </w:pPr>
      <w:r w:rsidRPr="002E4F70">
        <w:rPr>
          <w:rFonts w:ascii="Times New Roman" w:hAnsi="Times New Roman" w:cs="Times New Roman"/>
        </w:rPr>
        <w:t xml:space="preserve">To explicitly evaluate the role of age in allowing </w:t>
      </w:r>
      <w:r w:rsidRPr="002E4F70">
        <w:rPr>
          <w:rFonts w:ascii="Times New Roman" w:hAnsi="Times New Roman" w:cs="Times New Roman"/>
          <w:i/>
        </w:rPr>
        <w:t>in situ</w:t>
      </w:r>
      <w:r w:rsidRPr="002E4F70">
        <w:rPr>
          <w:rFonts w:ascii="Times New Roman" w:hAnsi="Times New Roman" w:cs="Times New Roman"/>
        </w:rPr>
        <w:t xml:space="preserve"> genetic diversity and potential for divergence we analyzed how population structure varies with the </w:t>
      </w:r>
      <w:r w:rsidR="007B4140">
        <w:rPr>
          <w:rFonts w:ascii="Times New Roman" w:hAnsi="Times New Roman" w:cs="Times New Roman"/>
        </w:rPr>
        <w:t>geologic age</w:t>
      </w:r>
      <w:r w:rsidRPr="002E4F70">
        <w:rPr>
          <w:rFonts w:ascii="Times New Roman" w:hAnsi="Times New Roman" w:cs="Times New Roman"/>
        </w:rPr>
        <w:t xml:space="preserve"> of volcanoes on Hawaii Island and Maui Nui. For each volcano we calculated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ST</m:t>
            </m:r>
          </m:sub>
        </m:sSub>
      </m:oMath>
      <w:r w:rsidRPr="002E4F70">
        <w:rPr>
          <w:rFonts w:ascii="Times New Roman" w:hAnsi="Times New Roman" w:cs="Times New Roman"/>
        </w:rPr>
        <w:t xml:space="preserve"> or </w:t>
      </w:r>
      <m:oMath>
        <m:nary>
          <m:naryPr>
            <m:chr m:val="Φ"/>
            <m:limLoc m:val="subSup"/>
            <m:ctrlPr>
              <w:rPr>
                <w:rFonts w:ascii="Cambria Math" w:hAnsi="Cambria Math" w:cs="Times New Roman"/>
              </w:rPr>
            </m:ctrlPr>
          </m:naryPr>
          <m:sub>
            <m:r>
              <w:rPr>
                <w:rFonts w:ascii="Cambria Math" w:hAnsi="Cambria Math" w:cs="Times New Roman"/>
              </w:rPr>
              <m:t>ST</m:t>
            </m:r>
          </m:sub>
          <m:sup/>
          <m:e/>
        </m:nary>
      </m:oMath>
      <w:r w:rsidRPr="002E4F70">
        <w:rPr>
          <w:rFonts w:ascii="Times New Roman" w:hAnsi="Times New Roman" w:cs="Times New Roman"/>
        </w:rPr>
        <w:t xml:space="preserve"> (Excoffier and Schneider 2005) for each taxon between sites within </w:t>
      </w:r>
      <w:r w:rsidR="007B4140" w:rsidRPr="002E4F70">
        <w:rPr>
          <w:rFonts w:ascii="Times New Roman" w:hAnsi="Times New Roman" w:cs="Times New Roman"/>
        </w:rPr>
        <w:t>volcanoes</w:t>
      </w:r>
      <w:r w:rsidRPr="002E4F70">
        <w:rPr>
          <w:rFonts w:ascii="Times New Roman" w:hAnsi="Times New Roman" w:cs="Times New Roman"/>
        </w:rPr>
        <w:t>.</w:t>
      </w:r>
    </w:p>
    <w:p w14:paraId="4EF35849" w14:textId="77777777" w:rsidR="00AD3375" w:rsidRDefault="00AD3375" w:rsidP="002E4F70">
      <w:pPr>
        <w:pStyle w:val="Heading2"/>
        <w:spacing w:line="480" w:lineRule="auto"/>
        <w:rPr>
          <w:rFonts w:ascii="Times New Roman" w:hAnsi="Times New Roman" w:cs="Times New Roman"/>
        </w:rPr>
      </w:pPr>
      <w:bookmarkStart w:id="26" w:name="construction-of-plant-herbivore-networks"/>
    </w:p>
    <w:p w14:paraId="08775928"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t>Construction of plant-herbivore networks</w:t>
      </w:r>
    </w:p>
    <w:bookmarkEnd w:id="26"/>
    <w:p w14:paraId="2CF7EC4C" w14:textId="530EB5FD" w:rsidR="00C8648A" w:rsidRDefault="0069456C" w:rsidP="002E4F70">
      <w:pPr>
        <w:spacing w:line="480" w:lineRule="auto"/>
        <w:rPr>
          <w:rFonts w:ascii="Times New Roman" w:hAnsi="Times New Roman" w:cs="Times New Roman"/>
        </w:rPr>
      </w:pPr>
      <w:r>
        <w:rPr>
          <w:rFonts w:ascii="Times New Roman" w:hAnsi="Times New Roman" w:cs="Times New Roman"/>
        </w:rPr>
        <w:t xml:space="preserve">Bipartite networks describe the </w:t>
      </w:r>
      <w:r w:rsidR="00C8648A">
        <w:rPr>
          <w:rFonts w:ascii="Times New Roman" w:hAnsi="Times New Roman" w:cs="Times New Roman"/>
        </w:rPr>
        <w:t xml:space="preserve">topology of </w:t>
      </w:r>
      <w:r>
        <w:rPr>
          <w:rFonts w:ascii="Times New Roman" w:hAnsi="Times New Roman" w:cs="Times New Roman"/>
        </w:rPr>
        <w:t>ecological interactions between two guilds of organisms</w:t>
      </w:r>
      <w:r w:rsidR="00C8648A">
        <w:rPr>
          <w:rFonts w:ascii="Times New Roman" w:hAnsi="Times New Roman" w:cs="Times New Roman"/>
        </w:rPr>
        <w:t xml:space="preserve"> (e.g. herbivores and their plant hosts). </w:t>
      </w:r>
      <w:r w:rsidR="00AD3375">
        <w:rPr>
          <w:rFonts w:ascii="Times New Roman" w:hAnsi="Times New Roman" w:cs="Times New Roman"/>
        </w:rPr>
        <w:t>Quantitative</w:t>
      </w:r>
      <w:r w:rsidR="00C8648A">
        <w:rPr>
          <w:rFonts w:ascii="Times New Roman" w:hAnsi="Times New Roman" w:cs="Times New Roman"/>
        </w:rPr>
        <w:t xml:space="preserve"> information on the relative importance of interaction links can be incorporated (cite); however, currently available data restrict our analysis to binary networks, those that describe only the potential for interaction between any two species, but not the relative importance of that interaction to each species.</w:t>
      </w:r>
    </w:p>
    <w:p w14:paraId="76687FBA" w14:textId="77777777" w:rsidR="00AD3375" w:rsidRDefault="00AD3375" w:rsidP="002E4F70">
      <w:pPr>
        <w:spacing w:line="480" w:lineRule="auto"/>
        <w:rPr>
          <w:rFonts w:ascii="Times New Roman" w:hAnsi="Times New Roman" w:cs="Times New Roman"/>
        </w:rPr>
      </w:pPr>
    </w:p>
    <w:p w14:paraId="64024B29" w14:textId="41D7BA28" w:rsidR="00AD3375" w:rsidRDefault="00AD3375" w:rsidP="002E4F70">
      <w:pPr>
        <w:spacing w:line="480" w:lineRule="auto"/>
        <w:rPr>
          <w:rFonts w:ascii="Times New Roman" w:hAnsi="Times New Roman" w:cs="Times New Roman"/>
        </w:rPr>
      </w:pPr>
      <w:r>
        <w:rPr>
          <w:rFonts w:ascii="Times New Roman" w:hAnsi="Times New Roman" w:cs="Times New Roman"/>
        </w:rPr>
        <w:t>We compiled host plant identities for</w:t>
      </w:r>
      <w:r w:rsidR="00ED32A0" w:rsidRPr="002E4F70">
        <w:rPr>
          <w:rFonts w:ascii="Times New Roman" w:hAnsi="Times New Roman" w:cs="Times New Roman"/>
        </w:rPr>
        <w:t xml:space="preserve"> all </w:t>
      </w:r>
      <w:proofErr w:type="spellStart"/>
      <w:r w:rsidR="00ED32A0" w:rsidRPr="002E4F70">
        <w:rPr>
          <w:rFonts w:ascii="Times New Roman" w:hAnsi="Times New Roman" w:cs="Times New Roman"/>
        </w:rPr>
        <w:t>Hemiptera</w:t>
      </w:r>
      <w:proofErr w:type="spellEnd"/>
      <w:r w:rsidR="00ED32A0" w:rsidRPr="002E4F70">
        <w:rPr>
          <w:rFonts w:ascii="Times New Roman" w:hAnsi="Times New Roman" w:cs="Times New Roman"/>
        </w:rPr>
        <w:t xml:space="preserve"> herbivores (sap feeders) </w:t>
      </w:r>
      <w:r>
        <w:rPr>
          <w:rFonts w:ascii="Times New Roman" w:hAnsi="Times New Roman" w:cs="Times New Roman"/>
        </w:rPr>
        <w:t xml:space="preserve">native to Hawaii from published species accounts (see supplement for full list). Species accounts and other published sources (e.g. the Hawaiian Arthropod Checklist, Nishida (2002); see supplement for full list) were used to determine the presence, probable presence or probable absence of each </w:t>
      </w:r>
      <w:proofErr w:type="spellStart"/>
      <w:r>
        <w:rPr>
          <w:rFonts w:ascii="Times New Roman" w:hAnsi="Times New Roman" w:cs="Times New Roman"/>
        </w:rPr>
        <w:t>Hemiptera</w:t>
      </w:r>
      <w:proofErr w:type="spellEnd"/>
      <w:r>
        <w:rPr>
          <w:rFonts w:ascii="Times New Roman" w:hAnsi="Times New Roman" w:cs="Times New Roman"/>
        </w:rPr>
        <w:t xml:space="preserve"> species at each of our four focal sites. A documented presence is defined as a known specimen collected at the focal site; a probable presence is defined as a species whose abiotic tolerances and known geographic range (see supplement) overlap with a focal site but no known specimen exists confirming its presence. Probable absence is assumed when neither criteria for presence or probable presence are met. Analyses on network metrics were completed on data sets composed of both strict presence </w:t>
      </w:r>
      <w:r w:rsidR="00C76FD7">
        <w:rPr>
          <w:rFonts w:ascii="Times New Roman" w:hAnsi="Times New Roman" w:cs="Times New Roman"/>
        </w:rPr>
        <w:t>occurrences</w:t>
      </w:r>
      <w:r>
        <w:rPr>
          <w:rFonts w:ascii="Times New Roman" w:hAnsi="Times New Roman" w:cs="Times New Roman"/>
        </w:rPr>
        <w:t xml:space="preserve"> and </w:t>
      </w:r>
      <w:r w:rsidR="00C76FD7">
        <w:rPr>
          <w:rFonts w:ascii="Times New Roman" w:hAnsi="Times New Roman" w:cs="Times New Roman"/>
        </w:rPr>
        <w:t>strict presence combined with probable presence.</w:t>
      </w:r>
    </w:p>
    <w:p w14:paraId="7175E9DE" w14:textId="77777777" w:rsidR="00AD3375" w:rsidRDefault="00AD3375" w:rsidP="002E4F70">
      <w:pPr>
        <w:spacing w:line="480" w:lineRule="auto"/>
        <w:rPr>
          <w:rFonts w:ascii="Times New Roman" w:hAnsi="Times New Roman" w:cs="Times New Roman"/>
        </w:rPr>
      </w:pPr>
    </w:p>
    <w:p w14:paraId="0C0D5D56" w14:textId="3F24DCFF" w:rsidR="00C76FD7" w:rsidRDefault="00C76FD7" w:rsidP="002E4F70">
      <w:pPr>
        <w:spacing w:line="480" w:lineRule="auto"/>
        <w:rPr>
          <w:rFonts w:ascii="Times New Roman" w:hAnsi="Times New Roman" w:cs="Times New Roman"/>
        </w:rPr>
      </w:pPr>
      <w:r>
        <w:rPr>
          <w:rFonts w:ascii="Times New Roman" w:hAnsi="Times New Roman" w:cs="Times New Roman"/>
        </w:rPr>
        <w:t>Plants were determined….</w:t>
      </w:r>
    </w:p>
    <w:p w14:paraId="5399E2E2" w14:textId="77777777" w:rsidR="00AD3375" w:rsidRDefault="00AD3375" w:rsidP="002E4F70">
      <w:pPr>
        <w:spacing w:line="480" w:lineRule="auto"/>
        <w:rPr>
          <w:rFonts w:ascii="Times New Roman" w:hAnsi="Times New Roman" w:cs="Times New Roman"/>
        </w:rPr>
      </w:pPr>
    </w:p>
    <w:p w14:paraId="65A3F8EB" w14:textId="470A4E98" w:rsidR="00ED32A0" w:rsidRPr="002E4F70" w:rsidRDefault="00AD3375" w:rsidP="002E4F70">
      <w:pPr>
        <w:spacing w:line="480" w:lineRule="auto"/>
        <w:rPr>
          <w:rFonts w:ascii="Times New Roman" w:hAnsi="Times New Roman" w:cs="Times New Roman"/>
        </w:rPr>
      </w:pPr>
      <w:r>
        <w:rPr>
          <w:rFonts w:ascii="Times New Roman" w:hAnsi="Times New Roman" w:cs="Times New Roman"/>
        </w:rPr>
        <w:t xml:space="preserve"> </w:t>
      </w:r>
      <w:proofErr w:type="gramStart"/>
      <w:r w:rsidR="00ED32A0" w:rsidRPr="002E4F70">
        <w:rPr>
          <w:rFonts w:ascii="Times New Roman" w:hAnsi="Times New Roman" w:cs="Times New Roman"/>
        </w:rPr>
        <w:t>and</w:t>
      </w:r>
      <w:proofErr w:type="gramEnd"/>
      <w:r w:rsidR="00ED32A0" w:rsidRPr="002E4F70">
        <w:rPr>
          <w:rFonts w:ascii="Times New Roman" w:hAnsi="Times New Roman" w:cs="Times New Roman"/>
        </w:rPr>
        <w:t xml:space="preserve"> their </w:t>
      </w:r>
      <w:r>
        <w:rPr>
          <w:rFonts w:ascii="Times New Roman" w:hAnsi="Times New Roman" w:cs="Times New Roman"/>
        </w:rPr>
        <w:t xml:space="preserve">native </w:t>
      </w:r>
      <w:r w:rsidR="00ED32A0" w:rsidRPr="002E4F70">
        <w:rPr>
          <w:rFonts w:ascii="Times New Roman" w:hAnsi="Times New Roman" w:cs="Times New Roman"/>
        </w:rPr>
        <w:t xml:space="preserve">host plant species within the study sites. Each site’s set of herbivores was determined from the literature including the Hawaiian Arthropod Checklist (Nishida 2002) and available data indicating whether a species has been detected or is likely to occur within the sites (see supplement). The list of plants for each site was generated using distribution models for 1158 species of Hawaiian plants (Price, 2012). Each study site was spatially joined with all coincident plant distribution models that fell within its boundaries. Resulting site-specific networks were constructed both for conservative estimates of the geographic ranges of </w:t>
      </w:r>
      <w:proofErr w:type="spellStart"/>
      <w:r w:rsidR="00ED32A0" w:rsidRPr="002E4F70">
        <w:rPr>
          <w:rFonts w:ascii="Times New Roman" w:hAnsi="Times New Roman" w:cs="Times New Roman"/>
        </w:rPr>
        <w:t>Hemiptera</w:t>
      </w:r>
      <w:proofErr w:type="spellEnd"/>
      <w:r w:rsidR="00ED32A0" w:rsidRPr="002E4F70">
        <w:rPr>
          <w:rFonts w:ascii="Times New Roman" w:hAnsi="Times New Roman" w:cs="Times New Roman"/>
        </w:rPr>
        <w:t xml:space="preserve"> (considering only sites with definite specimen localities) and more liberal estimates (extrapolating between known localities surrounding our focal sites and with habitat comparable to our focal sites).</w:t>
      </w:r>
    </w:p>
    <w:p w14:paraId="5E9141B6" w14:textId="77777777" w:rsidR="00ED32A0" w:rsidRPr="002E4F70" w:rsidRDefault="00ED32A0" w:rsidP="002E4F70">
      <w:pPr>
        <w:pStyle w:val="Heading2"/>
        <w:spacing w:line="480" w:lineRule="auto"/>
        <w:rPr>
          <w:rFonts w:ascii="Times New Roman" w:hAnsi="Times New Roman" w:cs="Times New Roman"/>
        </w:rPr>
      </w:pPr>
      <w:bookmarkStart w:id="27" w:name="analysis-of-plant-herbivore-networks"/>
      <w:r w:rsidRPr="002E4F70">
        <w:rPr>
          <w:rFonts w:ascii="Times New Roman" w:hAnsi="Times New Roman" w:cs="Times New Roman"/>
        </w:rPr>
        <w:t>Analysis of plant-herbivore networks</w:t>
      </w:r>
    </w:p>
    <w:bookmarkEnd w:id="27"/>
    <w:p w14:paraId="0592C401" w14:textId="77777777" w:rsidR="00ED32A0" w:rsidRPr="002E4F70" w:rsidRDefault="00ED32A0" w:rsidP="002E4F70">
      <w:pPr>
        <w:spacing w:line="480" w:lineRule="auto"/>
        <w:rPr>
          <w:rFonts w:ascii="Times New Roman" w:hAnsi="Times New Roman" w:cs="Times New Roman"/>
        </w:rPr>
      </w:pPr>
      <w:r w:rsidRPr="002E4F70">
        <w:rPr>
          <w:rFonts w:ascii="Times New Roman" w:hAnsi="Times New Roman" w:cs="Times New Roman"/>
        </w:rPr>
        <w:t>To understand how overall network structure changes with age, we calculated two widely used descriptive network metrics across sites—</w:t>
      </w:r>
      <w:proofErr w:type="spellStart"/>
      <w:r w:rsidRPr="002E4F70">
        <w:rPr>
          <w:rFonts w:ascii="Times New Roman" w:hAnsi="Times New Roman" w:cs="Times New Roman"/>
        </w:rPr>
        <w:t>nestedness</w:t>
      </w:r>
      <w:proofErr w:type="spellEnd"/>
      <w:r w:rsidRPr="002E4F70">
        <w:rPr>
          <w:rFonts w:ascii="Times New Roman" w:hAnsi="Times New Roman" w:cs="Times New Roman"/>
        </w:rPr>
        <w:t xml:space="preserve">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2003; Ulrich </w:t>
      </w:r>
      <w:r w:rsidRPr="002E4F70">
        <w:rPr>
          <w:rFonts w:ascii="Times New Roman" w:hAnsi="Times New Roman" w:cs="Times New Roman"/>
          <w:i/>
        </w:rPr>
        <w:t>et al.</w:t>
      </w:r>
      <w:r w:rsidRPr="002E4F70">
        <w:rPr>
          <w:rFonts w:ascii="Times New Roman" w:hAnsi="Times New Roman" w:cs="Times New Roman"/>
        </w:rPr>
        <w:t xml:space="preserve">, 2009) and modularity (Newman &amp; Girvan, 2004; </w:t>
      </w:r>
      <w:proofErr w:type="spellStart"/>
      <w:r w:rsidRPr="002E4F70">
        <w:rPr>
          <w:rFonts w:ascii="Times New Roman" w:hAnsi="Times New Roman" w:cs="Times New Roman"/>
        </w:rPr>
        <w:t>Olesen</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2007). We calculated </w:t>
      </w:r>
      <w:proofErr w:type="spellStart"/>
      <w:r w:rsidRPr="002E4F70">
        <w:rPr>
          <w:rFonts w:ascii="Times New Roman" w:hAnsi="Times New Roman" w:cs="Times New Roman"/>
        </w:rPr>
        <w:t>nestedness</w:t>
      </w:r>
      <w:proofErr w:type="spellEnd"/>
      <w:r w:rsidRPr="002E4F70">
        <w:rPr>
          <w:rFonts w:ascii="Times New Roman" w:hAnsi="Times New Roman" w:cs="Times New Roman"/>
        </w:rPr>
        <w:t xml:space="preserve"> using the NODF metric (Almeida-</w:t>
      </w:r>
      <w:proofErr w:type="spellStart"/>
      <w:r w:rsidRPr="002E4F70">
        <w:rPr>
          <w:rFonts w:ascii="Times New Roman" w:hAnsi="Times New Roman" w:cs="Times New Roman"/>
        </w:rPr>
        <w:t>Neto</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2008) as implemented in R package vegan (</w:t>
      </w:r>
      <w:proofErr w:type="spellStart"/>
      <w:r w:rsidRPr="002E4F70">
        <w:rPr>
          <w:rFonts w:ascii="Times New Roman" w:hAnsi="Times New Roman" w:cs="Times New Roman"/>
        </w:rPr>
        <w:t>Oksanen</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2013) and modularity using a variety of algorithms implemented in the R package </w:t>
      </w:r>
      <w:proofErr w:type="spellStart"/>
      <w:r w:rsidRPr="002E4F70">
        <w:rPr>
          <w:rFonts w:ascii="Times New Roman" w:hAnsi="Times New Roman" w:cs="Times New Roman"/>
        </w:rPr>
        <w:t>igraph</w:t>
      </w:r>
      <w:proofErr w:type="spellEnd"/>
      <w:r w:rsidRPr="002E4F70">
        <w:rPr>
          <w:rFonts w:ascii="Times New Roman" w:hAnsi="Times New Roman" w:cs="Times New Roman"/>
        </w:rPr>
        <w:t xml:space="preserve"> (</w:t>
      </w:r>
      <w:proofErr w:type="spellStart"/>
      <w:r w:rsidRPr="002E4F70">
        <w:rPr>
          <w:rFonts w:ascii="Times New Roman" w:hAnsi="Times New Roman" w:cs="Times New Roman"/>
        </w:rPr>
        <w:t>Csardi</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Nepusz</w:t>
      </w:r>
      <w:proofErr w:type="spellEnd"/>
      <w:r w:rsidRPr="002E4F70">
        <w:rPr>
          <w:rFonts w:ascii="Times New Roman" w:hAnsi="Times New Roman" w:cs="Times New Roman"/>
        </w:rPr>
        <w:t xml:space="preserve">, 2006). These metrics are not directly comparable across networks of different size and </w:t>
      </w:r>
      <w:proofErr w:type="spellStart"/>
      <w:r w:rsidRPr="002E4F70">
        <w:rPr>
          <w:rFonts w:ascii="Times New Roman" w:hAnsi="Times New Roman" w:cs="Times New Roman"/>
        </w:rPr>
        <w:t>connectance</w:t>
      </w:r>
      <w:proofErr w:type="spellEnd"/>
      <w:r w:rsidRPr="002E4F70">
        <w:rPr>
          <w:rFonts w:ascii="Times New Roman" w:hAnsi="Times New Roman" w:cs="Times New Roman"/>
        </w:rPr>
        <w:t xml:space="preserve"> (Ulrich </w:t>
      </w:r>
      <w:r w:rsidRPr="002E4F70">
        <w:rPr>
          <w:rFonts w:ascii="Times New Roman" w:hAnsi="Times New Roman" w:cs="Times New Roman"/>
          <w:i/>
        </w:rPr>
        <w:t>et al.</w:t>
      </w:r>
      <w:r w:rsidRPr="002E4F70">
        <w:rPr>
          <w:rFonts w:ascii="Times New Roman" w:hAnsi="Times New Roman" w:cs="Times New Roman"/>
        </w:rPr>
        <w:t xml:space="preserve">, 2009) so for each metric in each network we calculate z-scores using a null model that randomizes network structure while maintaining certain aggregate network properties (Ulrich </w:t>
      </w:r>
      <w:r w:rsidRPr="002E4F70">
        <w:rPr>
          <w:rFonts w:ascii="Times New Roman" w:hAnsi="Times New Roman" w:cs="Times New Roman"/>
          <w:i/>
        </w:rPr>
        <w:t>et al.</w:t>
      </w:r>
      <w:r w:rsidRPr="002E4F70">
        <w:rPr>
          <w:rFonts w:ascii="Times New Roman" w:hAnsi="Times New Roman" w:cs="Times New Roman"/>
        </w:rPr>
        <w:t>, 2009). Z-scores are calculated as the difference between the observed network metric minus the mean of the null model divided by the null model standard deviation, or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sim</m:t>
            </m:r>
          </m:sub>
        </m:sSub>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sim</m:t>
            </m:r>
          </m:sub>
        </m:sSub>
        <m:r>
          <w:rPr>
            <w:rFonts w:ascii="Cambria Math" w:hAnsi="Cambria Math" w:cs="Times New Roman"/>
          </w:rPr>
          <m:t>)</m:t>
        </m:r>
      </m:oMath>
      <w:r w:rsidRPr="002E4F70">
        <w:rPr>
          <w:rFonts w:ascii="Times New Roman" w:hAnsi="Times New Roman" w:cs="Times New Roman"/>
        </w:rPr>
        <w:t xml:space="preserve">. Because z-scores can be highly sensitive to the choice of null model (Ulrich </w:t>
      </w:r>
      <w:r w:rsidRPr="002E4F70">
        <w:rPr>
          <w:rFonts w:ascii="Times New Roman" w:hAnsi="Times New Roman" w:cs="Times New Roman"/>
          <w:i/>
        </w:rPr>
        <w:t>et al.</w:t>
      </w:r>
      <w:r w:rsidRPr="002E4F70">
        <w:rPr>
          <w:rFonts w:ascii="Times New Roman" w:hAnsi="Times New Roman" w:cs="Times New Roman"/>
        </w:rPr>
        <w:t>, 2009) we implemented both a probabilistic null model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2003) and a null model that strictly constrains the degree distributions of plants and herbivores (Ulrich </w:t>
      </w:r>
      <w:r w:rsidRPr="002E4F70">
        <w:rPr>
          <w:rFonts w:ascii="Times New Roman" w:hAnsi="Times New Roman" w:cs="Times New Roman"/>
          <w:i/>
        </w:rPr>
        <w:t>et al.</w:t>
      </w:r>
      <w:r w:rsidRPr="002E4F70">
        <w:rPr>
          <w:rFonts w:ascii="Times New Roman" w:hAnsi="Times New Roman" w:cs="Times New Roman"/>
        </w:rPr>
        <w:t>, 2009).</w:t>
      </w:r>
    </w:p>
    <w:p w14:paraId="6A760884" w14:textId="77777777" w:rsidR="00ED32A0" w:rsidRPr="002E4F70" w:rsidRDefault="00ED32A0" w:rsidP="002E4F70">
      <w:pPr>
        <w:spacing w:line="480" w:lineRule="auto"/>
        <w:rPr>
          <w:rFonts w:ascii="Times New Roman" w:hAnsi="Times New Roman" w:cs="Times New Roman"/>
        </w:rPr>
      </w:pPr>
      <w:commentRangeStart w:id="28"/>
      <w:r w:rsidRPr="002E4F70">
        <w:rPr>
          <w:rFonts w:ascii="Times New Roman" w:hAnsi="Times New Roman" w:cs="Times New Roman"/>
        </w:rPr>
        <w:t xml:space="preserve">To more explicitly test the hypothesis that communities dominated by evolutionary assembly and </w:t>
      </w:r>
      <w:r w:rsidRPr="002E4F70">
        <w:rPr>
          <w:rFonts w:ascii="Times New Roman" w:hAnsi="Times New Roman" w:cs="Times New Roman"/>
          <w:i/>
        </w:rPr>
        <w:t>in situ</w:t>
      </w:r>
      <w:r w:rsidRPr="002E4F70">
        <w:rPr>
          <w:rFonts w:ascii="Times New Roman" w:hAnsi="Times New Roman" w:cs="Times New Roman"/>
        </w:rPr>
        <w:t xml:space="preserve"> diversification processes should differ </w:t>
      </w:r>
      <w:commentRangeEnd w:id="28"/>
      <w:r w:rsidRPr="002E4F70">
        <w:rPr>
          <w:rStyle w:val="CommentReference"/>
          <w:rFonts w:ascii="Times New Roman" w:hAnsi="Times New Roman" w:cs="Times New Roman"/>
        </w:rPr>
        <w:commentReference w:id="28"/>
      </w:r>
      <w:r w:rsidRPr="002E4F70">
        <w:rPr>
          <w:rFonts w:ascii="Times New Roman" w:hAnsi="Times New Roman" w:cs="Times New Roman"/>
        </w:rPr>
        <w:t xml:space="preserve">from those dominated by ecological assembly and immigration, we analyzed the number of links assigned to each </w:t>
      </w:r>
      <w:proofErr w:type="spellStart"/>
      <w:r w:rsidRPr="002E4F70">
        <w:rPr>
          <w:rFonts w:ascii="Times New Roman" w:hAnsi="Times New Roman" w:cs="Times New Roman"/>
        </w:rPr>
        <w:t>Hemiptera</w:t>
      </w:r>
      <w:proofErr w:type="spellEnd"/>
      <w:r w:rsidRPr="002E4F70">
        <w:rPr>
          <w:rFonts w:ascii="Times New Roman" w:hAnsi="Times New Roman" w:cs="Times New Roman"/>
        </w:rPr>
        <w:t xml:space="preserve"> species (the degree distribution) separately for island endemics (those species found on only one island) versus island cosmopolitans (those species found on multiple islands). </w:t>
      </w:r>
      <w:commentRangeStart w:id="29"/>
      <w:r w:rsidRPr="002E4F70">
        <w:rPr>
          <w:rFonts w:ascii="Times New Roman" w:hAnsi="Times New Roman" w:cs="Times New Roman"/>
        </w:rPr>
        <w:t xml:space="preserve">We hypothesized that evolutionary assembly should favor specialization and thus expected island endemics to be more specialized. </w:t>
      </w:r>
      <w:commentRangeEnd w:id="29"/>
      <w:r w:rsidRPr="002E4F70">
        <w:rPr>
          <w:rStyle w:val="CommentReference"/>
          <w:rFonts w:ascii="Times New Roman" w:hAnsi="Times New Roman" w:cs="Times New Roman"/>
        </w:rPr>
        <w:commentReference w:id="29"/>
      </w:r>
      <w:r w:rsidRPr="002E4F70">
        <w:rPr>
          <w:rFonts w:ascii="Times New Roman" w:hAnsi="Times New Roman" w:cs="Times New Roman"/>
        </w:rPr>
        <w:t>To compare species’ degree between endemics and cosmopolitans across sites of different ages we conducted a generalized linear model with binomial error, treating site identity as a categorical predictor. Binomial errors effectively account for network size due to the bounded support of the binomial distribution.</w:t>
      </w:r>
    </w:p>
    <w:p w14:paraId="4D31ABF5" w14:textId="77777777" w:rsidR="00ED32A0" w:rsidRPr="002E4F70" w:rsidRDefault="00ED32A0" w:rsidP="002E4F70">
      <w:pPr>
        <w:spacing w:line="480" w:lineRule="auto"/>
        <w:rPr>
          <w:rFonts w:ascii="Times New Roman" w:hAnsi="Times New Roman" w:cs="Times New Roman"/>
        </w:rPr>
      </w:pPr>
      <w:commentRangeStart w:id="30"/>
      <w:r w:rsidRPr="002E4F70">
        <w:rPr>
          <w:rFonts w:ascii="Times New Roman" w:hAnsi="Times New Roman" w:cs="Times New Roman"/>
        </w:rPr>
        <w:t>To test the hypothesis that communities should differentially depart from statistical steady state during their ecological succession and evolution,</w:t>
      </w:r>
      <w:commentRangeEnd w:id="30"/>
      <w:r w:rsidRPr="002E4F70">
        <w:rPr>
          <w:rStyle w:val="CommentReference"/>
          <w:rFonts w:ascii="Times New Roman" w:hAnsi="Times New Roman" w:cs="Times New Roman"/>
        </w:rPr>
        <w:commentReference w:id="30"/>
      </w:r>
      <w:r w:rsidRPr="002E4F70">
        <w:rPr>
          <w:rFonts w:ascii="Times New Roman" w:hAnsi="Times New Roman" w:cs="Times New Roman"/>
        </w:rPr>
        <w:t xml:space="preserve"> we compared the degree distributions to that predicted by maximizing information entropy relative to the constraint of average degree (Williams, 2010). The maximum entropy prediction represents the hypothesis of statistical steady state (Harte, 2011).</w:t>
      </w:r>
    </w:p>
    <w:p w14:paraId="6CDE5CC0" w14:textId="77777777" w:rsidR="00E048A3" w:rsidRPr="002E4F70" w:rsidRDefault="00E048A3" w:rsidP="002E4F70">
      <w:pPr>
        <w:spacing w:line="480" w:lineRule="auto"/>
        <w:rPr>
          <w:rFonts w:ascii="Times New Roman" w:hAnsi="Times New Roman" w:cs="Times New Roman"/>
        </w:rPr>
      </w:pPr>
    </w:p>
    <w:sectPr w:rsidR="00E048A3" w:rsidRPr="002E4F70" w:rsidSect="0063446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lie Armstrong" w:date="2014-09-17T20:42:00Z" w:initials="EA">
    <w:p w14:paraId="07E6B6C8" w14:textId="2072597A" w:rsidR="00C60EE8" w:rsidRDefault="00C60EE8">
      <w:pPr>
        <w:pStyle w:val="CommentText"/>
      </w:pPr>
      <w:r>
        <w:rPr>
          <w:rStyle w:val="CommentReference"/>
        </w:rPr>
        <w:annotationRef/>
      </w:r>
      <w:r>
        <w:t>This sentence is awkward</w:t>
      </w:r>
    </w:p>
  </w:comment>
  <w:comment w:id="1" w:author="Ellie Armstrong" w:date="2014-09-17T20:43:00Z" w:initials="EA">
    <w:p w14:paraId="5C2C55A7" w14:textId="1BA3FBB0" w:rsidR="00C60EE8" w:rsidRDefault="00C60EE8">
      <w:pPr>
        <w:pStyle w:val="CommentText"/>
      </w:pPr>
      <w:r>
        <w:rPr>
          <w:rStyle w:val="CommentReference"/>
        </w:rPr>
        <w:annotationRef/>
      </w:r>
      <w:r>
        <w:t>Viewed? Or seen</w:t>
      </w:r>
    </w:p>
  </w:comment>
  <w:comment w:id="9" w:author="Ellie Armstrong" w:date="2014-09-17T20:48:00Z" w:initials="EA">
    <w:p w14:paraId="52E82641" w14:textId="5104A189" w:rsidR="00C60EE8" w:rsidRDefault="00C60EE8">
      <w:pPr>
        <w:pStyle w:val="CommentText"/>
      </w:pPr>
      <w:r>
        <w:rPr>
          <w:rStyle w:val="CommentReference"/>
        </w:rPr>
        <w:annotationRef/>
      </w:r>
      <w:r>
        <w:t>Maybe rephrase that</w:t>
      </w:r>
    </w:p>
  </w:comment>
  <w:comment w:id="15" w:author="Andy Rominger" w:date="2014-09-10T19:27:00Z" w:initials="AR">
    <w:p w14:paraId="6AB68D89" w14:textId="55FCD170" w:rsidR="00C60EE8" w:rsidRDefault="00C60EE8">
      <w:pPr>
        <w:pStyle w:val="CommentText"/>
      </w:pPr>
      <w:r>
        <w:rPr>
          <w:rStyle w:val="CommentReference"/>
        </w:rPr>
        <w:annotationRef/>
      </w:r>
      <w:r>
        <w:t>Close out this section with clear definition of different assembly modes:</w:t>
      </w:r>
    </w:p>
    <w:p w14:paraId="1BC454FB" w14:textId="77777777" w:rsidR="00C60EE8" w:rsidRDefault="00C60EE8">
      <w:pPr>
        <w:pStyle w:val="CommentText"/>
      </w:pPr>
    </w:p>
    <w:p w14:paraId="739B8144" w14:textId="77777777" w:rsidR="00C60EE8" w:rsidRDefault="00C60EE8" w:rsidP="0044144F">
      <w:r>
        <w:t>We define ecological assembly as the process that results form ecological mechanisms (e.g. neutral drift (Hubbell, 2001) or niche-based coexistence (</w:t>
      </w:r>
      <w:proofErr w:type="spellStart"/>
      <w:r>
        <w:t>Tilman</w:t>
      </w:r>
      <w:proofErr w:type="spellEnd"/>
      <w:r>
        <w:t xml:space="preserve">, 2004; </w:t>
      </w:r>
      <w:proofErr w:type="spellStart"/>
      <w:r>
        <w:t>Chesson</w:t>
      </w:r>
      <w:proofErr w:type="spellEnd"/>
      <w:r>
        <w:t>, 2000)) packing standing diversity into communities. In contrast, we define evolutionary assembly as the process that results from ecology and evolution having the ability to feed back on each other because they happen coincidentally in space and time (</w:t>
      </w:r>
      <w:proofErr w:type="spellStart"/>
      <w:r>
        <w:t>Schluter</w:t>
      </w:r>
      <w:proofErr w:type="spellEnd"/>
      <w:r>
        <w:t xml:space="preserve">, 2000; Gillespie, 2004; Gillespie &amp; Baldwin, 2010). These two modes of community assembly fall on a continuum and are not unique to islands. </w:t>
      </w:r>
    </w:p>
    <w:p w14:paraId="5EFB8EA0" w14:textId="77777777" w:rsidR="00C60EE8" w:rsidRDefault="00C60EE8">
      <w:pPr>
        <w:pStyle w:val="CommentText"/>
      </w:pPr>
    </w:p>
  </w:comment>
  <w:comment w:id="16" w:author="Andy Rominger" w:date="2014-09-10T10:42:00Z" w:initials="AR">
    <w:p w14:paraId="5D3C6993" w14:textId="4D6838AA" w:rsidR="00C60EE8" w:rsidRDefault="00C60EE8">
      <w:pPr>
        <w:pStyle w:val="CommentText"/>
      </w:pPr>
      <w:r>
        <w:rPr>
          <w:rStyle w:val="CommentReference"/>
        </w:rPr>
        <w:annotationRef/>
      </w:r>
      <w:proofErr w:type="spellStart"/>
      <w:proofErr w:type="gramStart"/>
      <w:r>
        <w:t>orig</w:t>
      </w:r>
      <w:proofErr w:type="spellEnd"/>
      <w:proofErr w:type="gramEnd"/>
    </w:p>
  </w:comment>
  <w:comment w:id="17" w:author="Ellie Armstrong" w:date="2014-09-17T21:15:00Z" w:initials="EA">
    <w:p w14:paraId="1C5FA2F5" w14:textId="629505CB" w:rsidR="00C60EE8" w:rsidRDefault="00C60EE8">
      <w:pPr>
        <w:pStyle w:val="CommentText"/>
      </w:pPr>
      <w:r>
        <w:rPr>
          <w:rStyle w:val="CommentReference"/>
        </w:rPr>
        <w:annotationRef/>
      </w:r>
      <w:r>
        <w:t>Our observations of small scale ecological processes, including colonization, ecological fitting, etc., do not contribute to our explanations of the</w:t>
      </w:r>
      <w:r w:rsidR="004017AC">
        <w:t xml:space="preserve"> larger and longer term processes of diversification and adaptation. Or something like that.</w:t>
      </w:r>
    </w:p>
  </w:comment>
  <w:comment w:id="21" w:author="Jun Ying Lim" w:date="2014-09-10T10:27:00Z" w:initials="JL">
    <w:p w14:paraId="60465BB9" w14:textId="77777777" w:rsidR="00C60EE8" w:rsidRDefault="00C60EE8" w:rsidP="00825208">
      <w:pPr>
        <w:pStyle w:val="CommentText"/>
      </w:pPr>
      <w:r>
        <w:rPr>
          <w:rStyle w:val="CommentReference"/>
        </w:rPr>
        <w:annotationRef/>
      </w:r>
      <w:r>
        <w:t xml:space="preserve">Not quite sure how to Segway into trophic webs. </w:t>
      </w:r>
    </w:p>
  </w:comment>
  <w:comment w:id="22" w:author="Andy Rominger" w:date="2014-09-10T19:27:00Z" w:initials="AR">
    <w:p w14:paraId="3A780ADB" w14:textId="48C37FC2" w:rsidR="00C60EE8" w:rsidRDefault="00C60EE8">
      <w:pPr>
        <w:pStyle w:val="CommentText"/>
      </w:pPr>
      <w:r>
        <w:rPr>
          <w:rStyle w:val="CommentReference"/>
        </w:rPr>
        <w:annotationRef/>
      </w:r>
      <w:r>
        <w:t xml:space="preserve">Need to include </w:t>
      </w:r>
      <w:proofErr w:type="spellStart"/>
      <w:r>
        <w:t>maui</w:t>
      </w:r>
      <w:proofErr w:type="spellEnd"/>
      <w:r>
        <w:t xml:space="preserve"> too.</w:t>
      </w:r>
    </w:p>
  </w:comment>
  <w:comment w:id="23" w:author="Andy Rominger" w:date="2014-09-10T18:36:00Z" w:initials="AR">
    <w:p w14:paraId="761BA74C" w14:textId="77777777" w:rsidR="00C60EE8" w:rsidRDefault="00C60EE8">
      <w:pPr>
        <w:pStyle w:val="CommentText"/>
      </w:pPr>
      <w:r>
        <w:rPr>
          <w:rStyle w:val="CommentReference"/>
        </w:rPr>
        <w:annotationRef/>
      </w:r>
      <w:proofErr w:type="spellStart"/>
      <w:r>
        <w:t>Maxent</w:t>
      </w:r>
      <w:proofErr w:type="spellEnd"/>
      <w:r>
        <w:t xml:space="preserve"> needs to go in there somewhere:</w:t>
      </w:r>
    </w:p>
    <w:p w14:paraId="513F4D5C" w14:textId="77777777" w:rsidR="00C60EE8" w:rsidRDefault="00C60EE8">
      <w:pPr>
        <w:pStyle w:val="CommentText"/>
      </w:pPr>
    </w:p>
    <w:p w14:paraId="0487A508" w14:textId="77777777" w:rsidR="00C60EE8" w:rsidRDefault="00C60EE8" w:rsidP="00385929">
      <w:r>
        <w:t>To further aid in integrating ecology and evolution we also make use of the maximum entropy theory of ecology which uses principles from thermodynamics to predict the statistical steady state of ecological communities (Harte, 2011). Statistical steady state refers to the condition under which the aggregate properties of a community, such as the distribution of trophic links, are not influenced by any unique biological mechanism but instead conform to predictions of an idealized statistical system. Deviations from maximum entropy theory have been identified as indications of ecological systems in rapid transition and out of steady state (Harte, 2011; Harte &amp; Newman, 2014).</w:t>
      </w:r>
    </w:p>
    <w:p w14:paraId="2CCE85E7" w14:textId="1DEE1243" w:rsidR="00C60EE8" w:rsidRDefault="00C60EE8">
      <w:pPr>
        <w:pStyle w:val="CommentText"/>
      </w:pPr>
    </w:p>
  </w:comment>
  <w:comment w:id="28" w:author="Ellie Armstrong" w:date="2014-09-11T10:41:00Z" w:initials="EA">
    <w:p w14:paraId="059EC773" w14:textId="77777777" w:rsidR="00C60EE8" w:rsidRDefault="00C60EE8" w:rsidP="00ED32A0">
      <w:pPr>
        <w:pStyle w:val="CommentText"/>
      </w:pPr>
      <w:r>
        <w:rPr>
          <w:rStyle w:val="CommentReference"/>
        </w:rPr>
        <w:annotationRef/>
      </w:r>
      <w:r>
        <w:t>Should differ how</w:t>
      </w:r>
    </w:p>
  </w:comment>
  <w:comment w:id="29" w:author="Ellie Armstrong" w:date="2014-09-11T10:41:00Z" w:initials="EA">
    <w:p w14:paraId="37563A67" w14:textId="77777777" w:rsidR="00C60EE8" w:rsidRDefault="00C60EE8" w:rsidP="00ED32A0">
      <w:pPr>
        <w:pStyle w:val="CommentText"/>
      </w:pPr>
      <w:r>
        <w:rPr>
          <w:rStyle w:val="CommentReference"/>
        </w:rPr>
        <w:annotationRef/>
      </w:r>
      <w:r>
        <w:t xml:space="preserve">No we </w:t>
      </w:r>
      <w:proofErr w:type="spellStart"/>
      <w:r>
        <w:t>didnt</w:t>
      </w:r>
      <w:proofErr w:type="spellEnd"/>
    </w:p>
  </w:comment>
  <w:comment w:id="30" w:author="Ellie Armstrong" w:date="2014-09-11T10:41:00Z" w:initials="EA">
    <w:p w14:paraId="020B6108" w14:textId="77777777" w:rsidR="00C60EE8" w:rsidRDefault="00C60EE8" w:rsidP="00ED32A0">
      <w:pPr>
        <w:pStyle w:val="CommentText"/>
      </w:pPr>
      <w:r>
        <w:rPr>
          <w:rStyle w:val="CommentReference"/>
        </w:rPr>
        <w:annotationRef/>
      </w:r>
      <w:r>
        <w:t>We did actually hypothesize that. Exciting!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CA85C6"/>
    <w:multiLevelType w:val="multilevel"/>
    <w:tmpl w:val="AA6461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13D"/>
    <w:rsid w:val="001F01B4"/>
    <w:rsid w:val="00243368"/>
    <w:rsid w:val="002E4F70"/>
    <w:rsid w:val="0030688A"/>
    <w:rsid w:val="0032658E"/>
    <w:rsid w:val="00355C99"/>
    <w:rsid w:val="00385929"/>
    <w:rsid w:val="004017AC"/>
    <w:rsid w:val="0044144F"/>
    <w:rsid w:val="004B67E3"/>
    <w:rsid w:val="00523CF2"/>
    <w:rsid w:val="005C6F3E"/>
    <w:rsid w:val="0063446D"/>
    <w:rsid w:val="0069456C"/>
    <w:rsid w:val="007B4140"/>
    <w:rsid w:val="00825208"/>
    <w:rsid w:val="008A7291"/>
    <w:rsid w:val="008F10F7"/>
    <w:rsid w:val="00AB0811"/>
    <w:rsid w:val="00AD3375"/>
    <w:rsid w:val="00B45850"/>
    <w:rsid w:val="00BA4042"/>
    <w:rsid w:val="00C559C5"/>
    <w:rsid w:val="00C60EE8"/>
    <w:rsid w:val="00C76FD7"/>
    <w:rsid w:val="00C8648A"/>
    <w:rsid w:val="00D81865"/>
    <w:rsid w:val="00DE57F7"/>
    <w:rsid w:val="00E048A3"/>
    <w:rsid w:val="00EB4B06"/>
    <w:rsid w:val="00ED32A0"/>
    <w:rsid w:val="00F52504"/>
    <w:rsid w:val="00F7613D"/>
    <w:rsid w:val="00FE7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F06A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2780</Words>
  <Characters>15850</Characters>
  <Application>Microsoft Macintosh Word</Application>
  <DocSecurity>0</DocSecurity>
  <Lines>132</Lines>
  <Paragraphs>37</Paragraphs>
  <ScaleCrop>false</ScaleCrop>
  <Company/>
  <LinksUpToDate>false</LinksUpToDate>
  <CharactersWithSpaces>18593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Rominger</dc:creator>
  <cp:keywords/>
  <dc:description/>
  <cp:lastModifiedBy>Ellie Armstrong</cp:lastModifiedBy>
  <cp:revision>2</cp:revision>
  <dcterms:created xsi:type="dcterms:W3CDTF">2014-09-18T07:16:00Z</dcterms:created>
  <dcterms:modified xsi:type="dcterms:W3CDTF">2014-09-18T07:16:00Z</dcterms:modified>
</cp:coreProperties>
</file>