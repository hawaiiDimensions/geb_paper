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xml" ContentType="application/vnd.openxmlformats-officedocument.wordprocessingml.comments+xml"/>
  <Override PartName="/word/people.xml" ContentType="application/vnd.openxmlformats-officedocument.wordprocessingml.people+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F1F" w:rsidRDefault="00FA641E" w:rsidP="00FA641E">
      <w:pPr>
        <w:pStyle w:val="Title"/>
      </w:pPr>
      <w:r>
        <w:t>Community assembly on isolated islands: Macroecology meets evolution</w:t>
      </w:r>
    </w:p>
    <w:p w:rsidR="00FA641E" w:rsidRDefault="00FA641E" w:rsidP="006F1E0F">
      <w:pPr>
        <w:contextualSpacing/>
      </w:pPr>
    </w:p>
    <w:p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proofErr w:type="gramStart"/>
      <w:r w:rsidR="00AC5721" w:rsidRPr="006F1E0F">
        <w:rPr>
          <w:vertAlign w:val="superscript"/>
        </w:rPr>
        <w:t>,</w:t>
      </w:r>
      <w:r w:rsidR="00AC5721" w:rsidRPr="00AC5721">
        <w:rPr>
          <w:vertAlign w:val="superscript"/>
        </w:rPr>
        <w:t>4</w:t>
      </w:r>
      <w:proofErr w:type="gramEnd"/>
      <w:r w:rsidR="00E1730D" w:rsidRPr="00E1730D">
        <w:rPr>
          <w:vertAlign w:val="superscript"/>
        </w:rPr>
        <w:t>+</w:t>
      </w:r>
      <w:r w:rsidR="00AC5721">
        <w:t>,</w:t>
      </w:r>
      <w:r>
        <w:t xml:space="preserve"> L.</w:t>
      </w:r>
      <w:r w:rsidR="005E3085">
        <w:t xml:space="preserve"> </w:t>
      </w:r>
      <w:r w:rsidR="00F007F6">
        <w:t>E.</w:t>
      </w:r>
      <w:r>
        <w:t xml:space="preserve"> Becking</w:t>
      </w:r>
      <w:r w:rsidR="00AC5721" w:rsidRPr="00AC5721">
        <w:rPr>
          <w:vertAlign w:val="superscript"/>
        </w:rPr>
        <w:t>1</w:t>
      </w:r>
      <w:r w:rsidR="00300E8A">
        <w:rPr>
          <w:vertAlign w:val="superscript"/>
        </w:rPr>
        <w:t>,5</w:t>
      </w:r>
      <w:r>
        <w:t>, G. M Bennett</w:t>
      </w:r>
      <w:r w:rsidR="00300E8A">
        <w:rPr>
          <w:vertAlign w:val="superscript"/>
        </w:rPr>
        <w:t>6</w:t>
      </w:r>
      <w:r>
        <w:t>, M. S. Brewer</w:t>
      </w:r>
      <w:r w:rsidR="00AC5721" w:rsidRPr="00AC5721">
        <w:rPr>
          <w:vertAlign w:val="superscript"/>
        </w:rPr>
        <w:t>1</w:t>
      </w:r>
      <w:ins w:id="0" w:author=" Kari Goodman" w:date="2015-03-31T11:44:00Z">
        <w:r w:rsidR="007E0486">
          <w:rPr>
            <w:vertAlign w:val="superscript"/>
          </w:rPr>
          <w:t>,7</w:t>
        </w:r>
      </w:ins>
      <w:ins w:id="1" w:author=" Kari Goodman" w:date="2015-03-31T11:45:00Z">
        <w:r w:rsidR="007E0486" w:rsidRPr="00E1730D">
          <w:rPr>
            <w:vertAlign w:val="superscript"/>
          </w:rPr>
          <w:t>+</w:t>
        </w:r>
      </w:ins>
      <w:r>
        <w:t>, D. D. Cotoras</w:t>
      </w:r>
      <w:r w:rsidR="00AC5721" w:rsidRPr="00AC5721">
        <w:rPr>
          <w:vertAlign w:val="superscript"/>
        </w:rPr>
        <w:t>2</w:t>
      </w:r>
      <w:r w:rsidR="009B6ED5">
        <w:rPr>
          <w:vertAlign w:val="superscript"/>
        </w:rPr>
        <w:t>,</w:t>
      </w:r>
      <w:ins w:id="2" w:author=" Kari Goodman" w:date="2015-03-31T11:45:00Z">
        <w:r w:rsidR="007E0486">
          <w:rPr>
            <w:vertAlign w:val="superscript"/>
          </w:rPr>
          <w:t>8</w:t>
        </w:r>
      </w:ins>
      <w:r w:rsidR="00E1730D" w:rsidRPr="00E1730D">
        <w:rPr>
          <w:vertAlign w:val="superscript"/>
        </w:rPr>
        <w:t>+</w:t>
      </w:r>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ins w:id="3" w:author=" Kari Goodman" w:date="2015-03-31T11:45:00Z">
        <w:r w:rsidR="007E0486">
          <w:rPr>
            <w:vertAlign w:val="superscript"/>
          </w:rPr>
          <w:t>9</w:t>
        </w:r>
      </w:ins>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ins w:id="4" w:author=" Kari Goodman" w:date="2015-03-31T11:45:00Z">
        <w:r w:rsidR="007E0486">
          <w:rPr>
            <w:vertAlign w:val="superscript"/>
          </w:rPr>
          <w:t>10</w:t>
        </w:r>
      </w:ins>
      <w:r>
        <w:t>, D. S. Gruner</w:t>
      </w:r>
      <w:r w:rsidR="009B6ED5">
        <w:rPr>
          <w:vertAlign w:val="superscript"/>
        </w:rPr>
        <w:t>1</w:t>
      </w:r>
      <w:ins w:id="5" w:author=" Kari Goodman" w:date="2015-03-31T11:45:00Z">
        <w:r w:rsidR="007E0486">
          <w:rPr>
            <w:vertAlign w:val="superscript"/>
          </w:rPr>
          <w:t>1</w:t>
        </w:r>
      </w:ins>
      <w:r w:rsidR="00AC5721" w:rsidRPr="00AC5721">
        <w:rPr>
          <w:vertAlign w:val="superscript"/>
        </w:rPr>
        <w:t>#</w:t>
      </w:r>
      <w:r>
        <w:t>, R. G. Gillespie</w:t>
      </w:r>
      <w:r w:rsidR="00AC5721" w:rsidRPr="00AC5721">
        <w:rPr>
          <w:vertAlign w:val="superscript"/>
        </w:rPr>
        <w:t>1#</w:t>
      </w:r>
    </w:p>
    <w:p w:rsidR="007B6F1F" w:rsidRDefault="007B6F1F" w:rsidP="006F1E0F">
      <w:pPr>
        <w:ind w:left="270"/>
        <w:contextualSpacing/>
      </w:pPr>
    </w:p>
    <w:p w:rsidR="000923B3" w:rsidRDefault="0087049D" w:rsidP="006F1E0F">
      <w:pPr>
        <w:numPr>
          <w:ilvl w:val="0"/>
          <w:numId w:val="2"/>
          <w:numberingChange w:id="6" w:author=" Kari Goodman" w:date="2015-03-31T10:02:00Z" w:original="%1:1:0:."/>
        </w:numPr>
        <w:ind w:left="450" w:hanging="450"/>
        <w:contextualSpacing/>
      </w:pPr>
      <w:ins w:id="7" w:author=" Kari Goodman" w:date="2015-03-31T11:48:00Z">
        <w:r>
          <w:t xml:space="preserve">Department of </w:t>
        </w:r>
      </w:ins>
      <w:r w:rsidR="00C40B3A">
        <w:t>Environmental Science, Policy, and Management, University of California, Berkeley, California 94720-3114</w:t>
      </w:r>
    </w:p>
    <w:p w:rsidR="000923B3" w:rsidRDefault="0087049D" w:rsidP="006F1E0F">
      <w:pPr>
        <w:numPr>
          <w:ilvl w:val="0"/>
          <w:numId w:val="2"/>
          <w:numberingChange w:id="8" w:author=" Kari Goodman" w:date="2015-03-31T10:02:00Z" w:original="%1:2:0:."/>
        </w:numPr>
        <w:ind w:left="450" w:hanging="450"/>
        <w:contextualSpacing/>
      </w:pPr>
      <w:ins w:id="9" w:author=" Kari Goodman" w:date="2015-03-31T11:48:00Z">
        <w:r>
          <w:t xml:space="preserve">Department of </w:t>
        </w:r>
      </w:ins>
      <w:r w:rsidR="00C40B3A">
        <w:t>Integrative Biology, University of California, Berkeley, California 94720-3140</w:t>
      </w:r>
    </w:p>
    <w:p w:rsidR="000923B3" w:rsidRDefault="00C40B3A" w:rsidP="006F1E0F">
      <w:pPr>
        <w:numPr>
          <w:ilvl w:val="0"/>
          <w:numId w:val="2"/>
          <w:numberingChange w:id="10" w:author=" Kari Goodman" w:date="2015-03-31T10:02:00Z" w:original="%1:3:0:."/>
        </w:numPr>
        <w:ind w:left="450" w:hanging="450"/>
        <w:contextualSpacing/>
      </w:pPr>
      <w:r>
        <w:t xml:space="preserve">Pacific </w:t>
      </w:r>
      <w:proofErr w:type="spellStart"/>
      <w:r>
        <w:t>Ecoinformatics</w:t>
      </w:r>
      <w:proofErr w:type="spellEnd"/>
      <w:r>
        <w:t xml:space="preserve"> and Computational Ecology Lab, Berkeley, California 94703</w:t>
      </w:r>
    </w:p>
    <w:p w:rsidR="000923B3" w:rsidRDefault="009B6ED5" w:rsidP="006F1E0F">
      <w:pPr>
        <w:numPr>
          <w:ilvl w:val="0"/>
          <w:numId w:val="2"/>
          <w:numberingChange w:id="11" w:author=" Kari Goodman" w:date="2015-03-31T10:02:00Z" w:original="%1:4:0:."/>
        </w:numPr>
        <w:ind w:left="450" w:hanging="450"/>
        <w:contextualSpacing/>
      </w:pPr>
      <w:r>
        <w:t xml:space="preserve">Department of </w:t>
      </w:r>
      <w:r w:rsidR="00C40B3A">
        <w:t>Biology, University of Hawaii, Hilo, Hawaii, 96720-4091</w:t>
      </w:r>
    </w:p>
    <w:p w:rsidR="00300E8A" w:rsidRDefault="00300E8A" w:rsidP="006F1E0F">
      <w:pPr>
        <w:numPr>
          <w:ilvl w:val="0"/>
          <w:numId w:val="2"/>
          <w:numberingChange w:id="12" w:author=" Kari Goodman" w:date="2015-03-31T10:02:00Z" w:original="%1:5:0:."/>
        </w:numPr>
        <w:ind w:left="450" w:hanging="450"/>
        <w:contextualSpacing/>
      </w:pPr>
      <w:r w:rsidRPr="00300E8A">
        <w:t xml:space="preserve">IMARES </w:t>
      </w:r>
      <w:proofErr w:type="spellStart"/>
      <w:r w:rsidRPr="00300E8A">
        <w:t>Wageningen</w:t>
      </w:r>
      <w:proofErr w:type="spellEnd"/>
      <w:r w:rsidRPr="00300E8A">
        <w:t xml:space="preserve"> UR, P.O. Box 57, 1780 AB Den </w:t>
      </w:r>
      <w:proofErr w:type="spellStart"/>
      <w:r w:rsidRPr="00300E8A">
        <w:t>Helder</w:t>
      </w:r>
      <w:proofErr w:type="spellEnd"/>
      <w:r w:rsidRPr="00300E8A">
        <w:t>, The Netherlands</w:t>
      </w:r>
    </w:p>
    <w:p w:rsidR="000923B3" w:rsidRDefault="001B6FCD" w:rsidP="006F1E0F">
      <w:pPr>
        <w:numPr>
          <w:ilvl w:val="0"/>
          <w:numId w:val="2"/>
          <w:numberingChange w:id="13" w:author=" Kari Goodman" w:date="2015-03-31T10:02:00Z" w:original="%1:6:0:."/>
        </w:numPr>
        <w:ind w:left="450" w:hanging="450"/>
        <w:contextualSpacing/>
      </w:pPr>
      <w:ins w:id="14" w:author=" Kari Goodman" w:date="2015-03-31T11:48:00Z">
        <w:r>
          <w:t xml:space="preserve">Department of </w:t>
        </w:r>
      </w:ins>
      <w:r w:rsidR="00C40B3A">
        <w:t>Integrative Biology, University of Texas, Austin, Texas 78712</w:t>
      </w:r>
    </w:p>
    <w:p w:rsidR="007E0486" w:rsidRDefault="007E0486" w:rsidP="006F1E0F">
      <w:pPr>
        <w:numPr>
          <w:ilvl w:val="0"/>
          <w:numId w:val="2"/>
          <w:numberingChange w:id="15" w:author=" Kari Goodman" w:date="2015-03-31T12:46:00Z" w:original="%1:7:0:."/>
        </w:numPr>
        <w:ind w:left="450" w:hanging="450"/>
        <w:contextualSpacing/>
        <w:rPr>
          <w:ins w:id="16" w:author=" Kari Goodman" w:date="2015-03-31T11:44:00Z"/>
        </w:rPr>
      </w:pPr>
      <w:ins w:id="17" w:author=" Kari Goodman" w:date="2015-03-31T11:45:00Z">
        <w:r w:rsidRPr="007E0486">
          <w:t>Department of Biology, East Carolina University, Greenville, NC 27858</w:t>
        </w:r>
      </w:ins>
    </w:p>
    <w:p w:rsidR="009B6ED5" w:rsidRDefault="009B6ED5" w:rsidP="006F1E0F">
      <w:pPr>
        <w:numPr>
          <w:ilvl w:val="0"/>
          <w:numId w:val="2"/>
          <w:numberingChange w:id="18" w:author=" Kari Goodman" w:date="2015-03-31T12:46:00Z" w:original="%1:8:0:."/>
        </w:numPr>
        <w:ind w:left="450" w:hanging="450"/>
        <w:contextualSpacing/>
      </w:pPr>
      <w:r w:rsidRPr="009B6ED5">
        <w:t>Department of Entomology and Center for Comparative Genomics. California Academy of Sciences. San Francisco, CA 94118</w:t>
      </w:r>
    </w:p>
    <w:p w:rsidR="000923B3" w:rsidRDefault="00BB309C" w:rsidP="006F1E0F">
      <w:pPr>
        <w:numPr>
          <w:ilvl w:val="0"/>
          <w:numId w:val="2"/>
          <w:numberingChange w:id="19" w:author=" Kari Goodman" w:date="2015-03-31T12:46:00Z" w:original="%1:9:0:."/>
        </w:numPr>
        <w:ind w:left="450" w:hanging="450"/>
        <w:contextualSpacing/>
      </w:pPr>
      <w:r>
        <w:t>Department of Life Sciences,</w:t>
      </w:r>
      <w:r w:rsidR="00C40B3A">
        <w:t xml:space="preserve"> Natural History Museum, London, UK SW7 5BD</w:t>
      </w:r>
    </w:p>
    <w:p w:rsidR="000923B3" w:rsidRDefault="0087049D" w:rsidP="006F1E0F">
      <w:pPr>
        <w:numPr>
          <w:ilvl w:val="0"/>
          <w:numId w:val="2"/>
          <w:numberingChange w:id="20" w:author=" Kari Goodman" w:date="2015-03-31T12:46:00Z" w:original="%1:10:0:."/>
        </w:numPr>
        <w:ind w:left="450" w:hanging="450"/>
        <w:contextualSpacing/>
      </w:pPr>
      <w:ins w:id="21" w:author=" Kari Goodman" w:date="2015-03-31T11:48:00Z">
        <w:r>
          <w:t xml:space="preserve">Department of </w:t>
        </w:r>
      </w:ins>
      <w:r w:rsidR="00C40B3A">
        <w:t>Neurobiology and Behavior, Cornell, Ithaca, New York 14853-7601</w:t>
      </w:r>
    </w:p>
    <w:p w:rsidR="000923B3" w:rsidRDefault="00C40B3A" w:rsidP="006F1E0F">
      <w:pPr>
        <w:numPr>
          <w:ilvl w:val="0"/>
          <w:numId w:val="2"/>
          <w:numberingChange w:id="22" w:author=" Kari Goodman" w:date="2015-03-31T12:46:00Z" w:original="%1:11:0:."/>
        </w:numPr>
        <w:ind w:left="450" w:hanging="450"/>
        <w:contextualSpacing/>
      </w:pPr>
      <w:r>
        <w:t>Department of Entomology, University of Maryland, College Park, Maryland 20742-4454</w:t>
      </w:r>
    </w:p>
    <w:p w:rsidR="00960471" w:rsidRDefault="00960471" w:rsidP="00960471">
      <w:pPr>
        <w:numPr>
          <w:ins w:id="23" w:author=" Kari Goodman" w:date="2015-03-31T11:46:00Z"/>
        </w:numPr>
        <w:contextualSpacing/>
        <w:rPr>
          <w:ins w:id="24" w:author=" Kari Goodman" w:date="2015-03-31T11:46:00Z"/>
        </w:rPr>
      </w:pPr>
    </w:p>
    <w:p w:rsidR="000923B3" w:rsidRDefault="0056156B" w:rsidP="00960471">
      <w:pPr>
        <w:contextualSpacing/>
      </w:pPr>
      <w:r>
        <w:t>*</w:t>
      </w:r>
      <w:r w:rsidR="00C40B3A">
        <w:t>Contributed equally; # co-senior authors;</w:t>
      </w:r>
      <w:r w:rsidR="00E1730D">
        <w:t xml:space="preserve"> </w:t>
      </w:r>
      <w:r w:rsidR="00E1730D" w:rsidRPr="00E1730D">
        <w:rPr>
          <w:vertAlign w:val="superscript"/>
        </w:rPr>
        <w:t>+</w:t>
      </w:r>
      <w:r w:rsidR="00E1730D">
        <w:t>current affiliation</w:t>
      </w:r>
    </w:p>
    <w:p w:rsidR="000923B3" w:rsidRDefault="00C40B3A" w:rsidP="00960471">
      <w:pPr>
        <w:contextualSpacing/>
      </w:pPr>
      <w:proofErr w:type="gramStart"/>
      <w:r>
        <w:t>corresponding</w:t>
      </w:r>
      <w:proofErr w:type="gramEnd"/>
      <w:r>
        <w:t xml:space="preserve"> author: R. G. Gillespie, gillespie@berkeley.edu.</w:t>
      </w:r>
    </w:p>
    <w:p w:rsidR="007B6F1F" w:rsidRDefault="007B6F1F" w:rsidP="006F1E0F">
      <w:pPr>
        <w:contextualSpacing/>
      </w:pPr>
    </w:p>
    <w:p w:rsidR="000923B3" w:rsidRDefault="00C40B3A" w:rsidP="006F1E0F">
      <w:pPr>
        <w:contextualSpacing/>
      </w:pPr>
      <w:r>
        <w:t xml:space="preserve">Keywords: networks, maximum entropy, arthropods, population genetics, </w:t>
      </w:r>
      <w:proofErr w:type="spellStart"/>
      <w:r>
        <w:t>chronosequence</w:t>
      </w:r>
      <w:proofErr w:type="spellEnd"/>
      <w:r>
        <w:t>, Hawaii</w:t>
      </w:r>
    </w:p>
    <w:p w:rsidR="007B6F1F" w:rsidRDefault="007B6F1F" w:rsidP="007B6F1F">
      <w:pPr>
        <w:contextualSpacing/>
      </w:pPr>
    </w:p>
    <w:p w:rsidR="000923B3" w:rsidRDefault="00C40B3A" w:rsidP="006F1E0F">
      <w:pPr>
        <w:contextualSpacing/>
      </w:pPr>
      <w:r>
        <w:t>Running title: Community assembly on isolated islands</w:t>
      </w:r>
    </w:p>
    <w:p w:rsidR="007B6F1F" w:rsidRDefault="007B6F1F" w:rsidP="007B6F1F">
      <w:pPr>
        <w:contextualSpacing/>
      </w:pPr>
    </w:p>
    <w:p w:rsidR="000923B3" w:rsidRDefault="00C40B3A" w:rsidP="006F1E0F">
      <w:pPr>
        <w:contextualSpacing/>
      </w:pPr>
      <w:r>
        <w:t>Numb</w:t>
      </w:r>
      <w:r w:rsidR="000B0EB2">
        <w:t xml:space="preserve">er of words in the abstract: </w:t>
      </w:r>
      <w:r w:rsidR="00866A1F">
        <w:t>XXX</w:t>
      </w:r>
    </w:p>
    <w:p w:rsidR="007B6F1F" w:rsidRDefault="007B6F1F" w:rsidP="007B6F1F">
      <w:pPr>
        <w:contextualSpacing/>
      </w:pPr>
    </w:p>
    <w:p w:rsidR="000923B3" w:rsidRDefault="00C40B3A" w:rsidP="006F1E0F">
      <w:pPr>
        <w:contextualSpacing/>
      </w:pPr>
      <w:r>
        <w:t xml:space="preserve">Number of words in main body of the paper: </w:t>
      </w:r>
      <w:r w:rsidR="00866A1F">
        <w:t>XXXX</w:t>
      </w:r>
    </w:p>
    <w:p w:rsidR="007B6F1F" w:rsidRDefault="007B6F1F" w:rsidP="007B6F1F">
      <w:pPr>
        <w:contextualSpacing/>
      </w:pPr>
    </w:p>
    <w:p w:rsidR="00A94D02" w:rsidRPr="0042303C" w:rsidRDefault="008E209C" w:rsidP="006F1E0F">
      <w:pPr>
        <w:contextualSpacing/>
      </w:pPr>
      <w:bookmarkStart w:id="25" w:name="abstract"/>
      <w:r>
        <w:t xml:space="preserve">Number of references: </w:t>
      </w:r>
      <w:r w:rsidR="00866A1F">
        <w:t>XX</w:t>
      </w:r>
      <w:r w:rsidR="00A94D02">
        <w:br w:type="page"/>
      </w:r>
    </w:p>
    <w:p w:rsidR="000B0EB2" w:rsidRDefault="000B0EB2" w:rsidP="000B0EB2">
      <w:pPr>
        <w:pStyle w:val="Heading4"/>
        <w:spacing w:line="480" w:lineRule="auto"/>
        <w:contextualSpacing/>
      </w:pPr>
      <w:bookmarkStart w:id="26" w:name="aim"/>
      <w:bookmarkStart w:id="27" w:name="introduction"/>
      <w:bookmarkEnd w:id="25"/>
      <w:r>
        <w:t>Aim</w:t>
      </w:r>
    </w:p>
    <w:bookmarkEnd w:id="26"/>
    <w:p w:rsidR="000B0EB2" w:rsidRDefault="000B0EB2" w:rsidP="000B0EB2">
      <w:pPr>
        <w:spacing w:line="480" w:lineRule="auto"/>
        <w:ind w:firstLine="720"/>
        <w:contextualSpacing/>
      </w:pPr>
      <w:r>
        <w:t xml:space="preserve">Understanding how ecological and evolutionary processes </w:t>
      </w:r>
      <w:r w:rsidR="00A00A79">
        <w:t xml:space="preserve">together </w:t>
      </w:r>
      <w:r>
        <w:t xml:space="preserve">determine biodiversity patterns remains a central goal in biology. </w:t>
      </w:r>
      <w:ins w:id="28" w:author=" Kari Goodman" w:date="2015-03-31T12:53:00Z">
        <w:r w:rsidR="003203EB">
          <w:t xml:space="preserve">Guided by ecological theory, we use data from multiple arthropod lineages endemic to the Hawaiian archipelago to explore the interplay between ecological (population dynamics, dispersal, </w:t>
        </w:r>
        <w:proofErr w:type="spellStart"/>
        <w:r w:rsidR="003203EB">
          <w:t>trophic</w:t>
        </w:r>
        <w:proofErr w:type="spellEnd"/>
        <w:r w:rsidR="003203EB">
          <w:t xml:space="preserve"> interactions) and evolutionary (genetic structuring, adaptation, speciation, extinction) </w:t>
        </w:r>
        <w:proofErr w:type="spellStart"/>
        <w:r w:rsidR="003203EB">
          <w:t>processes</w:t>
        </w:r>
        <w:proofErr w:type="spellEnd"/>
        <w:r w:rsidR="003203EB">
          <w:t>.</w:t>
        </w:r>
        <w:r w:rsidR="003203EB">
          <w:t xml:space="preserve"> </w:t>
        </w:r>
      </w:ins>
      <w:r w:rsidR="004B6541" w:rsidRPr="004B6541">
        <w:t>With this framework, our goal is to show how communities develop over ecological-evolutionary time, and the dynamic feedbacks involved in the</w:t>
      </w:r>
      <w:r w:rsidR="00805FEF">
        <w:t>ir</w:t>
      </w:r>
      <w:r w:rsidR="004B6541" w:rsidRPr="004B6541">
        <w:t xml:space="preserve"> assembly.</w:t>
      </w:r>
    </w:p>
    <w:p w:rsidR="000B0EB2" w:rsidRDefault="000B0EB2" w:rsidP="000B0EB2">
      <w:pPr>
        <w:pStyle w:val="Heading4"/>
        <w:spacing w:line="480" w:lineRule="auto"/>
        <w:contextualSpacing/>
      </w:pPr>
      <w:bookmarkStart w:id="29" w:name="location"/>
      <w:r>
        <w:t>Location</w:t>
      </w:r>
    </w:p>
    <w:bookmarkEnd w:id="29"/>
    <w:p w:rsidR="000B0EB2" w:rsidRDefault="000B0EB2" w:rsidP="000B0EB2">
      <w:pPr>
        <w:spacing w:line="480" w:lineRule="auto"/>
        <w:ind w:firstLine="720"/>
        <w:contextualSpacing/>
      </w:pPr>
      <w:proofErr w:type="gramStart"/>
      <w:r>
        <w:t xml:space="preserve">The </w:t>
      </w:r>
      <w:r w:rsidR="00364976">
        <w:t xml:space="preserve">main </w:t>
      </w:r>
      <w:r>
        <w:t>Hawaiian Islands (19°</w:t>
      </w:r>
      <w:r w:rsidR="007E3351">
        <w:t>-22°</w:t>
      </w:r>
      <w:r>
        <w:t>N, 155°</w:t>
      </w:r>
      <w:r w:rsidR="007E3351">
        <w:t>-160°</w:t>
      </w:r>
      <w:r>
        <w:t>W).</w:t>
      </w:r>
      <w:proofErr w:type="gramEnd"/>
    </w:p>
    <w:p w:rsidR="000B0EB2" w:rsidRDefault="000B0EB2" w:rsidP="000B0EB2">
      <w:pPr>
        <w:pStyle w:val="Heading4"/>
        <w:spacing w:line="480" w:lineRule="auto"/>
        <w:contextualSpacing/>
      </w:pPr>
      <w:bookmarkStart w:id="30" w:name="methods"/>
      <w:r>
        <w:t>Methods</w:t>
      </w:r>
    </w:p>
    <w:bookmarkEnd w:id="30"/>
    <w:p w:rsidR="000B0EB2" w:rsidRDefault="000B0EB2" w:rsidP="000B0EB2">
      <w:pPr>
        <w:spacing w:line="480" w:lineRule="auto"/>
        <w:ind w:firstLine="720"/>
        <w:contextualSpacing/>
      </w:pPr>
      <w:r>
        <w:t xml:space="preserve">To infer processes involved in early diversification we synthesize data on genetic </w:t>
      </w:r>
      <w:r w:rsidR="00805FEF">
        <w:t xml:space="preserve">population </w:t>
      </w:r>
      <w:r>
        <w:t>structure of select arthropod species across the Hawaiian Archipelago. Over the range of geological ages of the current high islands (</w:t>
      </w:r>
      <m:oMath>
        <m:r>
          <w:rPr>
            <w:rFonts w:ascii="Cambria Math" w:hAnsi="Cambria Math"/>
          </w:rPr>
          <m:t>&lt;1</m:t>
        </m:r>
      </m:oMath>
      <w:r>
        <w:t xml:space="preserve"> </w:t>
      </w:r>
      <w:r w:rsidR="00364976">
        <w:t xml:space="preserve">My </w:t>
      </w:r>
      <w:r>
        <w:t xml:space="preserve">to 5 </w:t>
      </w:r>
      <w:r w:rsidR="00364976">
        <w:t>My</w:t>
      </w:r>
      <w:r>
        <w:t xml:space="preserve">) we also develop and analyze a plant-herbivore bipartite </w:t>
      </w:r>
      <w:r w:rsidR="00F427E8">
        <w:t xml:space="preserve">interaction </w:t>
      </w:r>
      <w:r>
        <w:t xml:space="preserve">network. We compare the structure of these networks, measured by </w:t>
      </w:r>
      <w:proofErr w:type="spellStart"/>
      <w:r>
        <w:t>nestedness</w:t>
      </w:r>
      <w:proofErr w:type="spellEnd"/>
      <w:r>
        <w:t>, modularity and the degree distribution, with theoretical predictions derived from the principle of maximum information entropy.</w:t>
      </w:r>
    </w:p>
    <w:p w:rsidR="000B0EB2" w:rsidRDefault="000B0EB2" w:rsidP="000B0EB2">
      <w:pPr>
        <w:pStyle w:val="Heading4"/>
        <w:spacing w:line="480" w:lineRule="auto"/>
        <w:contextualSpacing/>
      </w:pPr>
      <w:bookmarkStart w:id="31" w:name="results"/>
      <w:r>
        <w:t>Results</w:t>
      </w:r>
    </w:p>
    <w:bookmarkEnd w:id="31"/>
    <w:p w:rsidR="000B0EB2" w:rsidRDefault="000B0EB2" w:rsidP="000B0EB2">
      <w:pPr>
        <w:spacing w:line="480" w:lineRule="auto"/>
        <w:ind w:firstLine="720"/>
        <w:contextualSpacing/>
      </w:pPr>
      <w:r>
        <w:t xml:space="preserve">Based on the perspective provided by the island </w:t>
      </w:r>
      <w:proofErr w:type="spellStart"/>
      <w:r>
        <w:t>chronosequence</w:t>
      </w:r>
      <w:proofErr w:type="spellEnd"/>
      <w:r>
        <w:t xml:space="preserve"> and</w:t>
      </w:r>
      <w:r w:rsidR="003874BE">
        <w:t xml:space="preserve"> population</w:t>
      </w:r>
      <w:r>
        <w:t xml:space="preserve"> genetic information, we demonstrate that species </w:t>
      </w:r>
      <w:ins w:id="32" w:author=" Kari Goodman" w:date="2015-03-31T12:52:00Z">
        <w:r w:rsidR="00106E70">
          <w:t>at</w:t>
        </w:r>
      </w:ins>
      <w:r>
        <w:t xml:space="preserve"> lower </w:t>
      </w:r>
      <w:proofErr w:type="spellStart"/>
      <w:r>
        <w:t>trophic</w:t>
      </w:r>
      <w:proofErr w:type="spellEnd"/>
      <w:r>
        <w:t xml:space="preserve"> levels develop </w:t>
      </w:r>
      <w:r w:rsidR="00F22397">
        <w:t xml:space="preserve">population genetic structure </w:t>
      </w:r>
      <w:r w:rsidR="00BE5954">
        <w:t xml:space="preserve">at smaller temporal and spatial scales </w:t>
      </w:r>
      <w:r>
        <w:t xml:space="preserve">than species of higher </w:t>
      </w:r>
      <w:proofErr w:type="spellStart"/>
      <w:r>
        <w:t>trophic</w:t>
      </w:r>
      <w:proofErr w:type="spellEnd"/>
      <w:r>
        <w:t xml:space="preserve"> levels. </w:t>
      </w:r>
      <w:r w:rsidR="00BE5954">
        <w:t xml:space="preserve">Network </w:t>
      </w:r>
      <w:proofErr w:type="spellStart"/>
      <w:r w:rsidR="00BE5954">
        <w:t>nestedness</w:t>
      </w:r>
      <w:proofErr w:type="spellEnd"/>
      <w:r w:rsidR="00BE5954">
        <w:t xml:space="preserve"> decreased while modularity increased with</w:t>
      </w:r>
      <w:r w:rsidR="003874BE">
        <w:t xml:space="preserve"> habitat</w:t>
      </w:r>
      <w:r w:rsidR="00BE5954">
        <w:t xml:space="preserve"> age</w:t>
      </w:r>
      <w:r>
        <w:t xml:space="preserve">. </w:t>
      </w:r>
      <w:r w:rsidR="00BE5954">
        <w:t xml:space="preserve">Single island endemics exhibit more specialization compared to more broadly distributed species. </w:t>
      </w:r>
      <w:r w:rsidR="00090DE2">
        <w:t>P</w:t>
      </w:r>
      <w:r>
        <w:t xml:space="preserve">lant-herbivore networks </w:t>
      </w:r>
      <w:r w:rsidR="00F427E8">
        <w:t xml:space="preserve">exhibit </w:t>
      </w:r>
      <w:r>
        <w:t>increasing deviation from theoretical predictions of food web structure</w:t>
      </w:r>
      <w:r w:rsidR="00814C67">
        <w:t xml:space="preserve"> across the</w:t>
      </w:r>
      <w:r w:rsidR="004947E5">
        <w:t xml:space="preserve"> increasing age gradient</w:t>
      </w:r>
      <w:r>
        <w:t>.</w:t>
      </w:r>
      <w:r w:rsidR="00814C67" w:rsidRPr="00814C67">
        <w:t xml:space="preserve"> </w:t>
      </w:r>
      <w:r w:rsidR="00814C67">
        <w:t xml:space="preserve">Finally, at intermediate aged sites, communities showed the least deviation from </w:t>
      </w:r>
      <w:r w:rsidR="003874BE">
        <w:t xml:space="preserve">maximum entropy </w:t>
      </w:r>
      <w:r w:rsidR="00E06B66">
        <w:t>theory of ecology</w:t>
      </w:r>
      <w:r w:rsidR="00814C67">
        <w:t xml:space="preserve"> </w:t>
      </w:r>
      <w:r w:rsidR="008373B8">
        <w:t>(</w:t>
      </w:r>
      <w:r w:rsidR="00814C67">
        <w:t>METE</w:t>
      </w:r>
      <w:r w:rsidR="008373B8">
        <w:t>)</w:t>
      </w:r>
      <w:r w:rsidR="00814C67">
        <w:t xml:space="preserve"> prediction.</w:t>
      </w:r>
    </w:p>
    <w:p w:rsidR="000B0EB2" w:rsidRDefault="000B0EB2" w:rsidP="000B0EB2">
      <w:pPr>
        <w:pStyle w:val="Heading4"/>
        <w:spacing w:line="480" w:lineRule="auto"/>
        <w:contextualSpacing/>
      </w:pPr>
      <w:bookmarkStart w:id="33" w:name="main-conclusions"/>
      <w:commentRangeStart w:id="34"/>
      <w:r>
        <w:t>Main conclusions</w:t>
      </w:r>
      <w:commentRangeEnd w:id="34"/>
      <w:r w:rsidR="002A680C">
        <w:rPr>
          <w:rStyle w:val="CommentReference"/>
          <w:rFonts w:asciiTheme="minorHAnsi" w:eastAsiaTheme="minorHAnsi" w:hAnsiTheme="minorHAnsi" w:cstheme="minorBidi"/>
          <w:b w:val="0"/>
          <w:bCs w:val="0"/>
          <w:vanish/>
          <w:color w:val="auto"/>
        </w:rPr>
        <w:commentReference w:id="34"/>
      </w:r>
    </w:p>
    <w:bookmarkEnd w:id="33"/>
    <w:p w:rsidR="00F63FEF" w:rsidRDefault="00201A24" w:rsidP="00F63FEF">
      <w:pPr>
        <w:spacing w:line="480" w:lineRule="auto"/>
        <w:ind w:firstLine="720"/>
        <w:contextualSpacing/>
      </w:pPr>
      <w:r>
        <w:t>W</w:t>
      </w:r>
      <w:r w:rsidR="004B6541">
        <w:t xml:space="preserve">e use available data from an oceanic archipelago to develop a framework to study the feedbacks between ecological and evolutionary processes in the construction of communities. </w:t>
      </w:r>
      <w:r w:rsidR="000A509A">
        <w:t>M</w:t>
      </w:r>
      <w:r w:rsidR="006D09E9">
        <w:t xml:space="preserve">igration among localities is </w:t>
      </w:r>
      <w:r w:rsidR="000A509A">
        <w:t>necessary for early</w:t>
      </w:r>
      <w:r w:rsidR="006D09E9">
        <w:t xml:space="preserve"> community assembly </w:t>
      </w:r>
      <w:r w:rsidR="000A509A">
        <w:t xml:space="preserve">on early </w:t>
      </w:r>
      <w:proofErr w:type="spellStart"/>
      <w:r w:rsidR="000A509A">
        <w:t>successional</w:t>
      </w:r>
      <w:proofErr w:type="spellEnd"/>
      <w:r w:rsidR="000A509A">
        <w:t xml:space="preserve"> sites</w:t>
      </w:r>
      <w:r w:rsidR="006D09E9">
        <w:t xml:space="preserve">.  </w:t>
      </w:r>
      <w:r w:rsidR="00FD5BCC">
        <w:t>P</w:t>
      </w:r>
      <w:r w:rsidR="00B01D2F">
        <w:t xml:space="preserve">opulations of </w:t>
      </w:r>
      <w:r w:rsidR="00537081">
        <w:t xml:space="preserve">species </w:t>
      </w:r>
      <w:ins w:id="35" w:author=" Kari Goodman" w:date="2015-03-31T12:52:00Z">
        <w:r w:rsidR="00106E70">
          <w:t>at</w:t>
        </w:r>
      </w:ins>
      <w:r w:rsidR="00537081">
        <w:t xml:space="preserve"> l</w:t>
      </w:r>
      <w:r w:rsidR="00F63FEF" w:rsidRPr="0007439C">
        <w:t xml:space="preserve">ower </w:t>
      </w:r>
      <w:proofErr w:type="spellStart"/>
      <w:r w:rsidR="00F63FEF" w:rsidRPr="0007439C">
        <w:t>trophic</w:t>
      </w:r>
      <w:proofErr w:type="spellEnd"/>
      <w:r w:rsidR="00F63FEF" w:rsidRPr="0007439C">
        <w:t xml:space="preserve"> levels </w:t>
      </w:r>
      <w:r w:rsidR="00B01D2F">
        <w:t xml:space="preserve">develop genetic differentiation </w:t>
      </w:r>
      <w:r w:rsidR="00F63FEF" w:rsidRPr="0007439C">
        <w:t>earl</w:t>
      </w:r>
      <w:r w:rsidR="00B01D2F">
        <w:t>ier</w:t>
      </w:r>
      <w:r w:rsidR="00F63FEF" w:rsidRPr="0007439C">
        <w:t xml:space="preserve"> in the </w:t>
      </w:r>
      <w:proofErr w:type="spellStart"/>
      <w:r w:rsidR="00F63FEF" w:rsidRPr="0007439C">
        <w:t>chronosequence</w:t>
      </w:r>
      <w:proofErr w:type="spellEnd"/>
      <w:r w:rsidR="00F63FEF" w:rsidRPr="0007439C">
        <w:t xml:space="preserve">, compared to higher </w:t>
      </w:r>
      <w:proofErr w:type="spellStart"/>
      <w:r w:rsidR="00F63FEF" w:rsidRPr="0007439C">
        <w:t>trophic</w:t>
      </w:r>
      <w:proofErr w:type="spellEnd"/>
      <w:r w:rsidR="00F63FEF" w:rsidRPr="0007439C">
        <w:t xml:space="preserve"> levels</w:t>
      </w:r>
      <w:r w:rsidR="00FD5BCC">
        <w:t xml:space="preserve">.  This </w:t>
      </w:r>
      <w:r w:rsidR="006D09E9">
        <w:t>suggests</w:t>
      </w:r>
      <w:r w:rsidR="00B01D2F">
        <w:t xml:space="preserve"> that </w:t>
      </w:r>
      <w:r w:rsidR="00B01D2F">
        <w:rPr>
          <w:i/>
        </w:rPr>
        <w:t xml:space="preserve">in situ </w:t>
      </w:r>
      <w:r w:rsidR="006D09E9">
        <w:t>processes</w:t>
      </w:r>
      <w:r w:rsidR="00FD5BCC">
        <w:t xml:space="preserve"> resulting in species differentiation ha</w:t>
      </w:r>
      <w:ins w:id="36" w:author=" Kari Goodman" w:date="2015-03-31T12:52:00Z">
        <w:r w:rsidR="00106E70">
          <w:t>ve</w:t>
        </w:r>
      </w:ins>
      <w:r w:rsidR="00FD5BCC">
        <w:t xml:space="preserve"> an impact on community assembly earlier in the </w:t>
      </w:r>
      <w:proofErr w:type="spellStart"/>
      <w:r w:rsidR="00FD5BCC">
        <w:t>chronosequence</w:t>
      </w:r>
      <w:proofErr w:type="spellEnd"/>
      <w:r w:rsidR="00FD5BCC">
        <w:t xml:space="preserve"> for herbivores than for predators</w:t>
      </w:r>
      <w:r w:rsidR="00F63FEF">
        <w:t xml:space="preserve">. </w:t>
      </w:r>
      <w:r w:rsidR="00FD5BCC">
        <w:t>For</w:t>
      </w:r>
      <w:r w:rsidR="007D6068">
        <w:t xml:space="preserve"> insect</w:t>
      </w:r>
      <w:r w:rsidR="00FD5BCC">
        <w:t xml:space="preserve"> herbivores, the</w:t>
      </w:r>
      <w:r w:rsidR="00BE5954">
        <w:t xml:space="preserve"> pattern of </w:t>
      </w:r>
      <w:ins w:id="37" w:author=" Kari Goodman" w:date="2015-03-31T12:50:00Z">
        <w:r w:rsidR="00AB5E8C">
          <w:t xml:space="preserve">decreasing </w:t>
        </w:r>
      </w:ins>
      <w:proofErr w:type="spellStart"/>
      <w:r w:rsidR="00BE5954">
        <w:t>nestedness</w:t>
      </w:r>
      <w:proofErr w:type="spellEnd"/>
      <w:r w:rsidR="00BE5954">
        <w:t xml:space="preserve"> </w:t>
      </w:r>
      <w:ins w:id="38" w:author=" Kari Goodman" w:date="2015-03-31T12:51:00Z">
        <w:r w:rsidR="00AB5E8C">
          <w:t xml:space="preserve">and increasing </w:t>
        </w:r>
      </w:ins>
      <w:r w:rsidR="00BE5954">
        <w:t>modularity may</w:t>
      </w:r>
      <w:r w:rsidR="00FD5BCC">
        <w:t xml:space="preserve"> also</w:t>
      </w:r>
      <w:r w:rsidR="00BE5954">
        <w:t xml:space="preserve"> indicate a</w:t>
      </w:r>
      <w:r w:rsidR="00F63FEF">
        <w:t xml:space="preserve"> shift from assembly driven by immigration early on, to one based on </w:t>
      </w:r>
      <w:r w:rsidR="00F63FEF">
        <w:rPr>
          <w:i/>
        </w:rPr>
        <w:t>in situ</w:t>
      </w:r>
      <w:r w:rsidR="00F63FEF">
        <w:t xml:space="preserve"> co-diversification with host plants</w:t>
      </w:r>
      <w:r w:rsidR="00BE5954">
        <w:t xml:space="preserve"> as communities age</w:t>
      </w:r>
      <w:r w:rsidR="00F63FEF">
        <w:t xml:space="preserve">. This possibility is </w:t>
      </w:r>
      <w:r w:rsidR="007D6068">
        <w:t>supported</w:t>
      </w:r>
      <w:r w:rsidR="00F63FEF">
        <w:t xml:space="preserve"> by the observation that single island endemics (likely the product of </w:t>
      </w:r>
      <w:r w:rsidR="00F63FEF" w:rsidRPr="00C57E62">
        <w:rPr>
          <w:i/>
        </w:rPr>
        <w:t>in situ</w:t>
      </w:r>
      <w:r w:rsidR="00F63FEF">
        <w:t xml:space="preserve"> diversification) show more specialization at older sites compared to more broadly distributed species (those </w:t>
      </w:r>
      <w:proofErr w:type="spellStart"/>
      <w:r w:rsidR="00F63FEF">
        <w:t>taxa</w:t>
      </w:r>
      <w:proofErr w:type="spellEnd"/>
      <w:r w:rsidR="00F63FEF">
        <w:t xml:space="preserve"> more likely</w:t>
      </w:r>
      <w:r w:rsidR="00814C67">
        <w:t xml:space="preserve"> to be initial colonists</w:t>
      </w:r>
      <w:r w:rsidR="00EC1A8A">
        <w:t xml:space="preserve">). Finally, the observation that intermediate aged sites </w:t>
      </w:r>
      <w:del w:id="39" w:author=" Kari Goodman" w:date="2015-03-31T12:49:00Z">
        <w:r w:rsidR="00EC1A8A" w:rsidDel="00A115FD">
          <w:delText xml:space="preserve">are </w:delText>
        </w:r>
      </w:del>
      <w:r w:rsidR="00EC1A8A">
        <w:t>do not deviate from the predictions of METE</w:t>
      </w:r>
      <w:r w:rsidR="00F63FEF">
        <w:t xml:space="preserve"> </w:t>
      </w:r>
      <w:r w:rsidR="00EC1A8A">
        <w:t>suggests</w:t>
      </w:r>
      <w:r w:rsidR="00D875FD">
        <w:t xml:space="preserve"> that there is a stage during evolutionary assembly at which </w:t>
      </w:r>
      <w:r w:rsidR="00F63FEF">
        <w:t>these plant-herbivore communities</w:t>
      </w:r>
      <w:r w:rsidR="00D875FD">
        <w:t xml:space="preserve"> reach statistical steady state, </w:t>
      </w:r>
      <w:commentRangeStart w:id="40"/>
      <w:r w:rsidR="00D875FD">
        <w:t xml:space="preserve">but that </w:t>
      </w:r>
      <w:r w:rsidR="00B277C5">
        <w:t>the state erodes</w:t>
      </w:r>
      <w:commentRangeEnd w:id="40"/>
      <w:r w:rsidR="00103BA9">
        <w:rPr>
          <w:rStyle w:val="CommentReference"/>
          <w:vanish/>
        </w:rPr>
        <w:commentReference w:id="40"/>
      </w:r>
      <w:r w:rsidR="00B277C5">
        <w:t xml:space="preserve"> as time moves on.</w:t>
      </w:r>
      <w:r w:rsidR="004B6541">
        <w:t xml:space="preserve"> Future work will focus on extending the observations presented here with more detailed data and development of theory. </w:t>
      </w:r>
    </w:p>
    <w:p w:rsidR="00F63FEF" w:rsidRPr="002142BB" w:rsidRDefault="00F63FEF" w:rsidP="001462B9">
      <w:pPr>
        <w:spacing w:line="480" w:lineRule="auto"/>
        <w:ind w:firstLine="720"/>
        <w:contextualSpacing/>
      </w:pPr>
    </w:p>
    <w:p w:rsidR="000B0EB2" w:rsidRPr="002142BB" w:rsidRDefault="000B0EB2" w:rsidP="000B0EB2">
      <w:pPr>
        <w:spacing w:line="480" w:lineRule="auto"/>
        <w:ind w:firstLine="720"/>
        <w:contextualSpacing/>
      </w:pPr>
    </w:p>
    <w:p w:rsidR="00000000" w:rsidRDefault="002142BB">
      <w:pPr>
        <w:pStyle w:val="Heading1"/>
        <w:pPrChange w:id="41" w:author=" Kari Goodman" w:date="2015-03-31T11:14:00Z">
          <w:pPr>
            <w:spacing w:before="0" w:after="200"/>
          </w:pPr>
        </w:pPrChange>
      </w:pPr>
      <w:r>
        <w:br w:type="page"/>
      </w:r>
      <w:r w:rsidR="00C40B3A">
        <w:t>Introduction</w:t>
      </w:r>
    </w:p>
    <w:bookmarkEnd w:id="27"/>
    <w:p w:rsidR="009A2D82" w:rsidRPr="000D4597" w:rsidRDefault="00C40B3A" w:rsidP="0030227D">
      <w:pPr>
        <w:spacing w:line="480" w:lineRule="auto"/>
        <w:ind w:firstLine="720"/>
        <w:contextualSpacing/>
        <w:rPr>
          <w:rFonts w:ascii="Cambria" w:hAnsi="Cambria"/>
        </w:rPr>
      </w:pPr>
      <w:r>
        <w:t xml:space="preserve">Contemporary biodiversity is </w:t>
      </w:r>
      <w:r w:rsidR="00AE4F06">
        <w:t>a</w:t>
      </w:r>
      <w:r>
        <w:t xml:space="preserve"> product of speciation, extinction and dispersal all conditioned by ecological interactions with the biotic and </w:t>
      </w:r>
      <w:proofErr w:type="spellStart"/>
      <w:r>
        <w:t>abiotic</w:t>
      </w:r>
      <w:proofErr w:type="spellEnd"/>
      <w:r>
        <w:t xml:space="preserve"> environment. Because these processes occur on different temporal and spatial scales</w:t>
      </w:r>
      <w:r w:rsidR="00B85476">
        <w:t xml:space="preserve">, </w:t>
      </w:r>
      <w:r>
        <w:t xml:space="preserve">disentangling the relative influence of local ecological mechanisms from historical </w:t>
      </w:r>
      <w:r w:rsidR="00863C29">
        <w:t xml:space="preserve">evolutionary </w:t>
      </w:r>
      <w:r>
        <w:t>processes is challenging (</w:t>
      </w:r>
      <w:proofErr w:type="spellStart"/>
      <w:r>
        <w:t>Ricklefs</w:t>
      </w:r>
      <w:proofErr w:type="spellEnd"/>
      <w:r>
        <w:t xml:space="preserve">, 2004). </w:t>
      </w:r>
      <w:r w:rsidR="009A2D82">
        <w:t>A</w:t>
      </w:r>
      <w:r w:rsidR="009A2D82" w:rsidRPr="004F0A04">
        <w:t xml:space="preserve">rchipelagoes with islands </w:t>
      </w:r>
      <w:r w:rsidR="00167419">
        <w:t>sequentially arranged by age</w:t>
      </w:r>
      <w:r w:rsidR="009A2D82" w:rsidRPr="004F0A04">
        <w:t xml:space="preserve"> </w:t>
      </w:r>
      <w:r w:rsidR="008A410F">
        <w:t>provide a means</w:t>
      </w:r>
      <w:r w:rsidR="009A2D82" w:rsidRPr="004F0A04">
        <w:t xml:space="preserve"> to sort out the </w:t>
      </w:r>
      <w:r w:rsidR="009A2D82" w:rsidRPr="000D4597">
        <w:rPr>
          <w:rFonts w:ascii="Cambria" w:hAnsi="Cambria"/>
        </w:rPr>
        <w:t xml:space="preserve">effects on diversity of </w:t>
      </w:r>
      <w:r w:rsidR="00C57E62" w:rsidRPr="000D4597">
        <w:rPr>
          <w:rFonts w:ascii="Cambria" w:hAnsi="Cambria" w:cs="Times New Roman"/>
        </w:rPr>
        <w:t xml:space="preserve">changing interactions across an ecological-evolutionary continuum, and </w:t>
      </w:r>
      <w:r w:rsidR="008A410F">
        <w:rPr>
          <w:rFonts w:ascii="Cambria" w:hAnsi="Cambria" w:cs="Times New Roman"/>
        </w:rPr>
        <w:t xml:space="preserve">to understand </w:t>
      </w:r>
      <w:r w:rsidR="00C57E62" w:rsidRPr="000D4597">
        <w:rPr>
          <w:rFonts w:ascii="Cambria" w:hAnsi="Cambria" w:cs="Times New Roman"/>
        </w:rPr>
        <w:t>how spe</w:t>
      </w:r>
      <w:r w:rsidR="00167419" w:rsidRPr="000D4597">
        <w:rPr>
          <w:rFonts w:ascii="Cambria" w:hAnsi="Cambria" w:cs="Times New Roman"/>
        </w:rPr>
        <w:t xml:space="preserve">cific differences between </w:t>
      </w:r>
      <w:proofErr w:type="spellStart"/>
      <w:r w:rsidR="00167419" w:rsidRPr="000D4597">
        <w:rPr>
          <w:rFonts w:ascii="Cambria" w:hAnsi="Cambria" w:cs="Times New Roman"/>
        </w:rPr>
        <w:t>taxa</w:t>
      </w:r>
      <w:proofErr w:type="spellEnd"/>
      <w:r w:rsidR="00167419" w:rsidRPr="000D4597">
        <w:rPr>
          <w:rFonts w:ascii="Cambria" w:hAnsi="Cambria" w:cs="Times New Roman"/>
        </w:rPr>
        <w:t xml:space="preserve"> affect the nature of the dynamic</w:t>
      </w:r>
      <w:r w:rsidR="009A2D82" w:rsidRPr="000D4597">
        <w:rPr>
          <w:rFonts w:ascii="Cambria" w:hAnsi="Cambria"/>
        </w:rPr>
        <w:t xml:space="preserve">. </w:t>
      </w:r>
    </w:p>
    <w:p w:rsidR="000D4597" w:rsidRDefault="00C40B3A" w:rsidP="009A2D82">
      <w:pPr>
        <w:spacing w:line="480" w:lineRule="auto"/>
        <w:ind w:firstLine="720"/>
        <w:contextualSpacing/>
      </w:pPr>
      <w:r w:rsidRPr="000D4597">
        <w:rPr>
          <w:rFonts w:ascii="Cambria" w:hAnsi="Cambria"/>
        </w:rPr>
        <w:t>The integration of ecological</w:t>
      </w:r>
      <w:r>
        <w:t xml:space="preserve"> </w:t>
      </w:r>
      <w:r w:rsidR="004E3489">
        <w:t xml:space="preserve">theory with an evolutionary perspective </w:t>
      </w:r>
      <w:r>
        <w:t>has the potential to reveal dynamics that generate biodiversity.</w:t>
      </w:r>
      <w:r w:rsidR="009A2D82">
        <w:t xml:space="preserve"> </w:t>
      </w:r>
      <w:r w:rsidR="008D5A90">
        <w:t>However, the feedbacks and interaction between classical ecological and</w:t>
      </w:r>
      <w:r w:rsidR="00845E6D">
        <w:t xml:space="preserve"> evolutionary mechanisms remain</w:t>
      </w:r>
      <w:r w:rsidR="008D5A90">
        <w:t xml:space="preserve"> unclear. For example can the inherently </w:t>
      </w:r>
      <w:r w:rsidR="005462DF">
        <w:t>dynamic</w:t>
      </w:r>
      <w:r w:rsidR="008D5A90">
        <w:t xml:space="preserve"> process of diversification </w:t>
      </w:r>
      <w:r w:rsidR="005462DF">
        <w:t>lead to predictable</w:t>
      </w:r>
      <w:r w:rsidR="008D5A90">
        <w:t xml:space="preserve"> ecological patterns? Do periods of rapid ecological </w:t>
      </w:r>
      <w:commentRangeStart w:id="42"/>
      <w:r w:rsidR="008D5A90">
        <w:t xml:space="preserve">change </w:t>
      </w:r>
      <w:r w:rsidR="00DD475D">
        <w:t xml:space="preserve">selective </w:t>
      </w:r>
      <w:r w:rsidR="000121A8">
        <w:t>regime</w:t>
      </w:r>
      <w:r w:rsidR="00DD475D">
        <w:t>s</w:t>
      </w:r>
      <w:r w:rsidR="008D5A90">
        <w:t xml:space="preserve"> </w:t>
      </w:r>
      <w:commentRangeEnd w:id="42"/>
      <w:r w:rsidR="00686618">
        <w:rPr>
          <w:rStyle w:val="CommentReference"/>
          <w:vanish/>
        </w:rPr>
        <w:commentReference w:id="42"/>
      </w:r>
      <w:r w:rsidR="008D5A90">
        <w:t xml:space="preserve">and thus drive diversification </w:t>
      </w:r>
      <w:commentRangeStart w:id="43"/>
      <w:r w:rsidR="008D5A90">
        <w:t>or does diversification require ecological stability</w:t>
      </w:r>
      <w:commentRangeEnd w:id="43"/>
      <w:r w:rsidR="000121A8">
        <w:rPr>
          <w:rStyle w:val="CommentReference"/>
        </w:rPr>
        <w:commentReference w:id="43"/>
      </w:r>
      <w:r w:rsidR="008D5A90">
        <w:t xml:space="preserve">? </w:t>
      </w:r>
      <w:commentRangeStart w:id="44"/>
      <w:r w:rsidR="008D5A90">
        <w:t xml:space="preserve">Currently, each </w:t>
      </w:r>
      <w:r w:rsidR="005462DF">
        <w:t>ecological and evolutionary</w:t>
      </w:r>
      <w:r w:rsidR="00DD475D">
        <w:t xml:space="preserve"> process</w:t>
      </w:r>
      <w:del w:id="45" w:author=" Kari Goodman" w:date="2015-03-31T11:15:00Z">
        <w:r w:rsidR="00DD475D" w:rsidDel="00686618">
          <w:delText>es</w:delText>
        </w:r>
      </w:del>
      <w:r w:rsidR="00DD475D">
        <w:t xml:space="preserve"> </w:t>
      </w:r>
      <w:r w:rsidR="00845E6D">
        <w:t xml:space="preserve">tends to be viewed </w:t>
      </w:r>
      <w:r w:rsidR="008D5A90">
        <w:t>as static</w:t>
      </w:r>
      <w:r w:rsidR="00845E6D">
        <w:t xml:space="preserve"> from the perspective of the other</w:t>
      </w:r>
      <w:commentRangeEnd w:id="44"/>
      <w:r w:rsidR="000150BB">
        <w:rPr>
          <w:rStyle w:val="CommentReference"/>
        </w:rPr>
        <w:commentReference w:id="44"/>
      </w:r>
      <w:r w:rsidR="008D5A90">
        <w:t xml:space="preserve">: </w:t>
      </w:r>
      <w:r w:rsidR="00E6008A">
        <w:t>E</w:t>
      </w:r>
      <w:r>
        <w:t xml:space="preserve">volutionary processes of speciation and extinction </w:t>
      </w:r>
      <w:r w:rsidR="00364976">
        <w:t>are</w:t>
      </w:r>
      <w:r>
        <w:t xml:space="preserve"> </w:t>
      </w:r>
      <w:r w:rsidR="000D4597">
        <w:t xml:space="preserve">typically </w:t>
      </w:r>
      <w:r>
        <w:t xml:space="preserve">viewed as </w:t>
      </w:r>
      <w:r w:rsidR="00364976">
        <w:t xml:space="preserve">constraints on </w:t>
      </w:r>
      <w:r>
        <w:t xml:space="preserve">regional species pools, occurring in a manner largely removed from local ecology </w:t>
      </w:r>
      <w:commentRangeStart w:id="46"/>
      <w:r>
        <w:t xml:space="preserve">(Hubbell, 2001; </w:t>
      </w:r>
      <w:proofErr w:type="spellStart"/>
      <w:r>
        <w:t>Cavender</w:t>
      </w:r>
      <w:proofErr w:type="spellEnd"/>
      <w:r>
        <w:t xml:space="preserve">-Bares </w:t>
      </w:r>
      <w:r>
        <w:rPr>
          <w:i/>
        </w:rPr>
        <w:t>et al.</w:t>
      </w:r>
      <w:r>
        <w:t xml:space="preserve">, 2009; </w:t>
      </w:r>
      <w:proofErr w:type="spellStart"/>
      <w:r>
        <w:t>Wiens</w:t>
      </w:r>
      <w:proofErr w:type="spellEnd"/>
      <w:r>
        <w:t>, 2011</w:t>
      </w:r>
      <w:commentRangeEnd w:id="46"/>
      <w:r w:rsidR="00D00443">
        <w:rPr>
          <w:rStyle w:val="CommentReference"/>
          <w:vanish/>
        </w:rPr>
        <w:commentReference w:id="46"/>
      </w:r>
      <w:r>
        <w:t>)</w:t>
      </w:r>
      <w:r w:rsidR="008D5A90">
        <w:t>, while e</w:t>
      </w:r>
      <w:r>
        <w:t xml:space="preserve">cological mechanisms </w:t>
      </w:r>
      <w:r w:rsidR="000D4597">
        <w:t xml:space="preserve">conversely </w:t>
      </w:r>
      <w:r>
        <w:t xml:space="preserve">tend to be viewed as packing standing diversity into local communities through competition, facilitation, and neutral ecological drift (Hubbell, 2001; </w:t>
      </w:r>
      <w:proofErr w:type="spellStart"/>
      <w:r>
        <w:t>Tilman</w:t>
      </w:r>
      <w:proofErr w:type="spellEnd"/>
      <w:r>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r>
        <w:t xml:space="preserve">; Borer </w:t>
      </w:r>
      <w:r>
        <w:rPr>
          <w:i/>
        </w:rPr>
        <w:t>et al.</w:t>
      </w:r>
      <w:r>
        <w:t xml:space="preserve">, 2014). </w:t>
      </w:r>
    </w:p>
    <w:p w:rsidR="00D443C0" w:rsidRDefault="000D4597" w:rsidP="007343AF">
      <w:pPr>
        <w:spacing w:line="480" w:lineRule="auto"/>
        <w:ind w:firstLine="720"/>
        <w:contextualSpacing/>
      </w:pPr>
      <w:commentRangeStart w:id="47"/>
      <w:r>
        <w:t>While r</w:t>
      </w:r>
      <w:r w:rsidR="00C40B3A">
        <w:t xml:space="preserve">ecent theoretical advances have </w:t>
      </w:r>
      <w:r w:rsidR="00EF68A4">
        <w:t>pro</w:t>
      </w:r>
      <w:r w:rsidR="0020088D">
        <w:t>vided</w:t>
      </w:r>
      <w:r>
        <w:t xml:space="preserve"> greater insight on </w:t>
      </w:r>
      <w:r w:rsidR="00C40B3A">
        <w:t>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rsidR="00C40B3A">
        <w:t>), n</w:t>
      </w:r>
      <w:r w:rsidR="00480C76">
        <w:t>iche partitioning (</w:t>
      </w:r>
      <w:proofErr w:type="spellStart"/>
      <w:r w:rsidR="00480C76">
        <w:t>Tilman</w:t>
      </w:r>
      <w:proofErr w:type="spellEnd"/>
      <w:r w:rsidR="00480C76">
        <w:t>, 2004</w:t>
      </w:r>
      <w:r w:rsidR="00C40B3A">
        <w:t>), competition</w:t>
      </w:r>
      <w:r w:rsidR="00364976">
        <w:t>,</w:t>
      </w:r>
      <w:r w:rsidR="00C40B3A">
        <w:t xml:space="preserve"> predation (Borer </w:t>
      </w:r>
      <w:r w:rsidR="00C40B3A">
        <w:rPr>
          <w:i/>
        </w:rPr>
        <w:t>et al.</w:t>
      </w:r>
      <w:r w:rsidR="00C40B3A">
        <w:t>, 2014), and species interaction</w:t>
      </w:r>
      <w:r>
        <w:t xml:space="preserve"> network</w:t>
      </w:r>
      <w:r w:rsidR="00C40B3A">
        <w:t xml:space="preserve">s (Williams &amp; Martinez, 2000; Brose </w:t>
      </w:r>
      <w:r w:rsidR="00C40B3A">
        <w:rPr>
          <w:i/>
        </w:rPr>
        <w:t>et al.</w:t>
      </w:r>
      <w:r w:rsidR="0085520C">
        <w:t>, 2006</w:t>
      </w:r>
      <w:r w:rsidR="00C40B3A">
        <w:t>)</w:t>
      </w:r>
      <w:r>
        <w:t xml:space="preserve">, these insights </w:t>
      </w:r>
      <w:r w:rsidR="007343AF">
        <w:t xml:space="preserve">either do not </w:t>
      </w:r>
      <w:r w:rsidR="0020088D">
        <w:t xml:space="preserve">typically </w:t>
      </w:r>
      <w:r w:rsidR="007343AF">
        <w:t>contain realistic evolutionary assumptions (</w:t>
      </w:r>
      <w:commentRangeStart w:id="48"/>
      <w:r w:rsidR="007343AF">
        <w:t>CITE</w:t>
      </w:r>
      <w:commentRangeEnd w:id="48"/>
      <w:r w:rsidR="007343AF">
        <w:rPr>
          <w:rStyle w:val="CommentReference"/>
        </w:rPr>
        <w:commentReference w:id="48"/>
      </w:r>
      <w:r w:rsidR="007343AF">
        <w:t xml:space="preserve">) or </w:t>
      </w:r>
      <w:r w:rsidR="00203E1E">
        <w:t>ignore it</w:t>
      </w:r>
      <w:r w:rsidR="00320AAE">
        <w:t xml:space="preserve"> </w:t>
      </w:r>
      <w:r w:rsidR="007343AF">
        <w:t>entirely</w:t>
      </w:r>
      <w:r w:rsidR="00C40B3A">
        <w:t xml:space="preserve">. </w:t>
      </w:r>
      <w:commentRangeStart w:id="49"/>
      <w:commentRangeStart w:id="50"/>
      <w:r w:rsidR="0020088D">
        <w:t xml:space="preserve">Other </w:t>
      </w:r>
      <w:r w:rsidR="00C40B3A">
        <w:t xml:space="preserve">insights into evolutionary mechanisms </w:t>
      </w:r>
      <w:r w:rsidR="003E30F6">
        <w:t xml:space="preserve">have also emerged </w:t>
      </w:r>
      <w:r w:rsidR="00C40B3A">
        <w:t xml:space="preserve">based on inference from contemporary patterns of species, genetic, or </w:t>
      </w:r>
      <w:proofErr w:type="spellStart"/>
      <w:r w:rsidR="00C40B3A">
        <w:t>phylogenetic</w:t>
      </w:r>
      <w:proofErr w:type="spellEnd"/>
      <w:r w:rsidR="00C40B3A">
        <w:t xml:space="preserve"> diversity (e.g., </w:t>
      </w:r>
      <w:proofErr w:type="spellStart"/>
      <w:r w:rsidR="00994FF8">
        <w:t>Wiens</w:t>
      </w:r>
      <w:proofErr w:type="spellEnd"/>
      <w:r w:rsidR="00994FF8">
        <w:t xml:space="preserve">, 2011; </w:t>
      </w:r>
      <w:proofErr w:type="spellStart"/>
      <w:r w:rsidR="00C40B3A">
        <w:t>Jetz</w:t>
      </w:r>
      <w:proofErr w:type="spellEnd"/>
      <w:r w:rsidR="00C40B3A">
        <w:t xml:space="preserve"> </w:t>
      </w:r>
      <w:r w:rsidR="00C40B3A">
        <w:rPr>
          <w:i/>
        </w:rPr>
        <w:t>et al.</w:t>
      </w:r>
      <w:r w:rsidR="00C40B3A">
        <w:t xml:space="preserve">, </w:t>
      </w:r>
      <w:commentRangeStart w:id="51"/>
      <w:r w:rsidR="00C40B3A">
        <w:t>2012</w:t>
      </w:r>
      <w:commentRangeEnd w:id="51"/>
      <w:r w:rsidR="00211C54">
        <w:rPr>
          <w:rStyle w:val="CommentReference"/>
        </w:rPr>
        <w:commentReference w:id="51"/>
      </w:r>
      <w:r w:rsidR="00C40B3A">
        <w:t>)</w:t>
      </w:r>
      <w:r w:rsidR="003E30F6">
        <w:t>.</w:t>
      </w:r>
      <w:r w:rsidR="00C40B3A">
        <w:t xml:space="preserve"> </w:t>
      </w:r>
      <w:commentRangeEnd w:id="49"/>
      <w:r w:rsidR="00364976">
        <w:rPr>
          <w:rStyle w:val="CommentReference"/>
        </w:rPr>
        <w:commentReference w:id="49"/>
      </w:r>
      <w:r w:rsidR="0020088D">
        <w:t xml:space="preserve">However, the </w:t>
      </w:r>
      <w:r w:rsidR="00407CE4">
        <w:t xml:space="preserve">temporal dynamics of </w:t>
      </w:r>
      <w:r w:rsidR="001F6BA9">
        <w:t>both the</w:t>
      </w:r>
      <w:r w:rsidR="00407CE4">
        <w:t xml:space="preserve"> </w:t>
      </w:r>
      <w:r w:rsidR="001F6BA9">
        <w:t>evolutionary mechanisms and the</w:t>
      </w:r>
      <w:r w:rsidR="00407CE4">
        <w:t>ir</w:t>
      </w:r>
      <w:r w:rsidR="001F6BA9">
        <w:t xml:space="preserve"> ecological </w:t>
      </w:r>
      <w:r w:rsidR="00407CE4">
        <w:t>consequences</w:t>
      </w:r>
      <w:r w:rsidR="0020088D">
        <w:t xml:space="preserve"> are often difficult to figure out from these approaches</w:t>
      </w:r>
      <w:r w:rsidR="00407CE4">
        <w:t>.</w:t>
      </w:r>
      <w:r w:rsidR="001F6BA9">
        <w:t xml:space="preserve"> </w:t>
      </w:r>
      <w:commentRangeEnd w:id="50"/>
      <w:r w:rsidR="004C34CC">
        <w:rPr>
          <w:rStyle w:val="CommentReference"/>
          <w:vanish/>
        </w:rPr>
        <w:commentReference w:id="50"/>
      </w:r>
      <w:commentRangeEnd w:id="47"/>
      <w:r w:rsidR="00983359">
        <w:rPr>
          <w:rStyle w:val="CommentReference"/>
        </w:rPr>
        <w:commentReference w:id="47"/>
      </w:r>
    </w:p>
    <w:p w:rsidR="000923B3" w:rsidRDefault="0020088D" w:rsidP="007343AF">
      <w:pPr>
        <w:spacing w:line="480" w:lineRule="auto"/>
        <w:ind w:firstLine="720"/>
        <w:contextualSpacing/>
      </w:pPr>
      <w:r>
        <w:t xml:space="preserve">To </w:t>
      </w:r>
      <w:r w:rsidR="00386312">
        <w:t>gain insights into community assembly as it happens</w:t>
      </w:r>
      <w:r>
        <w:t xml:space="preserve">, </w:t>
      </w:r>
      <w:r w:rsidR="00C40B3A">
        <w:t xml:space="preserve">we propose an integrative framework </w:t>
      </w:r>
      <w:r w:rsidR="003E30F6">
        <w:t>that harness</w:t>
      </w:r>
      <w:r w:rsidR="009307FB">
        <w:t>es</w:t>
      </w:r>
      <w:r w:rsidR="003E30F6">
        <w:t xml:space="preserve"> </w:t>
      </w:r>
      <w:r w:rsidR="00364976">
        <w:t xml:space="preserve">advances in </w:t>
      </w:r>
      <w:r w:rsidR="003E30F6">
        <w:t xml:space="preserve">both </w:t>
      </w:r>
      <w:r w:rsidR="00364976">
        <w:t xml:space="preserve">evolutionary and ecological </w:t>
      </w:r>
      <w:r w:rsidR="00F9346D">
        <w:t>theory,</w:t>
      </w:r>
      <w:r w:rsidR="003E30F6">
        <w:t xml:space="preserve"> </w:t>
      </w:r>
      <w:r w:rsidR="004E3489">
        <w:t>placed in the context of age-structured archipelagos</w:t>
      </w:r>
      <w:r w:rsidR="00C40B3A">
        <w:t>.</w:t>
      </w:r>
      <w:r w:rsidR="002A5EE4">
        <w:t xml:space="preserve"> M</w:t>
      </w:r>
      <w:r w:rsidR="004E3489">
        <w:t xml:space="preserve">echanistically simplified ecological theories such as neutral theory </w:t>
      </w:r>
      <w:r w:rsidR="00386312">
        <w:t>(</w:t>
      </w:r>
      <w:r w:rsidR="00A53628">
        <w:t>Hubbell, 2001</w:t>
      </w:r>
      <w:r w:rsidR="00386312">
        <w:t>)</w:t>
      </w:r>
      <w:r w:rsidR="00A53628">
        <w:t xml:space="preserve"> </w:t>
      </w:r>
      <w:r w:rsidR="004E3489">
        <w:t xml:space="preserve">or the maximum entropy theory of ecology </w:t>
      </w:r>
      <w:r w:rsidR="00386312">
        <w:t xml:space="preserve">(METE, </w:t>
      </w:r>
      <w:r w:rsidR="00A53628">
        <w:t>Harte, 2011</w:t>
      </w:r>
      <w:r w:rsidR="004E3489">
        <w:t xml:space="preserve">) can be used as powerful </w:t>
      </w:r>
      <w:commentRangeStart w:id="52"/>
      <w:r w:rsidR="004E3489">
        <w:t>null models</w:t>
      </w:r>
      <w:commentRangeEnd w:id="52"/>
      <w:r w:rsidR="00F9346D">
        <w:rPr>
          <w:rStyle w:val="CommentReference"/>
        </w:rPr>
        <w:commentReference w:id="52"/>
      </w:r>
      <w:proofErr w:type="gramStart"/>
      <w:r w:rsidR="002A5EE4">
        <w:t>;</w:t>
      </w:r>
      <w:r w:rsidR="004E3489">
        <w:t xml:space="preserve"> </w:t>
      </w:r>
      <w:r w:rsidR="00445189">
        <w:t xml:space="preserve"> deviations</w:t>
      </w:r>
      <w:proofErr w:type="gramEnd"/>
      <w:r w:rsidR="004E3489">
        <w:t xml:space="preserve"> </w:t>
      </w:r>
      <w:r w:rsidR="002A5EE4">
        <w:t>from expecta</w:t>
      </w:r>
      <w:r w:rsidR="000E68F2">
        <w:t xml:space="preserve">tions of the models can </w:t>
      </w:r>
      <w:r w:rsidR="00386312">
        <w:t>flag</w:t>
      </w:r>
      <w:r w:rsidR="002A5EE4">
        <w:t xml:space="preserve"> </w:t>
      </w:r>
      <w:r w:rsidR="004E3489">
        <w:t xml:space="preserve">biological </w:t>
      </w:r>
      <w:r w:rsidR="000544D6">
        <w:t>processes</w:t>
      </w:r>
      <w:r w:rsidR="004E3489">
        <w:t xml:space="preserve"> warranting further study</w:t>
      </w:r>
      <w:r w:rsidR="000544D6">
        <w:t xml:space="preserve">. </w:t>
      </w:r>
      <w:r w:rsidR="00386312">
        <w:t xml:space="preserve">Here we </w:t>
      </w:r>
      <w:r w:rsidR="00AB1A06">
        <w:t>demonstrate how</w:t>
      </w:r>
      <w:r w:rsidR="00386312">
        <w:t xml:space="preserve"> c</w:t>
      </w:r>
      <w:r w:rsidR="00F9346D">
        <w:t>ommunity-level data from a</w:t>
      </w:r>
      <w:r w:rsidR="000544D6">
        <w:t>ge-structured island systems</w:t>
      </w:r>
      <w:r w:rsidR="00F9346D">
        <w:t>,</w:t>
      </w:r>
      <w:r w:rsidR="000544D6">
        <w:t xml:space="preserve"> combined with population genetic and </w:t>
      </w:r>
      <w:proofErr w:type="spellStart"/>
      <w:r w:rsidR="000544D6">
        <w:t>phylogenetic</w:t>
      </w:r>
      <w:proofErr w:type="spellEnd"/>
      <w:r w:rsidR="000544D6">
        <w:t xml:space="preserve"> data</w:t>
      </w:r>
      <w:r w:rsidR="00F9346D">
        <w:t>,</w:t>
      </w:r>
      <w:r w:rsidR="000544D6">
        <w:t xml:space="preserve"> can </w:t>
      </w:r>
      <w:r w:rsidR="00F9346D">
        <w:t>test the extent to which</w:t>
      </w:r>
      <w:r w:rsidR="000544D6">
        <w:t xml:space="preserve"> the evolutionary history behind such communities drives their deviation from theoretical expectations. </w:t>
      </w:r>
      <w:r w:rsidR="00C40B3A">
        <w:t xml:space="preserve">We provide an initial </w:t>
      </w:r>
      <w:r w:rsidR="001872FB">
        <w:t xml:space="preserve">test of </w:t>
      </w:r>
      <w:r w:rsidR="00AB1C54">
        <w:t>th</w:t>
      </w:r>
      <w:r w:rsidR="00386312">
        <w:t>is</w:t>
      </w:r>
      <w:r w:rsidR="00AB1C54">
        <w:t xml:space="preserve"> </w:t>
      </w:r>
      <w:r w:rsidR="001872FB">
        <w:t xml:space="preserve">concept </w:t>
      </w:r>
      <w:r w:rsidR="00C40B3A">
        <w:t xml:space="preserve">using </w:t>
      </w:r>
      <w:r w:rsidR="000544D6">
        <w:t xml:space="preserve">a synthesis of published data on </w:t>
      </w:r>
      <w:r w:rsidR="00C40B3A">
        <w:t xml:space="preserve">arthropod lineages in the Hawaiian Islands. We </w:t>
      </w:r>
      <w:r w:rsidR="00E95E1A">
        <w:t xml:space="preserve">provide </w:t>
      </w:r>
      <w:r w:rsidR="00C40B3A">
        <w:t xml:space="preserve">metrics of </w:t>
      </w:r>
      <w:r w:rsidR="00386312">
        <w:t xml:space="preserve">ecological and </w:t>
      </w:r>
      <w:r w:rsidR="00C40B3A">
        <w:t xml:space="preserve">evolutionary dynamics across communities </w:t>
      </w:r>
      <w:r w:rsidR="00F9346D">
        <w:t>from</w:t>
      </w:r>
      <w:r w:rsidR="00F239FA">
        <w:t xml:space="preserve"> settings </w:t>
      </w:r>
      <w:r w:rsidR="00C40B3A">
        <w:t xml:space="preserve">that range in </w:t>
      </w:r>
      <w:r w:rsidR="00F9346D">
        <w:t xml:space="preserve">geological </w:t>
      </w:r>
      <w:r w:rsidR="00C40B3A">
        <w:t xml:space="preserve">age from 500 yr to 5 </w:t>
      </w:r>
      <w:proofErr w:type="spellStart"/>
      <w:r w:rsidR="00C40B3A">
        <w:t>myr</w:t>
      </w:r>
      <w:proofErr w:type="spellEnd"/>
      <w:r w:rsidR="009F12A1">
        <w:t xml:space="preserve">. We estimate </w:t>
      </w:r>
      <w:proofErr w:type="spellStart"/>
      <w:r w:rsidR="009F12A1">
        <w:t>taxon</w:t>
      </w:r>
      <w:proofErr w:type="spellEnd"/>
      <w:r w:rsidR="009F12A1">
        <w:t xml:space="preserve">-specific </w:t>
      </w:r>
      <w:r w:rsidR="00C40B3A">
        <w:t>timeline</w:t>
      </w:r>
      <w:r w:rsidR="009F12A1">
        <w:t>s</w:t>
      </w:r>
      <w:r w:rsidR="00C40B3A">
        <w:t xml:space="preserve"> for the development of </w:t>
      </w:r>
      <w:r w:rsidR="00E95E1A">
        <w:t xml:space="preserve">population </w:t>
      </w:r>
      <w:r w:rsidR="00C40B3A">
        <w:t xml:space="preserve">genetic </w:t>
      </w:r>
      <w:r w:rsidR="00884F16">
        <w:t>structure</w:t>
      </w:r>
      <w:r w:rsidR="00E95E1A">
        <w:t xml:space="preserve"> for both herbivores and predators</w:t>
      </w:r>
      <w:r w:rsidR="00926902">
        <w:t xml:space="preserve"> and</w:t>
      </w:r>
      <w:r w:rsidR="009F12A1">
        <w:t xml:space="preserve"> </w:t>
      </w:r>
      <w:r w:rsidR="00E95E1A">
        <w:t>couple these results with</w:t>
      </w:r>
      <w:r w:rsidR="00C40B3A">
        <w:t xml:space="preserve"> </w:t>
      </w:r>
      <w:proofErr w:type="spellStart"/>
      <w:r w:rsidR="00C40B3A">
        <w:t>macroecological</w:t>
      </w:r>
      <w:proofErr w:type="spellEnd"/>
      <w:r w:rsidR="00C40B3A">
        <w:t xml:space="preserve"> </w:t>
      </w:r>
      <w:r w:rsidR="00E95E1A">
        <w:t xml:space="preserve">measures </w:t>
      </w:r>
      <w:r w:rsidR="00C40B3A">
        <w:t xml:space="preserve">of community structure, using predictions from statistical </w:t>
      </w:r>
      <w:r w:rsidR="003C08EC">
        <w:t>equilibrium</w:t>
      </w:r>
      <w:r w:rsidR="00C40B3A">
        <w:t xml:space="preserve"> and ecological network theory to </w:t>
      </w:r>
      <w:r w:rsidR="00382378">
        <w:t xml:space="preserve">provide insights into potentially predictable </w:t>
      </w:r>
      <w:r w:rsidR="00C40B3A">
        <w:t>changes</w:t>
      </w:r>
      <w:r w:rsidR="00E95E1A">
        <w:t xml:space="preserve"> in community structure</w:t>
      </w:r>
      <w:r w:rsidR="00C40B3A">
        <w:t xml:space="preserve"> over</w:t>
      </w:r>
      <w:r w:rsidR="00A41758">
        <w:t xml:space="preserve"> the extended timeframe provided by</w:t>
      </w:r>
      <w:r w:rsidR="00C40B3A">
        <w:t xml:space="preserve"> the island </w:t>
      </w:r>
      <w:proofErr w:type="spellStart"/>
      <w:r w:rsidR="00C40B3A">
        <w:t>chronosequence</w:t>
      </w:r>
      <w:proofErr w:type="spellEnd"/>
      <w:r w:rsidR="00C40B3A">
        <w:t>.</w:t>
      </w:r>
    </w:p>
    <w:p w:rsidR="000923B3" w:rsidRDefault="00C40B3A" w:rsidP="001D3F76">
      <w:pPr>
        <w:pStyle w:val="Heading2"/>
        <w:spacing w:line="480" w:lineRule="auto"/>
        <w:contextualSpacing/>
      </w:pPr>
      <w:bookmarkStart w:id="53" w:name="hotspot-oceanic-archipelagos-as-model-sy"/>
      <w:r>
        <w:t>Hotspot oceanic archipelagos as model systems</w:t>
      </w:r>
    </w:p>
    <w:bookmarkEnd w:id="53"/>
    <w:p w:rsidR="000923B3" w:rsidRDefault="00C40B3A" w:rsidP="0030227D">
      <w:pPr>
        <w:spacing w:line="480" w:lineRule="auto"/>
        <w:ind w:firstLine="720"/>
        <w:contextualSpacing/>
      </w:pPr>
      <w:r>
        <w:t>Hotspot oceanic island</w:t>
      </w:r>
      <w:r w:rsidR="00590C8C">
        <w:t>s</w:t>
      </w:r>
      <w:r>
        <w:t xml:space="preserve"> are opportune model systems for studying the interplay of local ecological mechanisms and evolutionary drivers of biodiversity patterns. </w:t>
      </w:r>
      <w:r w:rsidR="000B6B3A">
        <w:t>Due to their sequential formation as the tectonic plate moves over a volcanic hotspot,</w:t>
      </w:r>
      <w:r w:rsidR="000B6B3A" w:rsidDel="000B6B3A">
        <w:t xml:space="preserve"> </w:t>
      </w:r>
      <w:r w:rsidR="000B6B3A">
        <w:t>s</w:t>
      </w:r>
      <w:r>
        <w:t xml:space="preserve">uch island systems </w:t>
      </w:r>
      <w:r w:rsidR="000B6B3A">
        <w:t>offer a range of spatial and temporal scales over which to analyze the outcomes of ecological and evolutionary processes</w:t>
      </w:r>
      <w:r w:rsidR="00617981">
        <w:t xml:space="preserve"> (</w:t>
      </w:r>
      <w:commentRangeStart w:id="54"/>
      <w:r w:rsidR="00617981">
        <w:t>Warren et al. 2015</w:t>
      </w:r>
      <w:commentRangeEnd w:id="54"/>
      <w:r w:rsidR="00617981">
        <w:rPr>
          <w:rStyle w:val="CommentReference"/>
        </w:rPr>
        <w:commentReference w:id="54"/>
      </w:r>
      <w:r w:rsidR="00617981">
        <w:t>)</w:t>
      </w:r>
      <w:r>
        <w:t>.</w:t>
      </w:r>
      <w:r w:rsidR="000B6B3A">
        <w:t xml:space="preserve"> </w:t>
      </w:r>
      <w:r>
        <w:t xml:space="preserve">We hypothesize that the contributions of </w:t>
      </w:r>
      <w:r w:rsidR="007B25F1">
        <w:t xml:space="preserve">ecological and </w:t>
      </w:r>
      <w:r>
        <w:t xml:space="preserve">evolutionary </w:t>
      </w:r>
      <w:r w:rsidR="007B25F1">
        <w:t>processes in community</w:t>
      </w:r>
      <w:r>
        <w:t xml:space="preserve"> assembly will vary according to geological age of the environment, taken as an indicator of the total time communities have had to assemble and over which </w:t>
      </w:r>
      <w:r>
        <w:rPr>
          <w:i/>
        </w:rPr>
        <w:t>in situ</w:t>
      </w:r>
      <w:r>
        <w:t xml:space="preserve"> diversification could occur. </w:t>
      </w:r>
      <w:r w:rsidR="00EA610C">
        <w:t>If th</w:t>
      </w:r>
      <w:r w:rsidR="000D4207">
        <w:t>is</w:t>
      </w:r>
      <w:r w:rsidR="00EA610C">
        <w:t xml:space="preserve"> hypothes</w:t>
      </w:r>
      <w:r w:rsidR="000D4207">
        <w:t>i</w:t>
      </w:r>
      <w:r w:rsidR="00EA610C">
        <w:t>s hold</w:t>
      </w:r>
      <w:r w:rsidR="000D4207">
        <w:t>s</w:t>
      </w:r>
      <w:r w:rsidR="00EA610C">
        <w:t xml:space="preserve"> true then age</w:t>
      </w:r>
      <w:r>
        <w:t xml:space="preserve">–structured, hot–spot island archipelagoes have the potential to </w:t>
      </w:r>
      <w:ins w:id="55" w:author=" Kari Goodman" w:date="2015-03-31T11:35:00Z">
        <w:r w:rsidR="003453F5">
          <w:t>disentangle</w:t>
        </w:r>
      </w:ins>
      <w:del w:id="56" w:author=" Kari Goodman" w:date="2015-03-31T11:35:00Z">
        <w:r w:rsidDel="003453F5">
          <w:delText>stratify</w:delText>
        </w:r>
      </w:del>
      <w:r>
        <w:t xml:space="preserve"> the eco–evolutionary process of community assembly.</w:t>
      </w:r>
    </w:p>
    <w:p w:rsidR="000923B3" w:rsidRDefault="0056497C" w:rsidP="0030227D">
      <w:pPr>
        <w:spacing w:line="480" w:lineRule="auto"/>
        <w:ind w:firstLine="720"/>
        <w:contextualSpacing/>
      </w:pPr>
      <w:r>
        <w:t xml:space="preserve">The youngest </w:t>
      </w:r>
      <w:r w:rsidR="00C40B3A">
        <w:t xml:space="preserve">communities </w:t>
      </w:r>
      <w:r w:rsidR="00F9346D">
        <w:t>in primary succession</w:t>
      </w:r>
      <w:r>
        <w:t xml:space="preserve"> must first colonize via immigration, and</w:t>
      </w:r>
      <w:r w:rsidR="00F2462E">
        <w:t xml:space="preserve"> we expect</w:t>
      </w:r>
      <w:r>
        <w:t xml:space="preserve"> </w:t>
      </w:r>
      <w:r w:rsidR="000A509A">
        <w:t xml:space="preserve">community </w:t>
      </w:r>
      <w:r>
        <w:t xml:space="preserve">assembly </w:t>
      </w:r>
      <w:r w:rsidR="00F2462E">
        <w:t xml:space="preserve">over time will depend on progressive </w:t>
      </w:r>
      <w:r>
        <w:t>development of ecosystem productivity and vegetative community composition</w:t>
      </w:r>
      <w:r w:rsidR="00F2462E">
        <w:t xml:space="preserve"> in a young landscape (</w:t>
      </w:r>
      <w:proofErr w:type="spellStart"/>
      <w:r w:rsidR="00F2462E">
        <w:t>Gruner</w:t>
      </w:r>
      <w:proofErr w:type="spellEnd"/>
      <w:r w:rsidR="00F2462E">
        <w:t xml:space="preserve"> 2007</w:t>
      </w:r>
      <w:r w:rsidR="008309AE">
        <w:t>); thus</w:t>
      </w:r>
      <w:r w:rsidR="00BA5D24">
        <w:t>,</w:t>
      </w:r>
      <w:r w:rsidR="00F9346D">
        <w:t xml:space="preserve"> we expect</w:t>
      </w:r>
      <w:r w:rsidR="00C40B3A">
        <w:t xml:space="preserve"> </w:t>
      </w:r>
      <w:r w:rsidR="008C5013">
        <w:t xml:space="preserve">assembly from outside the community and </w:t>
      </w:r>
      <w:r w:rsidR="001A69F7">
        <w:t xml:space="preserve">classical </w:t>
      </w:r>
      <w:r w:rsidR="008E7247">
        <w:t>species interactions</w:t>
      </w:r>
      <w:r w:rsidR="00C40B3A">
        <w:t xml:space="preserve">. Conversely, older </w:t>
      </w:r>
      <w:r w:rsidR="00B75FE2">
        <w:t xml:space="preserve">landscapes and </w:t>
      </w:r>
      <w:r w:rsidR="00C40B3A">
        <w:t xml:space="preserve">islands </w:t>
      </w:r>
      <w:r w:rsidR="00B75FE2">
        <w:t xml:space="preserve">bear the signature </w:t>
      </w:r>
      <w:commentRangeStart w:id="57"/>
      <w:r w:rsidR="00B75FE2">
        <w:t>of many such iterations,</w:t>
      </w:r>
      <w:commentRangeEnd w:id="57"/>
      <w:r w:rsidR="008309AE">
        <w:rPr>
          <w:rStyle w:val="CommentReference"/>
        </w:rPr>
        <w:commentReference w:id="57"/>
      </w:r>
      <w:r w:rsidR="00B75FE2">
        <w:t xml:space="preserve"> </w:t>
      </w:r>
      <w:r w:rsidR="00F2462E">
        <w:t>with</w:t>
      </w:r>
      <w:r w:rsidR="00B75FE2">
        <w:t xml:space="preserve"> </w:t>
      </w:r>
      <w:ins w:id="58" w:author=" Kari Goodman" w:date="2015-03-31T11:36:00Z">
        <w:r w:rsidR="00693F75">
          <w:t xml:space="preserve">a </w:t>
        </w:r>
      </w:ins>
      <w:r w:rsidR="00B75FE2">
        <w:t xml:space="preserve">higher diversity of </w:t>
      </w:r>
      <w:r w:rsidR="008309AE">
        <w:t>interacting organisms</w:t>
      </w:r>
      <w:r w:rsidR="00B75FE2">
        <w:t xml:space="preserve"> that </w:t>
      </w:r>
      <w:commentRangeStart w:id="59"/>
      <w:r w:rsidR="00B75FE2">
        <w:t>may facilitate</w:t>
      </w:r>
      <w:r w:rsidR="00C40B3A">
        <w:t xml:space="preserve"> feedback</w:t>
      </w:r>
      <w:r w:rsidR="00B75FE2">
        <w:t>s</w:t>
      </w:r>
      <w:r w:rsidR="00C40B3A">
        <w:t xml:space="preserve"> </w:t>
      </w:r>
      <w:r w:rsidR="00593BD1">
        <w:t xml:space="preserve">between local ecological and evolutionary </w:t>
      </w:r>
      <w:commentRangeStart w:id="60"/>
      <w:r w:rsidR="00593BD1">
        <w:t>processes</w:t>
      </w:r>
      <w:commentRangeEnd w:id="59"/>
      <w:r w:rsidR="003A30B1">
        <w:rPr>
          <w:rStyle w:val="CommentReference"/>
        </w:rPr>
        <w:commentReference w:id="59"/>
      </w:r>
      <w:commentRangeEnd w:id="60"/>
      <w:r w:rsidR="00581E00">
        <w:rPr>
          <w:rStyle w:val="CommentReference"/>
        </w:rPr>
        <w:commentReference w:id="60"/>
      </w:r>
      <w:r w:rsidR="00C40B3A">
        <w:t xml:space="preserve">. </w:t>
      </w:r>
      <w:commentRangeStart w:id="61"/>
      <w:r w:rsidR="00C40B3A">
        <w:t xml:space="preserve">While many archipelagos around the world share these biotic and geologic properties, the </w:t>
      </w:r>
      <w:commentRangeEnd w:id="61"/>
      <w:r w:rsidR="003A30B1">
        <w:rPr>
          <w:rStyle w:val="CommentReference"/>
        </w:rPr>
        <w:commentReference w:id="61"/>
      </w:r>
      <w:r w:rsidR="00C40B3A">
        <w:t xml:space="preserve">Hawaiian archipelago provides a particularly useful system for study because </w:t>
      </w:r>
      <w:proofErr w:type="gramStart"/>
      <w:r w:rsidR="00C40B3A">
        <w:t>its</w:t>
      </w:r>
      <w:proofErr w:type="gramEnd"/>
      <w:r w:rsidR="00C40B3A">
        <w:t xml:space="preserve"> </w:t>
      </w:r>
      <w:r w:rsidR="00F2462E">
        <w:t xml:space="preserve">linear </w:t>
      </w:r>
      <w:r w:rsidR="00C40B3A">
        <w:t xml:space="preserve">geological chronology (Price &amp; </w:t>
      </w:r>
      <w:proofErr w:type="spellStart"/>
      <w:r w:rsidR="00C40B3A">
        <w:t>Clague</w:t>
      </w:r>
      <w:proofErr w:type="spellEnd"/>
      <w:r w:rsidR="00C40B3A">
        <w:t>, 2002)</w:t>
      </w:r>
      <w:r w:rsidR="008E7247">
        <w:t>, ecosystem developmental trajectories</w:t>
      </w:r>
      <w:r w:rsidR="008329DF">
        <w:t xml:space="preserve"> (</w:t>
      </w:r>
      <w:proofErr w:type="spellStart"/>
      <w:r w:rsidR="008329DF">
        <w:t>Vitousek</w:t>
      </w:r>
      <w:proofErr w:type="spellEnd"/>
      <w:r w:rsidR="008329DF">
        <w:t xml:space="preserve"> 2004)</w:t>
      </w:r>
      <w:r w:rsidR="008E7247">
        <w:t xml:space="preserve">, and </w:t>
      </w:r>
      <w:proofErr w:type="spellStart"/>
      <w:r w:rsidR="008E7247">
        <w:t>phylogeographic</w:t>
      </w:r>
      <w:proofErr w:type="spellEnd"/>
      <w:r w:rsidR="008E7247">
        <w:t xml:space="preserve"> </w:t>
      </w:r>
      <w:r w:rsidR="00C40B3A">
        <w:t>patterns of biodiversity are</w:t>
      </w:r>
      <w:r w:rsidR="000A509A">
        <w:t xml:space="preserve"> each</w:t>
      </w:r>
      <w:r w:rsidR="00C40B3A">
        <w:t xml:space="preserve"> well characterized (Wagner &amp; Funk, 1995).</w:t>
      </w:r>
      <w:r w:rsidR="00D660FC" w:rsidRPr="00D660FC">
        <w:t xml:space="preserve"> </w:t>
      </w:r>
      <w:r w:rsidR="00D660FC">
        <w:t xml:space="preserve">Moreover, </w:t>
      </w:r>
      <w:r w:rsidR="00442DD2">
        <w:t>studies</w:t>
      </w:r>
      <w:r w:rsidR="00D660FC">
        <w:t xml:space="preserve"> of diversity across the islands have demonstrated </w:t>
      </w:r>
      <w:r w:rsidR="00442DD2">
        <w:t xml:space="preserve">patterns that are non-uniform across the island </w:t>
      </w:r>
      <w:proofErr w:type="spellStart"/>
      <w:r w:rsidR="00442DD2">
        <w:t>chronosequence</w:t>
      </w:r>
      <w:proofErr w:type="spellEnd"/>
      <w:r w:rsidR="00442DD2">
        <w:t xml:space="preserve"> with marked </w:t>
      </w:r>
      <w:r w:rsidR="00D660FC">
        <w:t xml:space="preserve">differences between lineages (e.g., </w:t>
      </w:r>
      <w:proofErr w:type="spellStart"/>
      <w:r w:rsidR="00D660FC">
        <w:t>Gruner</w:t>
      </w:r>
      <w:proofErr w:type="spellEnd"/>
      <w:r w:rsidR="00D660FC">
        <w:t xml:space="preserve"> 2007; Gillespie &amp; Baldwin, 2010).</w:t>
      </w:r>
    </w:p>
    <w:p w:rsidR="000923B3" w:rsidRDefault="00C40B3A" w:rsidP="001D3F76">
      <w:pPr>
        <w:pStyle w:val="Heading2"/>
        <w:spacing w:line="480" w:lineRule="auto"/>
        <w:contextualSpacing/>
      </w:pPr>
      <w:bookmarkStart w:id="62" w:name="development-of-genetic-discontinuity"/>
      <w:r>
        <w:t xml:space="preserve">Development of genetic </w:t>
      </w:r>
      <w:r w:rsidR="00D40AF6">
        <w:t>structure</w:t>
      </w:r>
    </w:p>
    <w:bookmarkEnd w:id="62"/>
    <w:p w:rsidR="000923B3" w:rsidRDefault="009259BA" w:rsidP="0030227D">
      <w:pPr>
        <w:spacing w:line="480" w:lineRule="auto"/>
        <w:ind w:firstLine="720"/>
        <w:contextualSpacing/>
      </w:pPr>
      <w:r>
        <w:t>High</w:t>
      </w:r>
      <w:r w:rsidR="00C40B3A">
        <w:t xml:space="preserve"> </w:t>
      </w:r>
      <w:r>
        <w:t xml:space="preserve">levels of </w:t>
      </w:r>
      <w:r w:rsidR="004B6CF4">
        <w:t>dispersal</w:t>
      </w:r>
      <w:r>
        <w:t>, and associated gene flow,</w:t>
      </w:r>
      <w:r w:rsidR="004B6CF4">
        <w:t xml:space="preserve"> among </w:t>
      </w:r>
      <w:r>
        <w:t xml:space="preserve">localities limit the extent to which populations can diverge genetically.  However, when gene flow </w:t>
      </w:r>
      <w:r w:rsidR="00C40B3A">
        <w:t>is low</w:t>
      </w:r>
      <w:r>
        <w:t xml:space="preserve"> </w:t>
      </w:r>
      <w:r w:rsidR="00C40B3A">
        <w:t xml:space="preserve">the ecologies of </w:t>
      </w:r>
      <w:r w:rsidR="00FE1F19">
        <w:t xml:space="preserve">distinct </w:t>
      </w:r>
      <w:r w:rsidR="00C40B3A">
        <w:t xml:space="preserve">populations in different localities </w:t>
      </w:r>
      <w:r w:rsidR="00FE1F19">
        <w:t xml:space="preserve">are </w:t>
      </w:r>
      <w:r w:rsidR="00C40B3A">
        <w:t xml:space="preserve">free to </w:t>
      </w:r>
      <w:r w:rsidR="00FE1F19">
        <w:t>diverge through local selective pressures and drift leading to diversification</w:t>
      </w:r>
      <w:r w:rsidR="00C40B3A">
        <w:t xml:space="preserve">. </w:t>
      </w:r>
      <w:r>
        <w:t>Thus</w:t>
      </w:r>
      <w:r w:rsidR="00C40B3A">
        <w:t xml:space="preserve">, the magnitude of </w:t>
      </w:r>
      <w:r w:rsidR="00FE1F19">
        <w:t xml:space="preserve">genetic </w:t>
      </w:r>
      <w:r w:rsidR="00C40B3A">
        <w:t>connectivity among population</w:t>
      </w:r>
      <w:r w:rsidR="007A2009">
        <w:t>s</w:t>
      </w:r>
      <w:r w:rsidR="00C40B3A">
        <w:t xml:space="preserve"> provides a measure of the relative importance of </w:t>
      </w:r>
      <w:r w:rsidR="00FE1F19">
        <w:t>dispersal-driven</w:t>
      </w:r>
      <w:r>
        <w:t xml:space="preserve"> community</w:t>
      </w:r>
      <w:r w:rsidR="00FE1F19">
        <w:t xml:space="preserve"> assembly</w:t>
      </w:r>
      <w:r w:rsidR="008B26C0">
        <w:t xml:space="preserve"> (dictated by processes removed from the local setting)</w:t>
      </w:r>
      <w:r w:rsidR="00FE1F19">
        <w:t xml:space="preserve"> </w:t>
      </w:r>
      <w:r>
        <w:t xml:space="preserve">in contrast to </w:t>
      </w:r>
      <w:r w:rsidR="00FE1F19">
        <w:t xml:space="preserve">assembly by </w:t>
      </w:r>
      <w:r w:rsidR="008B26C0">
        <w:t>local (</w:t>
      </w:r>
      <w:r w:rsidR="006E633D" w:rsidRPr="006E633D">
        <w:rPr>
          <w:i/>
        </w:rPr>
        <w:t>in situ</w:t>
      </w:r>
      <w:r w:rsidR="008B26C0">
        <w:t>)</w:t>
      </w:r>
      <w:r w:rsidR="00FE1F19">
        <w:t xml:space="preserve"> diversification </w:t>
      </w:r>
      <w:r w:rsidR="00C40B3A">
        <w:t xml:space="preserve">in determining </w:t>
      </w:r>
      <w:r w:rsidR="00FE1F19">
        <w:t>community composition</w:t>
      </w:r>
      <w:r w:rsidR="00C40B3A">
        <w:t>.</w:t>
      </w:r>
      <w:r w:rsidR="00DC53F6">
        <w:t xml:space="preserve"> </w:t>
      </w:r>
      <w:r>
        <w:t>U</w:t>
      </w:r>
      <w:r w:rsidR="00C40B3A">
        <w:t xml:space="preserve">sing the </w:t>
      </w:r>
      <w:proofErr w:type="spellStart"/>
      <w:r w:rsidR="00C40B3A">
        <w:t>chronosequence</w:t>
      </w:r>
      <w:proofErr w:type="spellEnd"/>
      <w:r>
        <w:t xml:space="preserve"> of the Hawaiian Archipelago</w:t>
      </w:r>
      <w:r w:rsidR="00C40B3A">
        <w:t xml:space="preserve">, we can </w:t>
      </w:r>
      <w:r w:rsidR="00573D69">
        <w:t>analyze</w:t>
      </w:r>
      <w:r w:rsidR="001D0A36">
        <w:t xml:space="preserve"> populations from multiple sets of </w:t>
      </w:r>
      <w:proofErr w:type="spellStart"/>
      <w:r w:rsidR="001D0A36">
        <w:t>taxa</w:t>
      </w:r>
      <w:proofErr w:type="spellEnd"/>
      <w:r w:rsidR="001D0A36">
        <w:t xml:space="preserve"> across </w:t>
      </w:r>
      <w:proofErr w:type="spellStart"/>
      <w:r w:rsidR="001D0A36">
        <w:t>trophic</w:t>
      </w:r>
      <w:proofErr w:type="spellEnd"/>
      <w:r w:rsidR="001D0A36">
        <w:t xml:space="preserve"> guilds</w:t>
      </w:r>
      <w:r w:rsidR="00C40B3A">
        <w:t xml:space="preserve"> </w:t>
      </w:r>
      <w:r w:rsidR="001D0A36">
        <w:t>occurring in geological context</w:t>
      </w:r>
      <w:r w:rsidR="00673383">
        <w:t>s</w:t>
      </w:r>
      <w:r w:rsidR="001D0A36">
        <w:t xml:space="preserve"> </w:t>
      </w:r>
      <w:r w:rsidR="00C40B3A">
        <w:t>from young to old.</w:t>
      </w:r>
      <w:r w:rsidR="00B96E7C">
        <w:t xml:space="preserve">  We predict that ecological processes will dominate in community assembly in young habitats with the importance of evolutionary processes increasing with habitat age.  If evolutionary processes were not important, we would predict that communities would reach a statistical steady state through ecological processes alone. </w:t>
      </w:r>
      <w:r w:rsidR="001D0A36">
        <w:t xml:space="preserve"> </w:t>
      </w:r>
      <w:commentRangeStart w:id="63"/>
      <w:r w:rsidR="00270154">
        <w:t>If</w:t>
      </w:r>
      <w:r w:rsidR="007415D8">
        <w:t>, as we expect,</w:t>
      </w:r>
      <w:r w:rsidR="00B96E7C">
        <w:t xml:space="preserve"> evolutionary processes </w:t>
      </w:r>
      <w:r w:rsidR="007415D8">
        <w:t>become increasingly</w:t>
      </w:r>
      <w:r w:rsidR="00B96E7C">
        <w:t xml:space="preserve"> important</w:t>
      </w:r>
      <w:r w:rsidR="00270154">
        <w:t xml:space="preserve"> in community assembly</w:t>
      </w:r>
      <w:r w:rsidR="007415D8">
        <w:t xml:space="preserve"> over time</w:t>
      </w:r>
      <w:r w:rsidR="00270154">
        <w:t>,</w:t>
      </w:r>
      <w:r w:rsidR="004D2AF0">
        <w:t xml:space="preserve"> we would expect </w:t>
      </w:r>
      <w:r w:rsidR="00270154">
        <w:t>to observe</w:t>
      </w:r>
      <w:r w:rsidR="004D2AF0">
        <w:t xml:space="preserve"> </w:t>
      </w:r>
      <w:r w:rsidR="008B19DD">
        <w:t xml:space="preserve">associated </w:t>
      </w:r>
      <w:r w:rsidR="001D0A36">
        <w:t xml:space="preserve">deviations from </w:t>
      </w:r>
      <w:r w:rsidR="004D2AF0">
        <w:t>a</w:t>
      </w:r>
      <w:r w:rsidR="00B96E7C">
        <w:t>n ecological</w:t>
      </w:r>
      <w:r w:rsidR="004D2AF0">
        <w:t xml:space="preserve"> null model</w:t>
      </w:r>
      <w:r w:rsidR="00270154">
        <w:t xml:space="preserve"> of community assembly</w:t>
      </w:r>
      <w:r w:rsidR="001D0A36">
        <w:t xml:space="preserve">—provided by </w:t>
      </w:r>
      <w:r w:rsidR="00F9610A">
        <w:t xml:space="preserve">simplified </w:t>
      </w:r>
      <w:r w:rsidR="004D2AF0">
        <w:t>ecological theory</w:t>
      </w:r>
      <w:r w:rsidR="008B19DD">
        <w:t xml:space="preserve"> - and</w:t>
      </w:r>
      <w:r w:rsidR="001D0A36">
        <w:t xml:space="preserve"> correlated with</w:t>
      </w:r>
      <w:r w:rsidR="00270154">
        <w:t xml:space="preserve"> </w:t>
      </w:r>
      <w:del w:id="64" w:author=" Kari Goodman" w:date="2015-03-31T10:27:00Z">
        <w:r w:rsidR="001D0A36" w:rsidDel="008407C1">
          <w:delText xml:space="preserve"> </w:delText>
        </w:r>
      </w:del>
      <w:r w:rsidR="00270154">
        <w:t>degree of population structure</w:t>
      </w:r>
      <w:r w:rsidR="00270154">
        <w:rPr>
          <w:rStyle w:val="CommentReference"/>
        </w:rPr>
        <w:commentReference w:id="65"/>
      </w:r>
      <w:r w:rsidR="00270154">
        <w:t xml:space="preserve"> and/or </w:t>
      </w:r>
      <w:r w:rsidR="001D0A36">
        <w:t xml:space="preserve">age along </w:t>
      </w:r>
      <w:r w:rsidR="00C339FA">
        <w:t xml:space="preserve">the </w:t>
      </w:r>
      <w:proofErr w:type="spellStart"/>
      <w:r w:rsidR="001D0A36">
        <w:t>chronosequence</w:t>
      </w:r>
      <w:commentRangeStart w:id="66"/>
      <w:proofErr w:type="spellEnd"/>
      <w:r w:rsidR="001D0A36">
        <w:t>.</w:t>
      </w:r>
      <w:commentRangeEnd w:id="63"/>
      <w:r w:rsidR="00034095">
        <w:rPr>
          <w:rStyle w:val="CommentReference"/>
          <w:vanish/>
        </w:rPr>
        <w:commentReference w:id="63"/>
      </w:r>
      <w:commentRangeEnd w:id="66"/>
      <w:r w:rsidR="008B19DD">
        <w:rPr>
          <w:rStyle w:val="CommentReference"/>
        </w:rPr>
        <w:commentReference w:id="66"/>
      </w:r>
    </w:p>
    <w:p w:rsidR="000923B3" w:rsidRDefault="00C40B3A" w:rsidP="001D3F76">
      <w:pPr>
        <w:pStyle w:val="Heading2"/>
        <w:spacing w:line="480" w:lineRule="auto"/>
        <w:contextualSpacing/>
      </w:pPr>
      <w:bookmarkStart w:id="67" w:name="macroecological-metrics"/>
      <w:proofErr w:type="spellStart"/>
      <w:r>
        <w:t>Macroecological</w:t>
      </w:r>
      <w:proofErr w:type="spellEnd"/>
      <w:r>
        <w:t xml:space="preserve"> metrics</w:t>
      </w:r>
    </w:p>
    <w:bookmarkEnd w:id="67"/>
    <w:p w:rsidR="00F642E4" w:rsidRDefault="00EC47D4" w:rsidP="00962C87">
      <w:pPr>
        <w:spacing w:line="480" w:lineRule="auto"/>
        <w:contextualSpacing/>
        <w:rPr>
          <w:rFonts w:ascii="Times New Roman" w:hAnsi="Times New Roman"/>
        </w:rPr>
      </w:pPr>
      <w:r>
        <w:t xml:space="preserve">        </w:t>
      </w:r>
      <w:r w:rsidR="00B04C0E">
        <w:t>Unified</w:t>
      </w:r>
      <w:r>
        <w:t xml:space="preserve"> theories</w:t>
      </w:r>
      <w:r w:rsidR="00B04C0E">
        <w:t xml:space="preserve"> of biodiversity</w:t>
      </w:r>
      <w:r w:rsidR="00034095">
        <w:t xml:space="preserve"> (e.g. Hubbell, 2001; Harte, 2011) </w:t>
      </w:r>
      <w:r w:rsidR="00A247CF">
        <w:t xml:space="preserve">by their nature </w:t>
      </w:r>
      <w:r w:rsidR="00034095">
        <w:t>provide a simplified view</w:t>
      </w:r>
      <w:r>
        <w:t xml:space="preserve"> of biodiversity</w:t>
      </w:r>
      <w:r w:rsidR="00034095">
        <w:t xml:space="preserve">, but deviations from theory can provide </w:t>
      </w:r>
      <w:r w:rsidR="002354BB">
        <w:t>insights</w:t>
      </w:r>
      <w:r w:rsidR="00034095">
        <w:t xml:space="preserve"> as to which particular ecological patterns require </w:t>
      </w:r>
      <w:r>
        <w:t xml:space="preserve">additional biological </w:t>
      </w:r>
      <w:r w:rsidR="00034095">
        <w:t>me</w:t>
      </w:r>
      <w:r>
        <w:t xml:space="preserve">chanisms for their explanation. </w:t>
      </w:r>
      <w:r w:rsidR="002354BB">
        <w:t>Here</w:t>
      </w:r>
      <w:r w:rsidR="00962C87">
        <w:t xml:space="preserve">, we </w:t>
      </w:r>
      <w:r w:rsidR="002354BB">
        <w:t>focus</w:t>
      </w:r>
      <w:r w:rsidR="00962C87">
        <w:t xml:space="preserve"> on plants and </w:t>
      </w:r>
      <w:commentRangeStart w:id="68"/>
      <w:r w:rsidR="00962C87">
        <w:t xml:space="preserve">insects </w:t>
      </w:r>
      <w:commentRangeEnd w:id="68"/>
      <w:r w:rsidR="00B04C0E">
        <w:rPr>
          <w:rStyle w:val="CommentReference"/>
        </w:rPr>
        <w:commentReference w:id="68"/>
      </w:r>
      <w:r w:rsidR="00962C87">
        <w:t xml:space="preserve">from sites across </w:t>
      </w:r>
      <w:r w:rsidR="00B04C0E">
        <w:t xml:space="preserve">the Hawaiian </w:t>
      </w:r>
      <w:proofErr w:type="spellStart"/>
      <w:r w:rsidR="00B04C0E">
        <w:t>chronosequence</w:t>
      </w:r>
      <w:proofErr w:type="spellEnd"/>
      <w:r w:rsidR="002354BB">
        <w:t xml:space="preserve"> and compare metrics of community structure</w:t>
      </w:r>
      <w:r w:rsidR="00962C87">
        <w:t xml:space="preserve"> to the expectations of METE</w:t>
      </w:r>
      <w:r w:rsidR="00D02A27">
        <w:t>,</w:t>
      </w:r>
      <w:r w:rsidR="008B69A9">
        <w:t xml:space="preserve"> </w:t>
      </w:r>
      <w:r w:rsidR="00D02A27">
        <w:t xml:space="preserve">a </w:t>
      </w:r>
      <w:r w:rsidR="008B69A9">
        <w:t>powerful theory that</w:t>
      </w:r>
      <w:r w:rsidR="000412FF">
        <w:t xml:space="preserve"> </w:t>
      </w:r>
      <w:r w:rsidR="00C40B3A">
        <w:t xml:space="preserve">provides </w:t>
      </w:r>
      <w:r w:rsidR="00C40B3A" w:rsidRPr="00D02A27">
        <w:t>prediction</w:t>
      </w:r>
      <w:r w:rsidR="008B69A9" w:rsidRPr="00D02A27">
        <w:t xml:space="preserve">s of </w:t>
      </w:r>
      <w:r w:rsidR="00D02A27" w:rsidRPr="00D02A27">
        <w:rPr>
          <w:rFonts w:eastAsia="Times New Roman" w:cs="Times New Roman"/>
        </w:rPr>
        <w:t xml:space="preserve">species and individual abundance distributions, species area relationships, and metabolic rate and linkage distributions, </w:t>
      </w:r>
      <w:r w:rsidR="00C40B3A" w:rsidRPr="00D02A27">
        <w:t>f</w:t>
      </w:r>
      <w:r w:rsidR="00C40B3A">
        <w:t>or idealized ecological communities in which a system’s behavior is governed by a simple set of s</w:t>
      </w:r>
      <w:r w:rsidR="00C40B3A" w:rsidRPr="009F6E17">
        <w:t xml:space="preserve">tate variables. </w:t>
      </w:r>
      <w:commentRangeStart w:id="69"/>
      <w:commentRangeStart w:id="70"/>
      <w:r w:rsidR="00C75353" w:rsidRPr="00A73099">
        <w:t xml:space="preserve">The </w:t>
      </w:r>
      <w:commentRangeEnd w:id="69"/>
      <w:r w:rsidR="002354BB">
        <w:rPr>
          <w:rStyle w:val="CommentReference"/>
        </w:rPr>
        <w:commentReference w:id="69"/>
      </w:r>
      <w:r w:rsidR="00C75353" w:rsidRPr="00A73099">
        <w:t>principle of maximum information entropy</w:t>
      </w:r>
      <w:r w:rsidR="00C75353" w:rsidRPr="004A0DA8">
        <w:t xml:space="preserve"> (</w:t>
      </w:r>
      <w:proofErr w:type="spellStart"/>
      <w:r w:rsidR="00C75353" w:rsidRPr="004A0DA8">
        <w:t>MaxEnt</w:t>
      </w:r>
      <w:proofErr w:type="spellEnd"/>
      <w:r w:rsidR="00C75353" w:rsidRPr="004A0DA8">
        <w:t>)</w:t>
      </w:r>
      <w:r w:rsidR="00C75353" w:rsidRPr="009F6E17">
        <w:t xml:space="preserve">, from which METE is derived, is an established inference procedure that has yielded accurate predictions </w:t>
      </w:r>
      <w:r w:rsidR="000A7BED" w:rsidRPr="009F6E17">
        <w:t>of diverse</w:t>
      </w:r>
      <w:r w:rsidR="00C75353" w:rsidRPr="009F6E17">
        <w:t xml:space="preserve"> patterns in fields as varied as thermodynamics </w:t>
      </w:r>
      <w:commentRangeStart w:id="71"/>
      <w:r w:rsidR="00C75353" w:rsidRPr="009F6E17">
        <w:t xml:space="preserve">[1,2], economics [3], forensics [4], imaging technologies [5-7], and recently ecology </w:t>
      </w:r>
      <w:r w:rsidR="000A7BED" w:rsidRPr="009F6E17">
        <w:t>[8-15</w:t>
      </w:r>
      <w:r w:rsidR="00C75353" w:rsidRPr="009F6E17">
        <w:t>].</w:t>
      </w:r>
      <w:commentRangeEnd w:id="71"/>
      <w:r w:rsidR="00DC53F6">
        <w:t xml:space="preserve"> </w:t>
      </w:r>
      <w:r w:rsidR="00104CEE" w:rsidRPr="009F6E17">
        <w:rPr>
          <w:rStyle w:val="CommentReference"/>
        </w:rPr>
        <w:commentReference w:id="71"/>
      </w:r>
      <w:proofErr w:type="spellStart"/>
      <w:r w:rsidR="004471AE" w:rsidRPr="009F6E17">
        <w:t>MaxEnt</w:t>
      </w:r>
      <w:proofErr w:type="spellEnd"/>
      <w:r w:rsidR="004471AE" w:rsidRPr="009F6E17">
        <w:t xml:space="preserve"> works by </w:t>
      </w:r>
      <w:r w:rsidR="00F642E4" w:rsidRPr="009F6E17">
        <w:t>seeking the least</w:t>
      </w:r>
      <w:r w:rsidR="00DC53F6">
        <w:t>-</w:t>
      </w:r>
      <w:r w:rsidR="00F642E4" w:rsidRPr="009F6E17">
        <w:t xml:space="preserve">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numbers of species and individuals). </w:t>
      </w:r>
      <w:r w:rsidR="00DC53F6">
        <w:t xml:space="preserve">Here, ‘least-biased’ </w:t>
      </w:r>
      <w:r w:rsidR="00F642E4" w:rsidRPr="009F6E17">
        <w:t xml:space="preserve">means making no further assumptions about the system other than those necessary to </w:t>
      </w:r>
      <w:r w:rsidR="00B76C4A" w:rsidRPr="009F6E17">
        <w:t>meet the constraints of the state variables. This results in predicted distributions that are as uniform as possible, and thus contain the maximum possible information entropy. Put another way</w:t>
      </w:r>
      <w:r w:rsidR="00DC53F6">
        <w:t>,</w:t>
      </w:r>
      <w:r w:rsidR="00B76C4A" w:rsidRPr="009F6E17">
        <w:t xml:space="preserve"> these predictions are the most ignorant possible predictions about the </w:t>
      </w:r>
      <w:commentRangeStart w:id="72"/>
      <w:r w:rsidR="00B76C4A" w:rsidRPr="009F6E17">
        <w:t>system</w:t>
      </w:r>
      <w:commentRangeEnd w:id="72"/>
      <w:r w:rsidR="005C7CA1">
        <w:rPr>
          <w:rStyle w:val="CommentReference"/>
        </w:rPr>
        <w:commentReference w:id="72"/>
      </w:r>
      <w:r w:rsidR="00B76C4A" w:rsidRPr="009F6E17">
        <w:t>.</w:t>
      </w:r>
      <w:r w:rsidR="008C1A45">
        <w:t xml:space="preserve"> </w:t>
      </w:r>
      <w:commentRangeEnd w:id="70"/>
      <w:r w:rsidR="008C1A45">
        <w:rPr>
          <w:rStyle w:val="CommentReference"/>
          <w:vanish/>
        </w:rPr>
        <w:commentReference w:id="70"/>
      </w:r>
      <w:r w:rsidR="00962C87" w:rsidRPr="00962C87">
        <w:t xml:space="preserve"> </w:t>
      </w:r>
      <w:r w:rsidR="00962C87">
        <w:t xml:space="preserve">Studying the unique ecological conditions and evolutionary histories of real world systems that deviate from METE can provide insights into the processes driving ecological systems away from the </w:t>
      </w:r>
      <w:commentRangeStart w:id="73"/>
      <w:r w:rsidR="00962C87">
        <w:t xml:space="preserve">statistical steady state </w:t>
      </w:r>
      <w:commentRangeEnd w:id="73"/>
      <w:r w:rsidR="00962C87">
        <w:rPr>
          <w:rStyle w:val="CommentReference"/>
        </w:rPr>
        <w:commentReference w:id="73"/>
      </w:r>
      <w:r w:rsidR="00962C87">
        <w:t xml:space="preserve">it describes and toward alternate system states (Harte, 2011). </w:t>
      </w:r>
    </w:p>
    <w:p w:rsidR="00184C49" w:rsidRDefault="00C40B3A" w:rsidP="0030227D">
      <w:pPr>
        <w:spacing w:line="480" w:lineRule="auto"/>
        <w:ind w:firstLine="720"/>
        <w:contextualSpacing/>
      </w:pPr>
      <w:commentRangeStart w:id="74"/>
      <w:r>
        <w:t xml:space="preserve">METE can successfully predict various metrics of an ecological community (Harte, 2011), including network metrics that describe </w:t>
      </w:r>
      <w:proofErr w:type="spellStart"/>
      <w:r>
        <w:t>trophic</w:t>
      </w:r>
      <w:proofErr w:type="spellEnd"/>
      <w:r>
        <w:t xml:space="preserve"> interactions between species (Williams, 2010; Harte, 2011)</w:t>
      </w:r>
      <w:commentRangeEnd w:id="74"/>
      <w:r w:rsidR="00DB3909">
        <w:rPr>
          <w:rStyle w:val="CommentReference"/>
        </w:rPr>
        <w:commentReference w:id="74"/>
      </w:r>
      <w:r>
        <w:t xml:space="preserve">. </w:t>
      </w:r>
      <w:commentRangeStart w:id="75"/>
      <w:r>
        <w:t xml:space="preserve">Ecological network theory </w:t>
      </w:r>
      <w:r w:rsidR="00962C87">
        <w:t xml:space="preserve">is </w:t>
      </w:r>
      <w:r w:rsidR="00590C8C">
        <w:t>derive</w:t>
      </w:r>
      <w:r w:rsidR="00962C87">
        <w:t>d</w:t>
      </w:r>
      <w:commentRangeEnd w:id="75"/>
      <w:r w:rsidR="00DB3909">
        <w:rPr>
          <w:rStyle w:val="CommentReference"/>
        </w:rPr>
        <w:commentReference w:id="75"/>
      </w:r>
      <w:r w:rsidR="00590C8C">
        <w:t xml:space="preserve"> from</w:t>
      </w:r>
      <w:r>
        <w:t xml:space="preserve"> evolutionary concepts such as </w:t>
      </w:r>
      <w:proofErr w:type="spellStart"/>
      <w:r>
        <w:t>coevolution</w:t>
      </w:r>
      <w:proofErr w:type="spellEnd"/>
      <w:r>
        <w:t xml:space="preserve"> (</w:t>
      </w:r>
      <w:proofErr w:type="spellStart"/>
      <w:r w:rsidR="00884F16">
        <w:t>Bascompte</w:t>
      </w:r>
      <w:proofErr w:type="spellEnd"/>
      <w:r w:rsidR="00884F16">
        <w:t xml:space="preserve"> &amp; </w:t>
      </w:r>
      <w:proofErr w:type="spellStart"/>
      <w:r w:rsidR="00884F16">
        <w:t>Jordano</w:t>
      </w:r>
      <w:proofErr w:type="spellEnd"/>
      <w:r w:rsidR="00884F16">
        <w:t xml:space="preserve">, 2007; </w:t>
      </w:r>
      <w:proofErr w:type="spellStart"/>
      <w:r w:rsidR="00884F16">
        <w:t>Donatti</w:t>
      </w:r>
      <w:proofErr w:type="spellEnd"/>
      <w:r w:rsidR="00884F16">
        <w:t xml:space="preserve"> </w:t>
      </w:r>
      <w:r w:rsidR="00884F16">
        <w:rPr>
          <w:i/>
        </w:rPr>
        <w:t>et al.</w:t>
      </w:r>
      <w:r w:rsidR="00884F16">
        <w:t xml:space="preserve">, 2011; </w:t>
      </w:r>
      <w:proofErr w:type="spellStart"/>
      <w:r w:rsidR="00884F16">
        <w:t>Nuismer</w:t>
      </w:r>
      <w:proofErr w:type="spellEnd"/>
      <w:r w:rsidR="00884F16">
        <w:t xml:space="preserve"> </w:t>
      </w:r>
      <w:r w:rsidR="00884F16">
        <w:rPr>
          <w:i/>
        </w:rPr>
        <w:t>et al.</w:t>
      </w:r>
      <w:r w:rsidR="00884F16">
        <w:t xml:space="preserve">, 2013; </w:t>
      </w:r>
      <w:r w:rsidR="000E434B">
        <w:t>Thompson</w:t>
      </w:r>
      <w:r w:rsidR="00181DD1">
        <w:t xml:space="preserve"> et al.</w:t>
      </w:r>
      <w:r w:rsidR="000E434B">
        <w:t xml:space="preserve"> 20</w:t>
      </w:r>
      <w:r w:rsidR="00181DD1">
        <w:t>13</w:t>
      </w:r>
      <w:r>
        <w:t>)</w:t>
      </w:r>
      <w:r w:rsidR="00590C8C">
        <w:t xml:space="preserve"> and so presents an opportune starting place to study ecological and evolutionary feedbacks.</w:t>
      </w:r>
      <w:r>
        <w:t xml:space="preserve"> The distribution of linkages in ecological networks </w:t>
      </w:r>
      <w:r w:rsidR="007E3242">
        <w:t>can test</w:t>
      </w:r>
      <w:r>
        <w:t xml:space="preserve"> whether plant-animal interaction networks assemble </w:t>
      </w:r>
      <w:commentRangeStart w:id="76"/>
      <w:r>
        <w:t>neutrally or through deterministic processes (</w:t>
      </w:r>
      <w:proofErr w:type="spellStart"/>
      <w:r>
        <w:t>Vázquez</w:t>
      </w:r>
      <w:proofErr w:type="spellEnd"/>
      <w:r>
        <w:t xml:space="preserve"> </w:t>
      </w:r>
      <w:r>
        <w:rPr>
          <w:i/>
        </w:rPr>
        <w:t>et al.</w:t>
      </w:r>
      <w:r>
        <w:t xml:space="preserve">, 2005). </w:t>
      </w:r>
      <w:commentRangeEnd w:id="76"/>
      <w:r w:rsidR="004449B7">
        <w:rPr>
          <w:rStyle w:val="CommentReference"/>
          <w:vanish/>
        </w:rPr>
        <w:commentReference w:id="76"/>
      </w:r>
      <w:r>
        <w:t xml:space="preserve">Analysis of other network metrics such as modularity (the degree to which species interact in semi-autonomous modules) and </w:t>
      </w:r>
      <w:proofErr w:type="spellStart"/>
      <w:r>
        <w:t>nestedness</w:t>
      </w:r>
      <w:proofErr w:type="spellEnd"/>
      <w:r>
        <w:t xml:space="preserve"> (the degree of asymmetry in interaction between specialists and generalists) can further illuminate underlying eco-evolutionary processes driving patterns of species interactions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r w:rsidR="00364026">
        <w:t xml:space="preserve"> </w:t>
      </w:r>
      <w:ins w:id="77" w:author=" Kari Goodman" w:date="2015-03-31T11:52:00Z">
        <w:r w:rsidR="00AF2035">
          <w:t xml:space="preserve">In these networks, </w:t>
        </w:r>
        <w:proofErr w:type="gramStart"/>
        <w:r w:rsidR="00AF2035">
          <w:t>sp</w:t>
        </w:r>
      </w:ins>
      <w:proofErr w:type="gramEnd"/>
      <w:del w:id="78" w:author=" Kari Goodman" w:date="2015-03-31T11:52:00Z">
        <w:r w:rsidR="00A14AF1" w:rsidDel="00AF2035">
          <w:delText>This means that sp</w:delText>
        </w:r>
      </w:del>
      <w:r w:rsidR="00A14AF1">
        <w:t>ecie</w:t>
      </w:r>
      <w:r w:rsidR="00184C49">
        <w:t xml:space="preserve">s with fewer interactions (i.e. more specialized species) will interact with a subset of the species </w:t>
      </w:r>
      <w:r w:rsidR="00164C7A">
        <w:t>with which</w:t>
      </w:r>
      <w:r w:rsidR="00184C49">
        <w:t xml:space="preserve"> generalists interact. </w:t>
      </w:r>
    </w:p>
    <w:p w:rsidR="000923B3" w:rsidRDefault="001403E4" w:rsidP="004449B7">
      <w:pPr>
        <w:spacing w:line="480" w:lineRule="auto"/>
        <w:ind w:firstLine="720"/>
        <w:contextualSpacing/>
      </w:pPr>
      <w:r>
        <w:t xml:space="preserve">The current </w:t>
      </w:r>
      <w:r w:rsidR="00164C7A">
        <w:t xml:space="preserve">paper aims to </w:t>
      </w:r>
      <w:r w:rsidR="00141D8E">
        <w:t xml:space="preserve">untangle </w:t>
      </w:r>
      <w:r w:rsidR="00164C7A">
        <w:t xml:space="preserve">processes at </w:t>
      </w:r>
      <w:r w:rsidR="00C40B3A">
        <w:t xml:space="preserve">the nexus between ecological and evolutionary forces </w:t>
      </w:r>
      <w:r w:rsidR="00AA4723">
        <w:t xml:space="preserve">by applying a novel combination of population genetics and theoretical ecology </w:t>
      </w:r>
      <w:r w:rsidR="00164C7A">
        <w:t xml:space="preserve">using the </w:t>
      </w:r>
      <w:proofErr w:type="spellStart"/>
      <w:r w:rsidR="00164C7A">
        <w:t>chronosequence</w:t>
      </w:r>
      <w:proofErr w:type="spellEnd"/>
      <w:r w:rsidR="00164C7A">
        <w:t xml:space="preserve"> of the Hawaiian Archipelago</w:t>
      </w:r>
      <w:r w:rsidR="00C40B3A">
        <w:t xml:space="preserve">. Moving </w:t>
      </w:r>
      <w:r w:rsidR="00590C8C">
        <w:t>f</w:t>
      </w:r>
      <w:r w:rsidR="00C40B3A">
        <w:t xml:space="preserve">rom young to old </w:t>
      </w:r>
      <w:r w:rsidR="008533A8">
        <w:t xml:space="preserve">communities </w:t>
      </w:r>
      <w:r w:rsidR="00C40B3A">
        <w:t xml:space="preserve">across the </w:t>
      </w:r>
      <w:proofErr w:type="spellStart"/>
      <w:r w:rsidR="00C40B3A">
        <w:t>chronosequence</w:t>
      </w:r>
      <w:proofErr w:type="spellEnd"/>
      <w:r w:rsidR="00C40B3A">
        <w:t xml:space="preserve"> we evaluate (1) the rate </w:t>
      </w:r>
      <w:r w:rsidR="00957735">
        <w:t xml:space="preserve">of formation </w:t>
      </w:r>
      <w:r w:rsidR="00C40B3A">
        <w:t xml:space="preserve">and pattern of genetic </w:t>
      </w:r>
      <w:r w:rsidR="00957735">
        <w:t xml:space="preserve">structure </w:t>
      </w:r>
      <w:r w:rsidR="00C40B3A">
        <w:t xml:space="preserve">among populations of </w:t>
      </w:r>
      <w:proofErr w:type="spellStart"/>
      <w:r w:rsidR="00C40B3A">
        <w:t>taxa</w:t>
      </w:r>
      <w:proofErr w:type="spellEnd"/>
      <w:r w:rsidR="00C40B3A">
        <w:t xml:space="preserve"> from different </w:t>
      </w:r>
      <w:proofErr w:type="spellStart"/>
      <w:r w:rsidR="00C40B3A">
        <w:t>trophic</w:t>
      </w:r>
      <w:proofErr w:type="spellEnd"/>
      <w:r w:rsidR="00C40B3A">
        <w:t xml:space="preserve"> levels as they diversify from populations to form new species; (2) the</w:t>
      </w:r>
      <w:r w:rsidR="00141D8E">
        <w:t xml:space="preserve"> </w:t>
      </w:r>
      <w:r w:rsidR="00600473">
        <w:t xml:space="preserve">relative </w:t>
      </w:r>
      <w:r w:rsidR="00141D8E">
        <w:t>importance of</w:t>
      </w:r>
      <w:r w:rsidR="00C40B3A">
        <w:t xml:space="preserve"> </w:t>
      </w:r>
      <w:r w:rsidR="00600473">
        <w:t xml:space="preserve">ecological and evolutionary </w:t>
      </w:r>
      <w:r w:rsidR="00C40B3A">
        <w:t>processes underlying species interaction networks given the backdrop of population divergence; and (3) the</w:t>
      </w:r>
      <w:r w:rsidR="00141D8E">
        <w:t xml:space="preserve"> extent to which</w:t>
      </w:r>
      <w:r w:rsidR="00C40B3A">
        <w:t xml:space="preserve"> diversification as species form and accumulate drives deviations from</w:t>
      </w:r>
      <w:r w:rsidR="00600473">
        <w:t xml:space="preserve"> that predicted by an ecological</w:t>
      </w:r>
      <w:r w:rsidR="00C40B3A">
        <w:t xml:space="preserve"> statistical steady state. We use data (mostly published) on population genetic structure and species interactions as a proof of concept. With this framework, our goal is to show how communities develop over ecological-evolutionary time, and the dynamic feedbacks involved </w:t>
      </w:r>
      <w:r w:rsidR="008533A8">
        <w:t xml:space="preserve">in the </w:t>
      </w:r>
      <w:r w:rsidR="00C40B3A">
        <w:t>assembly.</w:t>
      </w:r>
    </w:p>
    <w:p w:rsidR="00CA2D87" w:rsidRDefault="00C40B3A" w:rsidP="00CA2D87">
      <w:pPr>
        <w:pStyle w:val="Heading1"/>
        <w:spacing w:line="480" w:lineRule="auto"/>
        <w:contextualSpacing/>
      </w:pPr>
      <w:bookmarkStart w:id="79" w:name="methods-1"/>
      <w:r>
        <w:t>Methods</w:t>
      </w:r>
      <w:bookmarkStart w:id="80" w:name="hawaii-as-an-eco-evolutionary-study-syst"/>
      <w:bookmarkEnd w:id="79"/>
    </w:p>
    <w:p w:rsidR="000923B3" w:rsidRDefault="00C40B3A" w:rsidP="006F1E0F">
      <w:pPr>
        <w:pStyle w:val="Heading2"/>
        <w:spacing w:line="480" w:lineRule="auto"/>
        <w:contextualSpacing/>
      </w:pPr>
      <w:r>
        <w:t>Hawaii as an eco-evolutionary study system</w:t>
      </w:r>
    </w:p>
    <w:bookmarkEnd w:id="80"/>
    <w:p w:rsidR="000923B3" w:rsidRDefault="00C40B3A" w:rsidP="006F1E0F">
      <w:pPr>
        <w:spacing w:line="480" w:lineRule="auto"/>
        <w:ind w:firstLine="720"/>
        <w:contextualSpacing/>
      </w:pPr>
      <w:r>
        <w:t xml:space="preserve">The geological landscape of </w:t>
      </w:r>
      <w:r w:rsidR="00FB64D7">
        <w:t xml:space="preserve">each of </w:t>
      </w:r>
      <w:r>
        <w:t xml:space="preserve">the Hawaiian Islands offers a matrix of volcanic substrates mapped in fine detail by chronological age and geochemical composition (Sherrod </w:t>
      </w:r>
      <w:r>
        <w:rPr>
          <w:i/>
        </w:rPr>
        <w:t>et al.</w:t>
      </w:r>
      <w:r>
        <w:t>, 2007). Ongoing volcanic activity</w:t>
      </w:r>
      <w:r w:rsidR="00F62E03">
        <w:t>, currently evidenced on Hawaii Island,</w:t>
      </w:r>
      <w:r>
        <w:t xml:space="preserve"> has created a dynamic mosaic of habitats with transitory to long-lasting fragmentation within landscapes. </w:t>
      </w:r>
      <w:r w:rsidR="00F62E03">
        <w:t>Here, i</w:t>
      </w:r>
      <w:r>
        <w:t xml:space="preserve">solation on scales of hundreds to thousands of meters and hundreds to thousands of years can be sufficient for genetic differentiation among some arthropod populations among habitats (Goodman </w:t>
      </w:r>
      <w:r>
        <w:rPr>
          <w:i/>
        </w:rPr>
        <w:t>et al.</w:t>
      </w:r>
      <w:r>
        <w:t>, 2012</w:t>
      </w:r>
      <w:r w:rsidR="009B31F6">
        <w:t>; Bennett &amp; O’Grady, 2013;</w:t>
      </w:r>
      <w:r>
        <w:t xml:space="preserve"> Eldon </w:t>
      </w:r>
      <w:r>
        <w:rPr>
          <w:i/>
        </w:rPr>
        <w:t>et al.</w:t>
      </w:r>
      <w:r>
        <w:t xml:space="preserve">, 2013), </w:t>
      </w:r>
      <w:commentRangeStart w:id="81"/>
      <w:r>
        <w:t>while insufficient to isolate others</w:t>
      </w:r>
      <w:ins w:id="82" w:author=" Kari Goodman" w:date="2015-03-31T11:53:00Z">
        <w:r w:rsidR="004709E6">
          <w:t>, depending on the organism’s habitat affiliation</w:t>
        </w:r>
      </w:ins>
      <w:r>
        <w:t xml:space="preserve"> </w:t>
      </w:r>
      <w:commentRangeEnd w:id="81"/>
      <w:r w:rsidR="00F62E03">
        <w:rPr>
          <w:rStyle w:val="CommentReference"/>
        </w:rPr>
        <w:commentReference w:id="81"/>
      </w:r>
      <w:r>
        <w:t>(</w:t>
      </w:r>
      <w:proofErr w:type="spellStart"/>
      <w:r>
        <w:t>Vandergast</w:t>
      </w:r>
      <w:proofErr w:type="spellEnd"/>
      <w:r>
        <w:t xml:space="preserve"> </w:t>
      </w:r>
      <w:r>
        <w:rPr>
          <w:i/>
        </w:rPr>
        <w:t>et al.</w:t>
      </w:r>
      <w:r>
        <w:t xml:space="preserve">, 2004). On larger spatial and temporal scales, distinct volcanoes and islands, with their semi-independent histories of evolutionary community assembly from recent to ancient, comprise a geological </w:t>
      </w:r>
      <w:proofErr w:type="spellStart"/>
      <w:r>
        <w:t>chronosequence</w:t>
      </w:r>
      <w:proofErr w:type="spellEnd"/>
      <w:r>
        <w:t xml:space="preserve"> spanning from present day up to 5 million years across Hawaii Island to Kauai.</w:t>
      </w:r>
      <w:r w:rsidR="008F6690">
        <w:t xml:space="preserve"> This </w:t>
      </w:r>
      <w:r w:rsidR="00600473">
        <w:t xml:space="preserve">unique </w:t>
      </w:r>
      <w:r w:rsidR="005A7214">
        <w:t>space-for-time substitution</w:t>
      </w:r>
      <w:r w:rsidR="008F6690">
        <w:t xml:space="preserve"> offers a cross-sectional study system</w:t>
      </w:r>
      <w:r w:rsidR="00D56E74">
        <w:t>, the primary assumption of which is that</w:t>
      </w:r>
      <w:r w:rsidR="008F6690">
        <w:t xml:space="preserve"> younger islands</w:t>
      </w:r>
      <w:r w:rsidR="004826ED">
        <w:t xml:space="preserve"> serve as a</w:t>
      </w:r>
      <w:r w:rsidR="008F6690">
        <w:t xml:space="preserve"> proxy for the early evolutionary development </w:t>
      </w:r>
      <w:r w:rsidR="00D56E74">
        <w:t xml:space="preserve">of </w:t>
      </w:r>
      <w:r w:rsidR="008F6690">
        <w:t xml:space="preserve">older islands. </w:t>
      </w:r>
    </w:p>
    <w:p w:rsidR="00590C8C" w:rsidRDefault="00275270" w:rsidP="00275270">
      <w:pPr>
        <w:pStyle w:val="Heading2"/>
      </w:pPr>
      <w:r>
        <w:t xml:space="preserve">Two part </w:t>
      </w:r>
      <w:commentRangeStart w:id="83"/>
      <w:r>
        <w:t>approach: genetic and ecological data</w:t>
      </w:r>
      <w:commentRangeEnd w:id="83"/>
      <w:r w:rsidR="00061188">
        <w:rPr>
          <w:rStyle w:val="CommentReference"/>
          <w:rFonts w:asciiTheme="minorHAnsi" w:eastAsiaTheme="minorHAnsi" w:hAnsiTheme="minorHAnsi" w:cstheme="minorBidi"/>
          <w:b w:val="0"/>
          <w:bCs w:val="0"/>
          <w:vanish/>
          <w:color w:val="auto"/>
        </w:rPr>
        <w:commentReference w:id="83"/>
      </w:r>
    </w:p>
    <w:p w:rsidR="00275270" w:rsidRDefault="00275270" w:rsidP="00FC0664">
      <w:pPr>
        <w:spacing w:line="480" w:lineRule="auto"/>
      </w:pPr>
      <w:r>
        <w:tab/>
      </w:r>
      <w:commentRangeStart w:id="84"/>
      <w:r w:rsidR="00FC0664">
        <w:t>Here we combine two very different approaches to develop our thinking on how ecological and evolutionary processes influence each other during evolutionary community assembly</w:t>
      </w:r>
      <w:commentRangeEnd w:id="84"/>
      <w:r w:rsidR="00C34B62">
        <w:rPr>
          <w:rStyle w:val="CommentReference"/>
        </w:rPr>
        <w:commentReference w:id="84"/>
      </w:r>
      <w:r w:rsidR="00FC0664">
        <w:t xml:space="preserve">. </w:t>
      </w:r>
      <w:commentRangeStart w:id="85"/>
      <w:r w:rsidR="00FB23D9">
        <w:t xml:space="preserve">First, we analyzed all available population-level data on Hawaiian arthropods to understand how quickly genetic structure develops across </w:t>
      </w:r>
      <w:proofErr w:type="spellStart"/>
      <w:r w:rsidR="00FB23D9">
        <w:t>taxa</w:t>
      </w:r>
      <w:proofErr w:type="spellEnd"/>
      <w:r w:rsidR="00FB23D9">
        <w:t xml:space="preserve"> and at what spatial scales. This provides a measure of </w:t>
      </w:r>
      <w:r w:rsidR="006F50AB">
        <w:t xml:space="preserve">how </w:t>
      </w:r>
      <w:r w:rsidR="00FB23D9">
        <w:t>connectivity between sites</w:t>
      </w:r>
      <w:r w:rsidR="006F50AB">
        <w:t>, or lack thereof, contributes to community assembly</w:t>
      </w:r>
      <w:r w:rsidR="00FB23D9">
        <w:t xml:space="preserve">. Second, we </w:t>
      </w:r>
      <w:r w:rsidR="00061188">
        <w:t>used published data to construct</w:t>
      </w:r>
      <w:r w:rsidR="00FB23D9">
        <w:t xml:space="preserve"> a plant-herbivore network </w:t>
      </w:r>
      <w:r w:rsidR="00061188">
        <w:t xml:space="preserve">to study how ecological metrics change across the </w:t>
      </w:r>
      <w:proofErr w:type="spellStart"/>
      <w:r w:rsidR="00061188">
        <w:t>chronosequence</w:t>
      </w:r>
      <w:proofErr w:type="spellEnd"/>
      <w:r w:rsidR="006F50AB">
        <w:t xml:space="preserve"> and thus the extent to which community assembly is also determined by and interaction of ecological and evolutionary processes</w:t>
      </w:r>
      <w:commentRangeEnd w:id="85"/>
      <w:r w:rsidR="007C5B3F">
        <w:rPr>
          <w:rStyle w:val="CommentReference"/>
        </w:rPr>
        <w:commentReference w:id="85"/>
      </w:r>
      <w:r w:rsidR="006F50AB">
        <w:t>.</w:t>
      </w:r>
    </w:p>
    <w:p w:rsidR="00275270" w:rsidRPr="00590C8C" w:rsidRDefault="00275270" w:rsidP="00FC0664">
      <w:pPr>
        <w:spacing w:line="480" w:lineRule="auto"/>
      </w:pPr>
    </w:p>
    <w:p w:rsidR="0090732E" w:rsidRDefault="0090732E" w:rsidP="0090732E">
      <w:pPr>
        <w:pStyle w:val="Heading2"/>
        <w:numPr>
          <w:ins w:id="86" w:author=" Kari Goodman" w:date="2015-03-31T10:40:00Z"/>
        </w:numPr>
        <w:spacing w:line="480" w:lineRule="auto"/>
        <w:contextualSpacing/>
        <w:rPr>
          <w:ins w:id="87" w:author=" Kari Goodman" w:date="2015-03-31T10:40:00Z"/>
        </w:rPr>
      </w:pPr>
      <w:bookmarkStart w:id="88" w:name="compilation-and-analysis-of-genetic-data"/>
      <w:ins w:id="89" w:author=" Kari Goodman" w:date="2015-03-31T10:40:00Z">
        <w:r>
          <w:t>Population genetic inference of structure among populations</w:t>
        </w:r>
      </w:ins>
    </w:p>
    <w:bookmarkEnd w:id="88"/>
    <w:p w:rsidR="005F5F08" w:rsidRDefault="00C40B3A">
      <w:pPr>
        <w:spacing w:line="480" w:lineRule="auto"/>
        <w:contextualSpacing/>
      </w:pPr>
      <w:r>
        <w:t>To evaluate the balance between region</w:t>
      </w:r>
      <w:r w:rsidR="004F516F">
        <w:t>al</w:t>
      </w:r>
      <w:r>
        <w:t xml:space="preserve"> immigration and potential for local differentiation, we measured how molecular variation is partitioned </w:t>
      </w:r>
      <w:r w:rsidR="006F50AB">
        <w:t xml:space="preserve">among populations </w:t>
      </w:r>
      <w:r>
        <w:t xml:space="preserve">within species </w:t>
      </w:r>
      <w:r w:rsidR="0059759D">
        <w:t xml:space="preserve">across </w:t>
      </w:r>
      <w:r>
        <w:t xml:space="preserve">locations of known substrate age on Hawaii Island and Maui. We compiled published and new data sets for a diversity of native Hawaiian arthropod groups that represent a spectrum of </w:t>
      </w:r>
      <w:proofErr w:type="spellStart"/>
      <w:r>
        <w:t>trophic</w:t>
      </w:r>
      <w:proofErr w:type="spellEnd"/>
      <w:r>
        <w:t xml:space="preserve"> levels</w:t>
      </w:r>
      <w:r w:rsidR="00B75201">
        <w:t xml:space="preserve"> (Table 1)</w:t>
      </w:r>
      <w:ins w:id="90" w:author=" Kari Goodman" w:date="2015-03-31T10:04:00Z">
        <w:r w:rsidR="007550C4">
          <w:t xml:space="preserve">. New sequences </w:t>
        </w:r>
      </w:ins>
      <w:ins w:id="91" w:author=" Kari Goodman" w:date="2015-03-31T10:17:00Z">
        <w:r w:rsidR="007550C4">
          <w:t xml:space="preserve">were included for </w:t>
        </w:r>
      </w:ins>
      <w:proofErr w:type="spellStart"/>
      <w:r>
        <w:rPr>
          <w:i/>
        </w:rPr>
        <w:t>Nesosydne</w:t>
      </w:r>
      <w:proofErr w:type="spellEnd"/>
      <w:r>
        <w:t xml:space="preserve"> </w:t>
      </w:r>
      <w:proofErr w:type="spellStart"/>
      <w:r>
        <w:t>planthoppers</w:t>
      </w:r>
      <w:proofErr w:type="spellEnd"/>
      <w:r>
        <w:t xml:space="preserve"> (COI</w:t>
      </w:r>
      <w:ins w:id="92" w:author=" Kari Goodman" w:date="2015-03-31T10:18:00Z">
        <w:r w:rsidR="007550C4">
          <w:t xml:space="preserve">: </w:t>
        </w:r>
      </w:ins>
      <w:r w:rsidR="00AB0116">
        <w:t xml:space="preserve">data generated following the protocols in </w:t>
      </w:r>
      <w:r>
        <w:t xml:space="preserve">Goodman </w:t>
      </w:r>
      <w:r>
        <w:rPr>
          <w:i/>
        </w:rPr>
        <w:t>et al.</w:t>
      </w:r>
      <w:r>
        <w:t xml:space="preserve">, 2012 </w:t>
      </w:r>
      <w:proofErr w:type="spellStart"/>
      <w:r>
        <w:t>GenBank</w:t>
      </w:r>
      <w:proofErr w:type="spellEnd"/>
      <w:r>
        <w:t xml:space="preserve"> accession numbers XXX-XXX)</w:t>
      </w:r>
      <w:ins w:id="93" w:author=" Kari Goodman" w:date="2015-03-31T10:18:00Z">
        <w:r w:rsidR="007550C4">
          <w:t xml:space="preserve"> and</w:t>
        </w:r>
      </w:ins>
      <w:r>
        <w:t xml:space="preserve"> </w:t>
      </w:r>
      <w:proofErr w:type="spellStart"/>
      <w:r>
        <w:rPr>
          <w:i/>
        </w:rPr>
        <w:t>Trioza</w:t>
      </w:r>
      <w:proofErr w:type="spellEnd"/>
      <w:r>
        <w:t xml:space="preserve"> </w:t>
      </w:r>
      <w:proofErr w:type="spellStart"/>
      <w:r>
        <w:t>psyllids</w:t>
      </w:r>
      <w:proofErr w:type="spellEnd"/>
      <w:r>
        <w:t xml:space="preserve"> (COI, </w:t>
      </w:r>
      <w:proofErr w:type="spellStart"/>
      <w:r>
        <w:t>cytB</w:t>
      </w:r>
      <w:proofErr w:type="spellEnd"/>
      <w:ins w:id="94" w:author=" Kari Goodman" w:date="2015-03-31T10:18:00Z">
        <w:r w:rsidR="007550C4">
          <w:t>:</w:t>
        </w:r>
      </w:ins>
      <w:r>
        <w:t xml:space="preserve"> </w:t>
      </w:r>
      <w:r w:rsidR="00AB0116">
        <w:t xml:space="preserve">data generated following protocols in Percy 2003; </w:t>
      </w:r>
      <w:proofErr w:type="spellStart"/>
      <w:r>
        <w:t>GenBank</w:t>
      </w:r>
      <w:proofErr w:type="spellEnd"/>
      <w:r>
        <w:t xml:space="preserve"> accession numbers XXX-XXX)</w:t>
      </w:r>
      <w:r w:rsidR="00B75201">
        <w:t>.</w:t>
      </w:r>
      <w:r>
        <w:t xml:space="preserve"> </w:t>
      </w:r>
      <w:r w:rsidR="006F50AB">
        <w:t>S</w:t>
      </w:r>
      <w:r w:rsidR="00905744" w:rsidRPr="00905744">
        <w:t xml:space="preserve">amples </w:t>
      </w:r>
      <w:r w:rsidR="00AB0116">
        <w:t>were from</w:t>
      </w:r>
      <w:r w:rsidR="002463A2">
        <w:t xml:space="preserve"> </w:t>
      </w:r>
      <w:r w:rsidR="00905744" w:rsidRPr="00905744">
        <w:t>the focal sites</w:t>
      </w:r>
      <w:r w:rsidR="001B5203">
        <w:t xml:space="preserve"> described above for the ecological analysis</w:t>
      </w:r>
      <w:r w:rsidR="00AB0116">
        <w:t xml:space="preserve"> as well </w:t>
      </w:r>
      <w:r w:rsidR="002463A2">
        <w:t>as</w:t>
      </w:r>
      <w:r>
        <w:t xml:space="preserve"> from </w:t>
      </w:r>
      <w:r w:rsidR="006F50AB">
        <w:t xml:space="preserve">locations </w:t>
      </w:r>
      <w:r>
        <w:t>across Hawaii Island and Maui</w:t>
      </w:r>
      <w:r w:rsidR="002463A2">
        <w:t>. These data</w:t>
      </w:r>
      <w:r>
        <w:t xml:space="preserve"> </w:t>
      </w:r>
      <w:r w:rsidR="001B5203">
        <w:t xml:space="preserve">are used to </w:t>
      </w:r>
      <w:r>
        <w:t>provide an estimate of how arthropod populations have accumulated genetic</w:t>
      </w:r>
      <w:r w:rsidR="00D609DB">
        <w:t xml:space="preserve"> population</w:t>
      </w:r>
      <w:r>
        <w:t xml:space="preserve"> </w:t>
      </w:r>
      <w:r w:rsidR="003D1AE8">
        <w:t>structure</w:t>
      </w:r>
      <w:r>
        <w:t xml:space="preserve"> within the focal sites</w:t>
      </w:r>
      <w:r w:rsidR="00D609DB">
        <w:t xml:space="preserve"> of different geological age</w:t>
      </w:r>
      <w:r>
        <w:t>.</w:t>
      </w:r>
    </w:p>
    <w:p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w:t>
      </w:r>
      <w:r w:rsidR="002463A2">
        <w:t xml:space="preserve">the islands of the </w:t>
      </w:r>
      <w:r>
        <w:t>Maui Nui</w:t>
      </w:r>
      <w:r w:rsidR="002463A2">
        <w:t xml:space="preserve"> complex (Maui, Molokai, Lanai)</w:t>
      </w:r>
      <w:r>
        <w:t xml:space="preserve">.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w:r w:rsidR="002463A2">
        <w:t>,</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w:t>
      </w:r>
      <w:proofErr w:type="gramStart"/>
      <w:r>
        <w:t>an</w:t>
      </w:r>
      <w:proofErr w:type="gramEnd"/>
      <w:r>
        <w:t xml:space="preserv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w:t>
      </w:r>
      <w:proofErr w:type="spellStart"/>
      <w:r>
        <w:t>taxa</w:t>
      </w:r>
      <w:proofErr w:type="spellEnd"/>
      <w:r>
        <w:t xml:space="preserve"> as possible and additionally implemented a new divergence dating analysis for </w:t>
      </w:r>
      <w:proofErr w:type="spellStart"/>
      <w:r>
        <w:rPr>
          <w:i/>
        </w:rPr>
        <w:t>Tetragnatha</w:t>
      </w:r>
      <w:proofErr w:type="spellEnd"/>
      <w:r>
        <w:t xml:space="preserve"> spiders (see supplementary information).</w:t>
      </w:r>
    </w:p>
    <w:p w:rsidR="000923B3" w:rsidRDefault="00C40B3A" w:rsidP="006F1E0F">
      <w:pPr>
        <w:spacing w:line="480" w:lineRule="auto"/>
        <w:ind w:firstLine="720"/>
        <w:contextualSpacing/>
      </w:pPr>
      <w:r>
        <w:t xml:space="preserve">To explicitly </w:t>
      </w:r>
      <w:r w:rsidR="00D609DB">
        <w:t xml:space="preserve">test </w:t>
      </w:r>
      <w:r>
        <w:t xml:space="preserve">the </w:t>
      </w:r>
      <w:r w:rsidR="00D609DB">
        <w:t>association between</w:t>
      </w:r>
      <w:r>
        <w:t xml:space="preserve"> landscape age and potential for </w:t>
      </w:r>
      <w:r w:rsidR="00D609DB">
        <w:rPr>
          <w:i/>
        </w:rPr>
        <w:t xml:space="preserve">in </w:t>
      </w:r>
      <w:r w:rsidR="006E633D" w:rsidRPr="006E633D">
        <w:t>situ</w:t>
      </w:r>
      <w:r w:rsidR="00D609DB">
        <w:t xml:space="preserve"> genetic </w:t>
      </w:r>
      <w:r w:rsidRPr="00D609DB">
        <w:t>divergence</w:t>
      </w:r>
      <w:r>
        <w:t xml:space="preserv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w:t>
      </w:r>
      <w:proofErr w:type="spellStart"/>
      <w:r>
        <w:t>Excoffier</w:t>
      </w:r>
      <w:proofErr w:type="spellEnd"/>
      <w:r>
        <w:t xml:space="preserve"> &amp; </w:t>
      </w:r>
      <w:proofErr w:type="spellStart"/>
      <w:r>
        <w:t>Lischer</w:t>
      </w:r>
      <w:proofErr w:type="spellEnd"/>
      <w:r>
        <w:t xml:space="preserve">, 2010) for each </w:t>
      </w:r>
      <w:proofErr w:type="spellStart"/>
      <w:r>
        <w:t>taxon</w:t>
      </w:r>
      <w:proofErr w:type="spellEnd"/>
      <w:r>
        <w:t xml:space="preserve"> </w:t>
      </w:r>
      <w:r w:rsidR="00804DFD">
        <w:t xml:space="preserve">among </w:t>
      </w:r>
      <w:r>
        <w:t>sites within volcanoes.</w:t>
      </w:r>
    </w:p>
    <w:p w:rsidR="000923B3" w:rsidRDefault="00C40B3A" w:rsidP="006F1E0F">
      <w:pPr>
        <w:pStyle w:val="Heading2"/>
        <w:spacing w:line="480" w:lineRule="auto"/>
        <w:contextualSpacing/>
      </w:pPr>
      <w:bookmarkStart w:id="95" w:name="construction-of-plant-herbivore-networks"/>
      <w:commentRangeStart w:id="96"/>
      <w:r>
        <w:t>Construction</w:t>
      </w:r>
      <w:commentRangeEnd w:id="96"/>
      <w:r w:rsidR="00772C81">
        <w:rPr>
          <w:rStyle w:val="CommentReference"/>
          <w:rFonts w:asciiTheme="minorHAnsi" w:eastAsiaTheme="minorHAnsi" w:hAnsiTheme="minorHAnsi" w:cstheme="minorBidi"/>
          <w:b w:val="0"/>
          <w:bCs w:val="0"/>
          <w:color w:val="auto"/>
        </w:rPr>
        <w:commentReference w:id="96"/>
      </w:r>
      <w:r>
        <w:t xml:space="preserve"> </w:t>
      </w:r>
      <w:r w:rsidR="00C91833">
        <w:t xml:space="preserve">and analysis </w:t>
      </w:r>
      <w:commentRangeStart w:id="97"/>
      <w:r>
        <w:t>of plant-herbivore networks</w:t>
      </w:r>
      <w:commentRangeEnd w:id="97"/>
      <w:r w:rsidR="00893BB0">
        <w:rPr>
          <w:rStyle w:val="CommentReference"/>
          <w:rFonts w:asciiTheme="minorHAnsi" w:eastAsiaTheme="minorHAnsi" w:hAnsiTheme="minorHAnsi" w:cstheme="minorBidi"/>
          <w:b w:val="0"/>
          <w:bCs w:val="0"/>
          <w:color w:val="auto"/>
        </w:rPr>
        <w:commentReference w:id="97"/>
      </w:r>
    </w:p>
    <w:bookmarkEnd w:id="95"/>
    <w:p w:rsidR="00FC0664" w:rsidRPr="00FC0664" w:rsidRDefault="00FC0664" w:rsidP="00FC0664">
      <w:pPr>
        <w:pStyle w:val="Heading2"/>
        <w:spacing w:line="480" w:lineRule="auto"/>
        <w:ind w:firstLine="720"/>
        <w:contextualSpacing/>
        <w:rPr>
          <w:b w:val="0"/>
        </w:rPr>
      </w:pPr>
      <w:r w:rsidRPr="006F1E0F">
        <w:rPr>
          <w:b w:val="0"/>
        </w:rPr>
        <w:t xml:space="preserve">To investigate how ecological patterns change </w:t>
      </w:r>
      <w:r>
        <w:rPr>
          <w:b w:val="0"/>
        </w:rPr>
        <w:t xml:space="preserve">as </w:t>
      </w:r>
      <w:proofErr w:type="gramStart"/>
      <w:r>
        <w:rPr>
          <w:b w:val="0"/>
        </w:rPr>
        <w:t>communities</w:t>
      </w:r>
      <w:proofErr w:type="gramEnd"/>
      <w:r>
        <w:rPr>
          <w:b w:val="0"/>
        </w:rPr>
        <w:t xml:space="preserve"> age,</w:t>
      </w:r>
      <w:r w:rsidRPr="006F1E0F">
        <w:rPr>
          <w:b w:val="0"/>
        </w:rPr>
        <w:t xml:space="preserve"> we selected four focal sites across the </w:t>
      </w:r>
      <w:proofErr w:type="spellStart"/>
      <w:r w:rsidRPr="006F1E0F">
        <w:rPr>
          <w:b w:val="0"/>
        </w:rPr>
        <w:t>chronosequence</w:t>
      </w:r>
      <w:proofErr w:type="spellEnd"/>
      <w:r w:rsidRPr="006F1E0F">
        <w:rPr>
          <w:b w:val="0"/>
        </w:rPr>
        <w:t xml:space="preserve"> and island ages (two on Hawaii Island, </w:t>
      </w:r>
      <w:commentRangeStart w:id="98"/>
      <w:r w:rsidRPr="006F1E0F">
        <w:rPr>
          <w:b w:val="0"/>
        </w:rPr>
        <w:t>one on Maui and one on Kauai</w:t>
      </w:r>
      <w:commentRangeEnd w:id="98"/>
      <w:r w:rsidR="00BD254B">
        <w:rPr>
          <w:rStyle w:val="CommentReference"/>
          <w:rFonts w:asciiTheme="minorHAnsi" w:eastAsiaTheme="minorHAnsi" w:hAnsiTheme="minorHAnsi" w:cstheme="minorBidi"/>
          <w:b w:val="0"/>
          <w:bCs w:val="0"/>
          <w:color w:val="auto"/>
        </w:rPr>
        <w:commentReference w:id="98"/>
      </w:r>
      <w:r w:rsidRPr="006F1E0F">
        <w:rPr>
          <w:b w:val="0"/>
        </w:rPr>
        <w:t xml:space="preserve">; Fig. 1). Focal sites were selected to have similar forest composition (dominated by </w:t>
      </w:r>
      <w:proofErr w:type="spellStart"/>
      <w:r w:rsidRPr="006F1E0F">
        <w:rPr>
          <w:b w:val="0"/>
          <w:i/>
        </w:rPr>
        <w:t>Metrosideros</w:t>
      </w:r>
      <w:proofErr w:type="spellEnd"/>
      <w:r w:rsidRPr="006F1E0F">
        <w:rPr>
          <w:b w:val="0"/>
          <w:i/>
        </w:rPr>
        <w:t xml:space="preserve"> </w:t>
      </w:r>
      <w:proofErr w:type="spellStart"/>
      <w:r w:rsidRPr="006F1E0F">
        <w:rPr>
          <w:b w:val="0"/>
          <w:i/>
        </w:rPr>
        <w:t>polymorpha</w:t>
      </w:r>
      <w:proofErr w:type="spellEnd"/>
      <w:r w:rsidRPr="006F1E0F">
        <w:rPr>
          <w:b w:val="0"/>
        </w:rPr>
        <w:t xml:space="preserve">: </w:t>
      </w:r>
      <w:proofErr w:type="spellStart"/>
      <w:r w:rsidRPr="006F1E0F">
        <w:rPr>
          <w:b w:val="0"/>
        </w:rPr>
        <w:t>Myrtaceae</w:t>
      </w:r>
      <w:proofErr w:type="spellEnd"/>
      <w:r w:rsidRPr="006F1E0F">
        <w:rPr>
          <w:b w:val="0"/>
        </w:rPr>
        <w:t xml:space="preserve">), elevation (1100-1400m), and </w:t>
      </w:r>
      <w:r>
        <w:rPr>
          <w:b w:val="0"/>
        </w:rPr>
        <w:t>rainfall</w:t>
      </w:r>
      <w:r w:rsidRPr="006F1E0F">
        <w:rPr>
          <w:b w:val="0"/>
        </w:rPr>
        <w:t xml:space="preserve"> (mean annual precipitation 2000-3000 mm). </w:t>
      </w:r>
    </w:p>
    <w:p w:rsidR="000923B3" w:rsidRDefault="00FC0664" w:rsidP="0030227D">
      <w:pPr>
        <w:spacing w:line="480" w:lineRule="auto"/>
        <w:ind w:firstLine="720"/>
        <w:contextualSpacing/>
      </w:pPr>
      <w:r>
        <w:t>W</w:t>
      </w:r>
      <w:r w:rsidR="0059759D">
        <w:t xml:space="preserve">e </w:t>
      </w:r>
      <w:r>
        <w:t xml:space="preserve">then </w:t>
      </w:r>
      <w:r w:rsidR="0059759D">
        <w:t>constructed bipartite interaction networks between native</w:t>
      </w:r>
      <w:r w:rsidR="008D61A5">
        <w:t xml:space="preserve"> herbivorous </w:t>
      </w:r>
      <w:proofErr w:type="spellStart"/>
      <w:r w:rsidR="008D61A5">
        <w:t>H</w:t>
      </w:r>
      <w:r w:rsidR="00F31538">
        <w:t>emiptera</w:t>
      </w:r>
      <w:proofErr w:type="spellEnd"/>
      <w:r w:rsidR="00F31538">
        <w:t xml:space="preserve"> </w:t>
      </w:r>
      <w:r w:rsidR="0059759D">
        <w:t>species and native plants</w:t>
      </w:r>
      <w:r>
        <w:t xml:space="preserve"> at each of the study sites</w:t>
      </w:r>
      <w:r w:rsidR="0059759D">
        <w:t>.</w:t>
      </w:r>
      <w:r w:rsidR="00DC53F6">
        <w:t xml:space="preserve"> </w:t>
      </w:r>
      <w:r w:rsidR="00C40B3A">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rsidR="00C40B3A">
        <w:t>Vázquez</w:t>
      </w:r>
      <w:proofErr w:type="spellEnd"/>
      <w:r w:rsidR="00C40B3A">
        <w:t xml:space="preserve"> </w:t>
      </w:r>
      <w:r w:rsidR="00C40B3A">
        <w:rPr>
          <w:i/>
        </w:rPr>
        <w:t>et al.</w:t>
      </w:r>
      <w:r w:rsidR="00C40B3A">
        <w:t>, 2009); however, currently available data are restricted to binary networks, those that describe only the potential for interaction between any two species, but not the relative frequency of that interaction to each species.</w:t>
      </w:r>
    </w:p>
    <w:p w:rsidR="000923B3" w:rsidRDefault="00C40B3A" w:rsidP="0030227D">
      <w:pPr>
        <w:spacing w:line="480" w:lineRule="auto"/>
        <w:ind w:firstLine="720"/>
        <w:contextualSpacing/>
      </w:pPr>
      <w:r>
        <w:t xml:space="preserve">We compiled species lists of all </w:t>
      </w:r>
      <w:r w:rsidR="00F31538">
        <w:t xml:space="preserve">native </w:t>
      </w:r>
      <w:r w:rsidR="00E85295">
        <w:t xml:space="preserve">herbivorous </w:t>
      </w:r>
      <w:proofErr w:type="spellStart"/>
      <w:r w:rsidR="00E85295">
        <w:t>H</w:t>
      </w:r>
      <w:r>
        <w:t>emiptera</w:t>
      </w:r>
      <w:proofErr w:type="spellEnd"/>
      <w:r>
        <w:t xml:space="preserve"> for each focal site from published species accounts (see supplement for full list). Species accounts and other published sources were used to determine the presence, probable presence, or probable absence of each species at each of our four focal sites. A documented presence was defined as a known specimen collected at the focal site; a probable presence was defined as a species whose </w:t>
      </w:r>
      <w:proofErr w:type="spellStart"/>
      <w:r>
        <w:t>abiotic</w:t>
      </w:r>
      <w:proofErr w:type="spellEnd"/>
      <w:r>
        <w:t xml:space="preserve"> tolerances and known geographic range (</w:t>
      </w:r>
      <w:commentRangeStart w:id="99"/>
      <w:r>
        <w:t>see supplement</w:t>
      </w:r>
      <w:commentRangeEnd w:id="99"/>
      <w:r w:rsidR="00E80FB0">
        <w:rPr>
          <w:rStyle w:val="CommentReference"/>
        </w:rPr>
        <w:commentReference w:id="99"/>
      </w:r>
      <w:r>
        <w: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rsidR="000923B3" w:rsidRDefault="00C40B3A" w:rsidP="006F1E0F">
      <w:pPr>
        <w:spacing w:line="480" w:lineRule="auto"/>
        <w:ind w:firstLine="720"/>
        <w:contextualSpacing/>
      </w:pPr>
      <w:r>
        <w:t>Host plants for each species</w:t>
      </w:r>
      <w:r w:rsidR="00E85295">
        <w:t xml:space="preserve"> of </w:t>
      </w:r>
      <w:proofErr w:type="spellStart"/>
      <w:r w:rsidR="00E85295">
        <w:t>Hemiptera</w:t>
      </w:r>
      <w:proofErr w:type="spellEnd"/>
      <w:r>
        <w:t xml:space="preserve"> were determined from published species accounts. Data on host plant use at each specific site were not available so we assumed that if a known host plant </w:t>
      </w:r>
      <w:r w:rsidR="00E85295">
        <w:t xml:space="preserve">were </w:t>
      </w:r>
      <w:r>
        <w:t xml:space="preserve">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rsidR="00E85295">
        <w:t>H</w:t>
      </w:r>
      <w:r>
        <w:t>emiptera</w:t>
      </w:r>
      <w:proofErr w:type="spellEnd"/>
      <w:r>
        <w:t xml:space="preserve"> species presences and the other using the less conservative data set.</w:t>
      </w:r>
    </w:p>
    <w:p w:rsidR="00447040" w:rsidRDefault="008808ED" w:rsidP="00447040">
      <w:pPr>
        <w:spacing w:line="480" w:lineRule="auto"/>
        <w:contextualSpacing/>
      </w:pPr>
      <w:bookmarkStart w:id="100" w:name="analysis-of-plant-herbivore-networks"/>
      <w:r>
        <w:tab/>
      </w:r>
      <w:bookmarkEnd w:id="100"/>
      <w:r w:rsidR="00C40B3A">
        <w:t>We hypothesize</w:t>
      </w:r>
      <w:r w:rsidR="00E85295">
        <w:t>d</w:t>
      </w:r>
      <w:r w:rsidR="00C40B3A">
        <w:t xml:space="preserve"> that</w:t>
      </w:r>
      <w:r w:rsidR="00C62BB7">
        <w:t xml:space="preserve"> potential complex evolutionary feedbacks</w:t>
      </w:r>
      <w:r w:rsidR="00CD3E85">
        <w:t xml:space="preserve"> contributing to community assembly</w:t>
      </w:r>
      <w:r w:rsidR="00C62BB7">
        <w:t xml:space="preserve"> should result in </w:t>
      </w:r>
      <w:r w:rsidR="00C40B3A">
        <w:t>depart</w:t>
      </w:r>
      <w:r w:rsidR="00C62BB7">
        <w:t>ures</w:t>
      </w:r>
      <w:r w:rsidR="00C40B3A">
        <w:t xml:space="preserve"> from</w:t>
      </w:r>
      <w:r w:rsidR="00C62BB7">
        <w:t xml:space="preserve"> the predicted</w:t>
      </w:r>
      <w:r w:rsidR="00C40B3A">
        <w:t xml:space="preserve"> </w:t>
      </w:r>
      <w:r w:rsidR="00C62BB7">
        <w:t xml:space="preserve">ecological </w:t>
      </w:r>
      <w:r w:rsidR="00C40B3A">
        <w:t xml:space="preserve">statistical steady </w:t>
      </w:r>
      <w:proofErr w:type="gramStart"/>
      <w:r w:rsidR="00C40B3A">
        <w:t xml:space="preserve">state </w:t>
      </w:r>
      <w:r w:rsidR="0081016E">
        <w:t>.</w:t>
      </w:r>
      <w:proofErr w:type="gramEnd"/>
      <w:r w:rsidR="00C40B3A">
        <w:t xml:space="preserve"> We used METE (Williams, 2010; Harte, 2011) to compute the statistical steady state for the </w:t>
      </w:r>
      <w:r w:rsidR="006C5FDB">
        <w:t xml:space="preserve">distribution of the number of host plants used by each </w:t>
      </w:r>
      <w:proofErr w:type="spellStart"/>
      <w:r w:rsidR="00A95D3E">
        <w:t>H</w:t>
      </w:r>
      <w:r w:rsidR="00C40B3A">
        <w:t>emiptera</w:t>
      </w:r>
      <w:proofErr w:type="spellEnd"/>
      <w:r w:rsidR="00C40B3A">
        <w:t xml:space="preserve"> </w:t>
      </w:r>
      <w:r w:rsidR="006C5FDB">
        <w:t>species (</w:t>
      </w:r>
      <w:ins w:id="101" w:author=" Kari Goodman" w:date="2015-03-31T10:20:00Z">
        <w:r w:rsidR="00D32BE0">
          <w:t xml:space="preserve">hereafter referred to as </w:t>
        </w:r>
      </w:ins>
      <w:r w:rsidR="00C40B3A">
        <w:t>degree distribution</w:t>
      </w:r>
      <w:r w:rsidR="006C5FDB">
        <w:t>)</w:t>
      </w:r>
      <w:r w:rsidR="00C40B3A">
        <w:t>.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commentRangeStart w:id="102"/>
      <w:r w:rsidR="00C40B3A">
        <w:t>.</w:t>
      </w:r>
      <w:commentRangeEnd w:id="102"/>
      <w:r w:rsidR="00DB03FD">
        <w:rPr>
          <w:rStyle w:val="CommentReference"/>
        </w:rPr>
        <w:commentReference w:id="102"/>
      </w:r>
    </w:p>
    <w:p w:rsidR="000923B3" w:rsidRDefault="00C40B3A" w:rsidP="006F1E0F">
      <w:pPr>
        <w:spacing w:line="480" w:lineRule="auto"/>
        <w:ind w:firstLine="720"/>
        <w:contextualSpacing/>
      </w:pPr>
      <w:r>
        <w:t xml:space="preserve">To investigate </w:t>
      </w:r>
      <w:r w:rsidR="006B2D32">
        <w:t>how speciation</w:t>
      </w:r>
      <w:r w:rsidR="005B6067">
        <w:t xml:space="preserve"> may</w:t>
      </w:r>
      <w:r w:rsidR="006B2D32">
        <w:t xml:space="preserve"> in part drive network patterns and deviations from</w:t>
      </w:r>
      <w:r w:rsidR="00A95D3E">
        <w:t xml:space="preserve"> those predicted by</w:t>
      </w:r>
      <w:r w:rsidR="006B2D32">
        <w:t xml:space="preserve"> idealized ecological theory</w:t>
      </w:r>
      <w:r w:rsidR="00265AD7">
        <w:t>,</w:t>
      </w:r>
      <w:r w:rsidR="006B2D32">
        <w:t xml:space="preserve"> </w:t>
      </w:r>
      <w:r>
        <w:t xml:space="preserve">we analyzed the number of links assigned to each </w:t>
      </w:r>
      <w:proofErr w:type="spellStart"/>
      <w:r w:rsidR="00A95D3E">
        <w:t>H</w:t>
      </w:r>
      <w:r>
        <w:t>emiptera</w:t>
      </w:r>
      <w:proofErr w:type="spellEnd"/>
      <w:r>
        <w:t xml:space="preserve"> species (the degree distribution) separately for </w:t>
      </w:r>
      <w:r w:rsidR="00265AD7">
        <w:t xml:space="preserve">single </w:t>
      </w:r>
      <w:r>
        <w:t xml:space="preserve">island endemics (those species found on only one island and thus likely derived from </w:t>
      </w:r>
      <w:r w:rsidR="006E633D" w:rsidRPr="006E633D">
        <w:rPr>
          <w:i/>
        </w:rPr>
        <w:t>in situ</w:t>
      </w:r>
      <w:r>
        <w:t xml:space="preserve"> diversification) versus </w:t>
      </w:r>
      <w:r w:rsidR="004D0CF0">
        <w:t>multi-island endemic</w:t>
      </w:r>
      <w:r>
        <w:t xml:space="preserve">s (those species found on multiple islands). </w:t>
      </w:r>
      <w:r w:rsidR="006B2D32">
        <w:t>Although multiple processes can lead to a species being a single-island endemic (</w:t>
      </w:r>
      <w:commentRangeStart w:id="103"/>
      <w:r w:rsidR="006B2D32" w:rsidRPr="007C0229">
        <w:rPr>
          <w:rFonts w:ascii="Times New Roman" w:hAnsi="Times New Roman" w:cs="Lucida Grande"/>
          <w:color w:val="000000"/>
          <w:szCs w:val="16"/>
        </w:rPr>
        <w:t>Whittaker</w:t>
      </w:r>
      <w:r w:rsidR="006B2D32">
        <w:t xml:space="preserve"> et al. 2008)</w:t>
      </w:r>
      <w:commentRangeEnd w:id="103"/>
      <w:r w:rsidR="006B2D32">
        <w:rPr>
          <w:rStyle w:val="CommentReference"/>
        </w:rPr>
        <w:commentReference w:id="103"/>
      </w:r>
      <w:r w:rsidR="006B2D32">
        <w:t xml:space="preserve">, such </w:t>
      </w:r>
      <w:proofErr w:type="spellStart"/>
      <w:r w:rsidR="006B2D32">
        <w:t>taxa</w:t>
      </w:r>
      <w:proofErr w:type="spellEnd"/>
      <w:r w:rsidR="006B2D32">
        <w:t xml:space="preserve"> provide a proxy for how much speciation occurs within islands. </w:t>
      </w:r>
      <w:r>
        <w:t xml:space="preserve">To compare species’ degree distributions between </w:t>
      </w:r>
      <w:r w:rsidR="004D0CF0">
        <w:t xml:space="preserve">single-island </w:t>
      </w:r>
      <w:r>
        <w:t xml:space="preserve">endemics and </w:t>
      </w:r>
      <w:r w:rsidR="004D0CF0">
        <w:t>multi-island endemics</w:t>
      </w:r>
      <w:r w:rsidR="004E16DB">
        <w:t xml:space="preserve"> </w:t>
      </w:r>
      <w:r>
        <w:t>across sites of different ages we conducted a generalized linear model with binomial error, treating site identity as a categorical predictor. Binomial errors effectively account for network size due to the bounded support of the binomial distribution.</w:t>
      </w:r>
    </w:p>
    <w:p w:rsidR="000923B3" w:rsidRDefault="00C40B3A" w:rsidP="0030227D">
      <w:pPr>
        <w:spacing w:line="480" w:lineRule="auto"/>
        <w:ind w:firstLine="720"/>
        <w:contextualSpacing/>
      </w:pPr>
      <w:r>
        <w:t>To understand how other network properties change with ecosystem substrate age, we calculated two widely used descriptive network metrics across site</w:t>
      </w:r>
      <w:r w:rsidR="00F90F26">
        <w:t xml:space="preserve">s – </w:t>
      </w:r>
      <w:proofErr w:type="spellStart"/>
      <w:r>
        <w:t>nestedness</w:t>
      </w:r>
      <w:proofErr w:type="spellEnd"/>
      <w:r w:rsidR="00F90F26">
        <w:t xml:space="preserve"> and modularity. </w:t>
      </w:r>
      <w:commentRangeStart w:id="104"/>
      <w:proofErr w:type="spellStart"/>
      <w:proofErr w:type="gramStart"/>
      <w:r w:rsidR="00F90F26">
        <w:t>Nestedness</w:t>
      </w:r>
      <w:proofErr w:type="spellEnd"/>
      <w:r w:rsidR="00F90F26">
        <w:t xml:space="preserve"> </w:t>
      </w:r>
      <w:r>
        <w:t xml:space="preserve"> describes</w:t>
      </w:r>
      <w:proofErr w:type="gramEnd"/>
      <w:r>
        <w:t xml:space="preserve"> the degree of asymmetry of species interactions connecting specialists and generalists (</w:t>
      </w:r>
      <w:proofErr w:type="spellStart"/>
      <w:r w:rsidR="006E792F">
        <w:t>Bascompte</w:t>
      </w:r>
      <w:proofErr w:type="spellEnd"/>
      <w:r w:rsidR="006E792F">
        <w:t xml:space="preserve"> &amp; </w:t>
      </w:r>
      <w:proofErr w:type="spellStart"/>
      <w:r w:rsidR="006E792F">
        <w:t>Jordano</w:t>
      </w:r>
      <w:proofErr w:type="spellEnd"/>
      <w:r w:rsidR="006E792F">
        <w:t>, 2007</w:t>
      </w:r>
      <w:r>
        <w:t xml:space="preserve">; Ulrich </w:t>
      </w:r>
      <w:r>
        <w:rPr>
          <w:i/>
        </w:rPr>
        <w:t>et al.</w:t>
      </w:r>
      <w:r>
        <w:t>, 2009)</w:t>
      </w:r>
      <w:r w:rsidR="00F90F26">
        <w:t xml:space="preserve">. </w:t>
      </w:r>
      <w:commentRangeStart w:id="105"/>
      <w:r w:rsidR="00F90F26">
        <w:t xml:space="preserve">Greater </w:t>
      </w:r>
      <w:proofErr w:type="spellStart"/>
      <w:r w:rsidR="00F90F26">
        <w:t>nestedness</w:t>
      </w:r>
      <w:proofErr w:type="spellEnd"/>
      <w:r w:rsidR="00F90F26">
        <w:t xml:space="preserve"> has been argued to indicate x and y (citations). M</w:t>
      </w:r>
      <w:r>
        <w:t xml:space="preserve">odularity describes the degree to which interactions are concentrated within subsets of species but not between subsets (Newman &amp; Girvan, 2004; </w:t>
      </w:r>
      <w:proofErr w:type="spellStart"/>
      <w:r>
        <w:t>Olesen</w:t>
      </w:r>
      <w:proofErr w:type="spellEnd"/>
      <w:r>
        <w:t xml:space="preserve"> </w:t>
      </w:r>
      <w:r>
        <w:rPr>
          <w:i/>
        </w:rPr>
        <w:t>et al.</w:t>
      </w:r>
      <w:r>
        <w:t>, 2007)</w:t>
      </w:r>
      <w:r w:rsidR="00F90F26">
        <w:t>, and has been argued to indicate q and z (</w:t>
      </w:r>
      <w:commentRangeStart w:id="106"/>
      <w:r w:rsidR="00F90F26">
        <w:t>citations</w:t>
      </w:r>
      <w:commentRangeEnd w:id="106"/>
      <w:r w:rsidR="00060F14">
        <w:rPr>
          <w:rStyle w:val="CommentReference"/>
          <w:vanish/>
        </w:rPr>
        <w:commentReference w:id="106"/>
      </w:r>
      <w:r w:rsidR="00F90F26">
        <w:t>)</w:t>
      </w:r>
      <w:r>
        <w:t>.</w:t>
      </w:r>
      <w:r w:rsidR="00F90F26">
        <w:t xml:space="preserve"> </w:t>
      </w:r>
      <w:commentRangeEnd w:id="105"/>
      <w:r w:rsidR="00072FBB">
        <w:rPr>
          <w:rStyle w:val="CommentReference"/>
          <w:vanish/>
        </w:rPr>
        <w:commentReference w:id="105"/>
      </w:r>
      <w:commentRangeEnd w:id="104"/>
      <w:r w:rsidR="00481025">
        <w:rPr>
          <w:rStyle w:val="CommentReference"/>
        </w:rPr>
        <w:commentReference w:id="104"/>
      </w:r>
    </w:p>
    <w:p w:rsidR="000923B3" w:rsidRDefault="00C40B3A" w:rsidP="0030227D">
      <w:pPr>
        <w:spacing w:line="480" w:lineRule="auto"/>
        <w:ind w:firstLine="720"/>
        <w:contextualSpacing/>
      </w:pPr>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xml:space="preserve">, 2008) as implemented in the R package </w:t>
      </w:r>
      <w:r w:rsidR="006E633D" w:rsidRPr="006E633D">
        <w:rPr>
          <w:i/>
        </w:rPr>
        <w:t>vegan</w:t>
      </w:r>
      <w:r>
        <w:t xml:space="preserve"> (</w:t>
      </w:r>
      <w:proofErr w:type="spellStart"/>
      <w:r>
        <w:t>Oksanen</w:t>
      </w:r>
      <w:proofErr w:type="spellEnd"/>
      <w:r>
        <w:t xml:space="preserve"> </w:t>
      </w:r>
      <w:r>
        <w:rPr>
          <w:i/>
        </w:rPr>
        <w:t>et al.</w:t>
      </w:r>
      <w:r>
        <w:t xml:space="preserve">, 2013) and modularity using a variety of algorithms implemented in the R package </w:t>
      </w:r>
      <w:proofErr w:type="spellStart"/>
      <w:r w:rsidR="006E633D" w:rsidRPr="006E633D">
        <w:rPr>
          <w:i/>
        </w:rPr>
        <w:t>igraph</w:t>
      </w:r>
      <w:proofErr w:type="spellEnd"/>
      <w:r>
        <w:t xml:space="preserve"> (</w:t>
      </w:r>
      <w:proofErr w:type="spellStart"/>
      <w:r>
        <w:t>Csardi</w:t>
      </w:r>
      <w:proofErr w:type="spellEnd"/>
      <w:r>
        <w:t xml:space="preserve"> &amp; </w:t>
      </w:r>
      <w:proofErr w:type="spellStart"/>
      <w:r>
        <w:t>Nepusz</w:t>
      </w:r>
      <w:proofErr w:type="spellEnd"/>
      <w:r>
        <w:t xml:space="preserve">, 2006). These metrics are not directly comparable across networks of different size and </w:t>
      </w:r>
      <w:proofErr w:type="spellStart"/>
      <w:r>
        <w:t>connectance</w:t>
      </w:r>
      <w:proofErr w:type="spellEnd"/>
      <w:r>
        <w:t xml:space="preserv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w:proofErr w:type="spellStart"/>
        <m:r>
          <w:rPr>
            <w:rFonts w:ascii="STIXGeneral-Regular" w:hAnsi="STIXGeneral-Regular" w:cs="STIXGeneral-Regular"/>
          </w:rPr>
          <m:t>s</m:t>
        </m:r>
        <w:proofErr w:type="spellEnd"/>
        <m:sSub>
          <m:sSubPr>
            <m:ctrlPr>
              <w:rPr>
                <w:rFonts w:ascii="Cambria Math" w:hAnsi="Cambria Math"/>
              </w:rPr>
            </m:ctrlPr>
          </m:sSubPr>
          <m:e>
            <w:proofErr w:type="spellStart"/>
            <m:r>
              <w:rPr>
                <w:rFonts w:ascii="STIXGeneral-Regular" w:hAnsi="STIXGeneral-Regular" w:cs="STIXGeneral-Regular"/>
              </w:rPr>
              <m:t>d</m:t>
            </m:r>
            <w:proofErr w:type="spellEnd"/>
          </m:e>
          <m:sub>
            <w:proofErr w:type="spellStart"/>
            <m:r>
              <w:rPr>
                <w:rFonts w:ascii="STIXGeneral-Regular" w:hAnsi="STIXGeneral-Regular" w:cs="STIXGeneral-Regular"/>
              </w:rPr>
              <m:t>sim</m:t>
            </m:r>
            <w:proofErr w:type="spellEnd"/>
          </m:sub>
        </m:sSub>
      </m:oMath>
      <w:r>
        <w:t xml:space="preserve">). Because z-scores can be highly sensitive to the choice of null model (Ulrich </w:t>
      </w:r>
      <w:r>
        <w:rPr>
          <w:i/>
        </w:rPr>
        <w:t>et al.</w:t>
      </w:r>
      <w:r>
        <w:t>, 2009) we implemented both a probabilistic null model (</w:t>
      </w:r>
      <w:proofErr w:type="spellStart"/>
      <w:r w:rsidR="006E792F">
        <w:t>Bascompte</w:t>
      </w:r>
      <w:proofErr w:type="spellEnd"/>
      <w:r w:rsidR="006E792F">
        <w:t xml:space="preserve"> &amp; </w:t>
      </w:r>
      <w:proofErr w:type="spellStart"/>
      <w:r w:rsidR="006E792F">
        <w:t>Jordano</w:t>
      </w:r>
      <w:proofErr w:type="spellEnd"/>
      <w:r w:rsidR="006E792F">
        <w:t>,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proofErr w:type="spellStart"/>
      <w:r w:rsidR="006E792F">
        <w:t>Bascompte</w:t>
      </w:r>
      <w:proofErr w:type="spellEnd"/>
      <w:r w:rsidR="006E792F">
        <w:t xml:space="preserve"> &amp; </w:t>
      </w:r>
      <w:proofErr w:type="spellStart"/>
      <w:r w:rsidR="006E792F">
        <w:t>Jordano</w:t>
      </w:r>
      <w:proofErr w:type="spellEnd"/>
      <w:r w:rsidR="006E792F">
        <w:t>, 2007</w:t>
      </w:r>
      <w:r>
        <w:t>); thus the probabilistic null constrains row and column sums in probability but not absolutely.</w:t>
      </w:r>
    </w:p>
    <w:p w:rsidR="000923B3" w:rsidRDefault="00C40B3A" w:rsidP="006F1E0F">
      <w:pPr>
        <w:pStyle w:val="Heading1"/>
        <w:spacing w:line="480" w:lineRule="auto"/>
        <w:contextualSpacing/>
      </w:pPr>
      <w:bookmarkStart w:id="107" w:name="results-1"/>
      <w:r>
        <w:t>Results</w:t>
      </w:r>
    </w:p>
    <w:p w:rsidR="000923B3" w:rsidRDefault="00C40B3A" w:rsidP="006F1E0F">
      <w:pPr>
        <w:pStyle w:val="Heading2"/>
        <w:spacing w:line="480" w:lineRule="auto"/>
        <w:contextualSpacing/>
      </w:pPr>
      <w:bookmarkStart w:id="108" w:name="population-genetic-inference-of-disconti"/>
      <w:bookmarkEnd w:id="107"/>
      <w:r>
        <w:t xml:space="preserve">Population genetic inference of </w:t>
      </w:r>
      <w:r w:rsidR="00C45CC9">
        <w:t xml:space="preserve">structure </w:t>
      </w:r>
      <w:r>
        <w:t>among populations</w:t>
      </w:r>
    </w:p>
    <w:bookmarkEnd w:id="108"/>
    <w:p w:rsidR="000923B3" w:rsidRDefault="00C40B3A" w:rsidP="006F1E0F">
      <w:pPr>
        <w:spacing w:line="480" w:lineRule="auto"/>
        <w:ind w:firstLine="720"/>
        <w:contextualSpacing/>
      </w:pPr>
      <w:r>
        <w:t xml:space="preserve">The analysis of molecular variance (AMOVA) revealed significant genetic </w:t>
      </w:r>
      <w:r w:rsidR="00A925AE">
        <w:t xml:space="preserve">population </w:t>
      </w:r>
      <w:r>
        <w:t>structure from the smallest to the largest spatial scales examined, all within a very recent timeframe. For mitochondrial loci, statistically significant molecular variation partitioned among sites with</w:t>
      </w:r>
      <w:r w:rsidR="005F4EFA">
        <w:t>in volcanoes ranged from 0.037–</w:t>
      </w:r>
      <w:r>
        <w:t xml:space="preserve">0.92 and </w:t>
      </w:r>
      <w:r w:rsidR="005F4EFA">
        <w:t>among volcanoes from 0</w:t>
      </w:r>
      <w:r>
        <w:t xml:space="preserve">–0.30. Corresponding variation at </w:t>
      </w:r>
      <w:proofErr w:type="spellStart"/>
      <w:r>
        <w:t>multilocus</w:t>
      </w:r>
      <w:proofErr w:type="spellEnd"/>
      <w:r>
        <w:t xml:space="preserve"> nuclear loci </w:t>
      </w:r>
      <w:r w:rsidR="00804DFD">
        <w:t>among</w:t>
      </w:r>
      <w:r w:rsidRPr="00624875">
        <w:t>-sites wi</w:t>
      </w:r>
      <w:r w:rsidR="005F4EFA" w:rsidRPr="002B7212">
        <w:t>thin volcanoes ranged from 0.21</w:t>
      </w:r>
      <w:r w:rsidRPr="002B7212">
        <w:t>–</w:t>
      </w:r>
      <w:r w:rsidR="005F4EFA" w:rsidRPr="002B7212">
        <w:t>0.58 and among volcanoes, 0.04–</w:t>
      </w:r>
      <w:r w:rsidRPr="002B7212">
        <w:t>0.</w:t>
      </w:r>
      <w:r w:rsidRPr="006F1E0F">
        <w:t>34</w:t>
      </w:r>
      <w:r w:rsidR="00D65822">
        <w:t xml:space="preserve">. </w:t>
      </w:r>
      <w:proofErr w:type="spellStart"/>
      <w:r w:rsidRPr="006F1E0F">
        <w:t>Taxa</w:t>
      </w:r>
      <w:proofErr w:type="spellEnd"/>
      <w:r w:rsidRPr="00624875">
        <w:t xml:space="preserve"> in the lower </w:t>
      </w:r>
      <w:proofErr w:type="spellStart"/>
      <w:r w:rsidRPr="00624875">
        <w:t>trophic</w:t>
      </w:r>
      <w:proofErr w:type="spellEnd"/>
      <w:r w:rsidRPr="00624875">
        <w:t xml:space="preserve">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xml:space="preserve">) had as much or more molecular variation partitioned at the among-site, within volcano level than the among volcano level, while the predatory spiders were less structured at localities within volcanoes compared to </w:t>
      </w:r>
      <w:r w:rsidR="00CC6078">
        <w:t xml:space="preserve">among them </w:t>
      </w:r>
      <w:r>
        <w:t xml:space="preserve">(Table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w:t>
      </w:r>
      <w:r w:rsidR="00DC04CA">
        <w:t xml:space="preserve"> even</w:t>
      </w:r>
      <w:r>
        <w:t xml:space="preserve"> </w:t>
      </w:r>
      <w:r w:rsidR="00DC04CA">
        <w:t xml:space="preserve">on </w:t>
      </w:r>
      <w:r>
        <w:t xml:space="preserve">young volcanoes (Fig. 2). By contrast, predatory spiders exhibited higher genetic population structure </w:t>
      </w:r>
      <w:r w:rsidR="00D65822">
        <w:t>between volcanoes, but not within sites on the same volcano</w:t>
      </w:r>
      <w:r>
        <w:t>.</w:t>
      </w:r>
    </w:p>
    <w:p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w:t>
      </w:r>
      <w:r w:rsidR="00A02E54">
        <w:t>For</w:t>
      </w:r>
      <w:r w:rsidR="00DC04CA">
        <w:t xml:space="preserve"> example</w:t>
      </w:r>
      <w:proofErr w:type="gramStart"/>
      <w:r w:rsidR="00DC04CA">
        <w:t xml:space="preserve">, </w:t>
      </w:r>
      <w:r w:rsidR="00A02E54">
        <w:t xml:space="preserve"> </w:t>
      </w:r>
      <w:r w:rsidR="00DC04CA">
        <w:t>for</w:t>
      </w:r>
      <w:proofErr w:type="gramEnd"/>
      <w:r w:rsidR="00DC04CA">
        <w:t xml:space="preserve"> </w:t>
      </w:r>
      <w:r>
        <w:t xml:space="preserve">species from Hawaii Island for which </w:t>
      </w:r>
      <w:proofErr w:type="spellStart"/>
      <w:r>
        <w:t>phylogenetic</w:t>
      </w:r>
      <w:proofErr w:type="spellEnd"/>
      <w:r>
        <w:t xml:space="preserve"> data provide divergence times, estimates of dates of species divergence range from 0.34–1.15 million years, with </w:t>
      </w:r>
      <w:r w:rsidRPr="002B7212">
        <w:t xml:space="preserve">additional within-species genetic divergence </w:t>
      </w:r>
      <w:r w:rsidR="00FB7ADE">
        <w:t xml:space="preserve">having </w:t>
      </w:r>
      <w:r w:rsidRPr="002B7212">
        <w:t>developed subsequently</w:t>
      </w:r>
      <w:r w:rsidR="00A02E54">
        <w:t xml:space="preserve">. </w:t>
      </w:r>
      <w:r w:rsidR="00FB7ADE">
        <w:rPr>
          <w:color w:val="000000" w:themeColor="text1"/>
        </w:rPr>
        <w:t>That some</w:t>
      </w:r>
      <w:r w:rsidR="009D203C">
        <w:rPr>
          <w:color w:val="000000" w:themeColor="text1"/>
        </w:rPr>
        <w:t xml:space="preserve"> of these</w:t>
      </w:r>
      <w:r w:rsidR="00FB7ADE">
        <w:rPr>
          <w:color w:val="000000" w:themeColor="text1"/>
        </w:rPr>
        <w:t xml:space="preserve"> </w:t>
      </w:r>
      <w:r w:rsidR="00FB7ADE" w:rsidRPr="006F1E0F">
        <w:rPr>
          <w:color w:val="000000" w:themeColor="text1"/>
        </w:rPr>
        <w:t xml:space="preserve">estimates are older than </w:t>
      </w:r>
      <w:r w:rsidR="00FB7ADE">
        <w:rPr>
          <w:color w:val="000000" w:themeColor="text1"/>
        </w:rPr>
        <w:t>the known age of the Big Island</w:t>
      </w:r>
      <w:r w:rsidR="00FB7ADE" w:rsidRPr="006F1E0F">
        <w:rPr>
          <w:color w:val="000000" w:themeColor="text1"/>
        </w:rPr>
        <w:t xml:space="preserve"> suggest</w:t>
      </w:r>
      <w:r w:rsidR="00FB7ADE">
        <w:rPr>
          <w:color w:val="000000" w:themeColor="text1"/>
        </w:rPr>
        <w:t>s</w:t>
      </w:r>
      <w:r w:rsidR="00FB7ADE" w:rsidRPr="006F1E0F">
        <w:rPr>
          <w:color w:val="000000" w:themeColor="text1"/>
        </w:rPr>
        <w:t xml:space="preserve"> that </w:t>
      </w:r>
      <w:r w:rsidR="00DC04CA">
        <w:rPr>
          <w:color w:val="000000" w:themeColor="text1"/>
        </w:rPr>
        <w:t xml:space="preserve">genetic </w:t>
      </w:r>
      <w:r w:rsidR="00FB7ADE" w:rsidRPr="006F1E0F">
        <w:rPr>
          <w:color w:val="000000" w:themeColor="text1"/>
        </w:rPr>
        <w:t xml:space="preserve">divergence </w:t>
      </w:r>
      <w:r w:rsidR="00FB7ADE">
        <w:rPr>
          <w:color w:val="000000" w:themeColor="text1"/>
        </w:rPr>
        <w:t>pre-date</w:t>
      </w:r>
      <w:r w:rsidR="00DC04CA">
        <w:rPr>
          <w:color w:val="000000" w:themeColor="text1"/>
        </w:rPr>
        <w:t>s</w:t>
      </w:r>
      <w:r w:rsidR="00FB7ADE">
        <w:rPr>
          <w:color w:val="000000" w:themeColor="text1"/>
        </w:rPr>
        <w:t xml:space="preserve"> their colonization to Hawaii</w:t>
      </w:r>
      <w:r w:rsidR="00FB7ADE" w:rsidRPr="006F1E0F">
        <w:rPr>
          <w:color w:val="000000" w:themeColor="text1"/>
        </w:rPr>
        <w:t xml:space="preserve"> Island, or alternatively </w:t>
      </w:r>
      <w:r w:rsidR="00DC04CA">
        <w:rPr>
          <w:color w:val="000000" w:themeColor="text1"/>
        </w:rPr>
        <w:t xml:space="preserve">that estimates include </w:t>
      </w:r>
      <w:r w:rsidR="00FB7ADE" w:rsidRPr="006F1E0F">
        <w:rPr>
          <w:color w:val="000000" w:themeColor="text1"/>
        </w:rPr>
        <w:t>sampling error.</w:t>
      </w:r>
      <w:r w:rsidR="00FB7ADE">
        <w:rPr>
          <w:color w:val="000000" w:themeColor="text1"/>
        </w:rPr>
        <w:t xml:space="preserve"> </w:t>
      </w:r>
      <w:r w:rsidR="00A02E54">
        <w:t>For the one species where population genetic data was used to estimate divergence times between populations, herbivorous</w:t>
      </w:r>
      <w:r w:rsidR="00DC04CA">
        <w:t xml:space="preserve"> </w:t>
      </w:r>
      <w:proofErr w:type="spellStart"/>
      <w:r w:rsidR="00DC04CA">
        <w:rPr>
          <w:i/>
        </w:rPr>
        <w:t>Nesosydne</w:t>
      </w:r>
      <w:proofErr w:type="spellEnd"/>
      <w:r w:rsidR="00A02E54">
        <w:t xml:space="preserve"> </w:t>
      </w:r>
      <w:proofErr w:type="spellStart"/>
      <w:r w:rsidR="00A02E54">
        <w:t>planthoppers</w:t>
      </w:r>
      <w:proofErr w:type="spellEnd"/>
      <w:r w:rsidR="00A02E54">
        <w:t xml:space="preserve">, it was determined that populations diverged as little as 2,600 years ago (Goodman </w:t>
      </w:r>
      <w:r w:rsidR="00A02E54">
        <w:rPr>
          <w:i/>
        </w:rPr>
        <w:t>et al.</w:t>
      </w:r>
      <w:r w:rsidR="009D203C">
        <w:t>, 2012)</w:t>
      </w:r>
      <w:r w:rsidRPr="002B7212">
        <w:t xml:space="preserve"> (Table </w:t>
      </w:r>
      <w:r w:rsidR="00F847D3" w:rsidRPr="002B7212">
        <w:t>1</w:t>
      </w:r>
      <w:r w:rsidRPr="0079799F">
        <w:t>).</w:t>
      </w:r>
      <w:r w:rsidR="002B7212" w:rsidRPr="002B7212">
        <w:rPr>
          <w:color w:val="E32400"/>
        </w:rPr>
        <w:t xml:space="preserve"> </w:t>
      </w:r>
    </w:p>
    <w:p w:rsidR="000923B3" w:rsidRDefault="00C45CC9" w:rsidP="006F1E0F">
      <w:pPr>
        <w:pStyle w:val="Heading2"/>
        <w:spacing w:line="480" w:lineRule="auto"/>
        <w:contextualSpacing/>
      </w:pPr>
      <w:bookmarkStart w:id="109" w:name="evolving-network-structure"/>
      <w:r>
        <w:t>Analysis of plant-herbivore networks</w:t>
      </w:r>
    </w:p>
    <w:bookmarkEnd w:id="109"/>
    <w:p w:rsidR="000923B3" w:rsidRDefault="00C40B3A" w:rsidP="006F1E0F">
      <w:pPr>
        <w:spacing w:line="480" w:lineRule="auto"/>
        <w:ind w:firstLine="720"/>
        <w:contextualSpacing/>
      </w:pPr>
      <w:commentRangeStart w:id="110"/>
      <w:r>
        <w:t>The</w:t>
      </w:r>
      <w:commentRangeEnd w:id="110"/>
      <w:r w:rsidR="003B571B">
        <w:rPr>
          <w:rStyle w:val="CommentReference"/>
        </w:rPr>
        <w:commentReference w:id="110"/>
      </w:r>
      <w:r>
        <w:t xml:space="preserve"> degree distribution </w:t>
      </w:r>
      <w:r w:rsidR="00CE7F69">
        <w:t xml:space="preserve">of </w:t>
      </w:r>
      <w:proofErr w:type="spellStart"/>
      <w:r w:rsidR="00DD760C">
        <w:t>H</w:t>
      </w:r>
      <w:r w:rsidR="00CE7F69">
        <w:t>emipter</w:t>
      </w:r>
      <w:r w:rsidR="00DD760C">
        <w:t>a</w:t>
      </w:r>
      <w:proofErr w:type="spellEnd"/>
      <w:r w:rsidR="00CE7F69">
        <w:t xml:space="preserve"> species </w:t>
      </w:r>
      <w:r>
        <w:t xml:space="preserve">varied across the </w:t>
      </w:r>
      <w:proofErr w:type="spellStart"/>
      <w:r>
        <w:t>chronosequence</w:t>
      </w:r>
      <w:proofErr w:type="spellEnd"/>
      <w:r w:rsidR="00814118">
        <w:t>;</w:t>
      </w:r>
      <w:r>
        <w:t xml:space="preserve"> </w:t>
      </w:r>
      <w:r w:rsidR="00DD760C">
        <w:t xml:space="preserve">with </w:t>
      </w:r>
      <w:r>
        <w:t>both the youngest and oldest sites deviat</w:t>
      </w:r>
      <w:r w:rsidR="00DD760C">
        <w:t>ing</w:t>
      </w:r>
      <w:r>
        <w:t xml:space="preserve"> most from the statistical steady state maximum entropy predictions (Fig. 3). In the </w:t>
      </w:r>
      <w:r w:rsidR="00DB03FD">
        <w:t>intermediate-</w:t>
      </w:r>
      <w:r>
        <w:t xml:space="preserve">aged site of </w:t>
      </w:r>
      <w:proofErr w:type="spellStart"/>
      <w:r>
        <w:t>Kohala</w:t>
      </w:r>
      <w:proofErr w:type="spellEnd"/>
      <w:r>
        <w:t xml:space="preserve">, deviations from maximum entropy </w:t>
      </w:r>
      <w:commentRangeStart w:id="111"/>
      <w:r>
        <w:t xml:space="preserve">are </w:t>
      </w:r>
      <w:commentRangeEnd w:id="111"/>
      <w:r w:rsidR="0036004E">
        <w:rPr>
          <w:rStyle w:val="CommentReference"/>
        </w:rPr>
        <w:commentReference w:id="111"/>
      </w:r>
      <w:commentRangeStart w:id="112"/>
      <w:r>
        <w:t>no</w:t>
      </w:r>
      <w:r w:rsidR="00867A53">
        <w:t>t</w:t>
      </w:r>
      <w:commentRangeEnd w:id="112"/>
      <w:r w:rsidR="00C71852">
        <w:rPr>
          <w:rStyle w:val="CommentReference"/>
          <w:vanish/>
        </w:rPr>
        <w:commentReference w:id="112"/>
      </w:r>
      <w:r w:rsidR="00867A53">
        <w:t xml:space="preserve"> significantly</w:t>
      </w:r>
      <w:r>
        <w:t xml:space="preserve"> different </w:t>
      </w:r>
      <w:r w:rsidR="00867A53">
        <w:t>from</w:t>
      </w:r>
      <w:r>
        <w:t xml:space="preserve"> predictions of maximum entropy.</w:t>
      </w:r>
    </w:p>
    <w:p w:rsidR="000923B3" w:rsidRDefault="00C40B3A" w:rsidP="006F1E0F">
      <w:pPr>
        <w:spacing w:line="480" w:lineRule="auto"/>
        <w:ind w:firstLine="720"/>
        <w:contextualSpacing/>
      </w:pPr>
      <w:r>
        <w:t xml:space="preserve">The generalized linear model revealed significant differences between the degree distributions of </w:t>
      </w:r>
      <w:r w:rsidR="00B82FE7">
        <w:t>single-</w:t>
      </w:r>
      <w:r>
        <w:t xml:space="preserve">island endemics (species </w:t>
      </w:r>
      <w:r w:rsidR="00B82FE7">
        <w:t xml:space="preserve">whose distributions are restricted to </w:t>
      </w:r>
      <w:r>
        <w:t xml:space="preserve">only one island) versus </w:t>
      </w:r>
      <w:r w:rsidR="00B82FE7">
        <w:t xml:space="preserve">archipelagic endemics that are found across multiple </w:t>
      </w:r>
      <w:r>
        <w:t>island</w:t>
      </w:r>
      <w:r w:rsidR="00B82FE7">
        <w:t xml:space="preserve">s </w:t>
      </w:r>
      <w:r>
        <w:t xml:space="preserve">(Fig. 3). </w:t>
      </w:r>
      <w:r w:rsidR="00B82FE7">
        <w:t xml:space="preserve">Single-island endemics </w:t>
      </w:r>
      <w:r>
        <w:t>show significantly lower degree distributions overall (i.e., more specialization) compared to more generalist species</w:t>
      </w:r>
      <w:r w:rsidR="00B82FE7">
        <w:t xml:space="preserve"> found across multiple islands</w:t>
      </w:r>
      <w:r>
        <w:t xml:space="preserve">. </w:t>
      </w:r>
      <w:r w:rsidR="00B82FE7">
        <w:t>Further</w:t>
      </w:r>
      <w:r w:rsidR="00814118">
        <w:t>more</w:t>
      </w:r>
      <w:r w:rsidR="00B82FE7">
        <w:t xml:space="preserve">, single-island endemics </w:t>
      </w:r>
      <w:r w:rsidR="00814118">
        <w:t>use more host plant species</w:t>
      </w:r>
      <w:r w:rsidR="00DB03FD">
        <w:t xml:space="preserve"> </w:t>
      </w:r>
      <w:r>
        <w:t xml:space="preserve">on the </w:t>
      </w:r>
      <w:r w:rsidR="00DB03FD">
        <w:t>intermediate-</w:t>
      </w:r>
      <w:r>
        <w:t>aged Maui site</w:t>
      </w:r>
      <w:r w:rsidR="003F4B12">
        <w:t xml:space="preserve">.  </w:t>
      </w:r>
      <w:r>
        <w:t xml:space="preserve">The slightly younger </w:t>
      </w:r>
      <w:proofErr w:type="spellStart"/>
      <w:r>
        <w:t>Kohala</w:t>
      </w:r>
      <w:proofErr w:type="spellEnd"/>
      <w:r>
        <w:t xml:space="preserve"> shows increased generalization </w:t>
      </w:r>
      <w:commentRangeStart w:id="113"/>
      <w:r>
        <w:t xml:space="preserve">overall. </w:t>
      </w:r>
      <w:commentRangeEnd w:id="113"/>
      <w:r w:rsidR="00814118">
        <w:rPr>
          <w:rStyle w:val="CommentReference"/>
          <w:vanish/>
        </w:rPr>
        <w:commentReference w:id="113"/>
      </w:r>
      <w:r w:rsidR="003F4B12">
        <w:t>However, w</w:t>
      </w:r>
      <w:r>
        <w:t xml:space="preserve">hen considering the degree distribution defined by </w:t>
      </w:r>
      <w:proofErr w:type="spellStart"/>
      <w:r>
        <w:t>trophic</w:t>
      </w:r>
      <w:proofErr w:type="spellEnd"/>
      <w:r>
        <w:t xml:space="preserve"> links to plant genera instead of plant species, the pattern of increased generalization holds for </w:t>
      </w:r>
      <w:proofErr w:type="spellStart"/>
      <w:r>
        <w:t>Kohala</w:t>
      </w:r>
      <w:proofErr w:type="spellEnd"/>
      <w:r>
        <w:t xml:space="preserve"> but endemics on Maui no long</w:t>
      </w:r>
      <w:r w:rsidR="00590BFB">
        <w:t>er</w:t>
      </w:r>
      <w:r>
        <w:t xml:space="preserve"> show a difference in their degree distributions from other island endemics. This change in pattern suggests that increased generality of Maui endemics may be driven by increased plant </w:t>
      </w:r>
      <w:r w:rsidR="003F4B12">
        <w:t xml:space="preserve">species </w:t>
      </w:r>
      <w:r>
        <w:t>diversity</w:t>
      </w:r>
      <w:r w:rsidR="003F4B12">
        <w:t xml:space="preserve"> within genera</w:t>
      </w:r>
      <w:r>
        <w:t xml:space="preserve"> on that island.</w:t>
      </w:r>
    </w:p>
    <w:p w:rsidR="000923B3" w:rsidRDefault="00C40B3A" w:rsidP="0030227D">
      <w:pPr>
        <w:spacing w:line="480" w:lineRule="auto"/>
        <w:ind w:firstLine="720"/>
        <w:contextualSpacing/>
      </w:pPr>
      <w:commentRangeStart w:id="114"/>
      <w:r>
        <w:t xml:space="preserve">Network </w:t>
      </w:r>
      <w:proofErr w:type="spellStart"/>
      <w:r>
        <w:t>nestedness</w:t>
      </w:r>
      <w:proofErr w:type="spellEnd"/>
      <w:r>
        <w:t xml:space="preserve"> decreased with</w:t>
      </w:r>
      <w:r w:rsidR="00F21570">
        <w:t xml:space="preserve"> habitat</w:t>
      </w:r>
      <w:r>
        <w:t xml:space="preserve"> age while modularity increased </w:t>
      </w:r>
      <w:commentRangeEnd w:id="114"/>
      <w:r w:rsidR="00F84172">
        <w:rPr>
          <w:rStyle w:val="CommentReference"/>
        </w:rPr>
        <w:commentReference w:id="114"/>
      </w:r>
      <w:r>
        <w:t xml:space="preserve">(Fig. </w:t>
      </w:r>
      <w:r w:rsidR="00AC50B7">
        <w:t>4</w:t>
      </w:r>
      <w:r>
        <w:t xml:space="preserve">). This trend </w:t>
      </w:r>
      <w:r w:rsidR="00DB03FD">
        <w:t>was recovered</w:t>
      </w:r>
      <w:r>
        <w:t xml:space="preserve"> in networks constructed from both more and less stringent geographic criteria (supplemental Fig. </w:t>
      </w:r>
      <w:r w:rsidR="00255D1E">
        <w:t>S3</w:t>
      </w:r>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rsidR="00F94E18" w:rsidRDefault="00F94E18" w:rsidP="0030227D">
      <w:pPr>
        <w:spacing w:line="480" w:lineRule="auto"/>
        <w:ind w:firstLine="720"/>
        <w:contextualSpacing/>
      </w:pPr>
    </w:p>
    <w:p w:rsidR="000923B3" w:rsidRDefault="00C40B3A" w:rsidP="006F1E0F">
      <w:pPr>
        <w:pStyle w:val="Heading1"/>
        <w:spacing w:line="480" w:lineRule="auto"/>
        <w:contextualSpacing/>
      </w:pPr>
      <w:bookmarkStart w:id="115" w:name="discussion"/>
      <w:r>
        <w:t>Discussion</w:t>
      </w:r>
    </w:p>
    <w:p w:rsidR="000923B3" w:rsidRDefault="00C40B3A" w:rsidP="006F1E0F">
      <w:pPr>
        <w:pStyle w:val="Heading2"/>
        <w:spacing w:line="480" w:lineRule="auto"/>
        <w:contextualSpacing/>
      </w:pPr>
      <w:bookmarkStart w:id="116" w:name="development-of-genetic-discontinuity-at-"/>
      <w:bookmarkEnd w:id="115"/>
      <w:r>
        <w:t xml:space="preserve">Development of genetic </w:t>
      </w:r>
      <w:r w:rsidR="00F84172">
        <w:t xml:space="preserve">population </w:t>
      </w:r>
      <w:r w:rsidR="004C31A5">
        <w:t xml:space="preserve">structure </w:t>
      </w:r>
      <w:r>
        <w:t xml:space="preserve">at different </w:t>
      </w:r>
      <w:proofErr w:type="spellStart"/>
      <w:r>
        <w:t>trophic</w:t>
      </w:r>
      <w:proofErr w:type="spellEnd"/>
      <w:r>
        <w:t xml:space="preserve"> levels</w:t>
      </w:r>
    </w:p>
    <w:bookmarkEnd w:id="116"/>
    <w:p w:rsidR="000923B3" w:rsidRDefault="00C40B3A" w:rsidP="006F1E0F">
      <w:pPr>
        <w:spacing w:line="480" w:lineRule="auto"/>
        <w:ind w:firstLine="720"/>
        <w:contextualSpacing/>
      </w:pPr>
      <w:r>
        <w:t xml:space="preserve">The analysis of available genetic data presented here indicate that divergence is occurring within the islands at small spatial scales and over short time periods (Table </w:t>
      </w:r>
      <w:r w:rsidR="00F847D3">
        <w:t>1</w:t>
      </w:r>
      <w:r>
        <w:t xml:space="preserve">, Fig. 2). Furthermore, the scale of population structure varies with </w:t>
      </w:r>
      <w:proofErr w:type="spellStart"/>
      <w:r>
        <w:t>trophic</w:t>
      </w:r>
      <w:proofErr w:type="spellEnd"/>
      <w:r>
        <w:t xml:space="preserve"> position, with </w:t>
      </w:r>
      <w:r w:rsidR="00AD7996">
        <w:t xml:space="preserve">structure developing in </w:t>
      </w:r>
      <w:r>
        <w:t>sap-feeding herbivore</w:t>
      </w:r>
      <w:r w:rsidR="00AD7996">
        <w:t xml:space="preserve"> lineage</w:t>
      </w:r>
      <w:r>
        <w:t xml:space="preserve">s at smaller scales compared to </w:t>
      </w:r>
      <w:proofErr w:type="spellStart"/>
      <w:r>
        <w:t>detritivorous</w:t>
      </w:r>
      <w:proofErr w:type="spellEnd"/>
      <w:r>
        <w:t xml:space="preserve"> crickets and predatory spiders (Table </w:t>
      </w:r>
      <w:r w:rsidR="00F847D3">
        <w:t>1</w:t>
      </w:r>
      <w:r>
        <w:t xml:space="preserve">, Fig. 2). </w:t>
      </w:r>
      <w:r w:rsidR="00887613">
        <w:t xml:space="preserve">Structure </w:t>
      </w:r>
      <w:r>
        <w:t xml:space="preserve">within species </w:t>
      </w:r>
      <w:r w:rsidR="00AD7996">
        <w:t xml:space="preserve">may </w:t>
      </w:r>
      <w:r w:rsidR="000341CB">
        <w:t xml:space="preserve">allow </w:t>
      </w:r>
      <w:r>
        <w:t>populations to take independent evolutionary trajectories, especially when aided by other evolutionary processes acting differentially across species range</w:t>
      </w:r>
      <w:r w:rsidR="00AD7996">
        <w:t>s</w:t>
      </w:r>
      <w:r>
        <w:t xml:space="preserve">. A variety of factors have been </w:t>
      </w:r>
      <w:r w:rsidR="0045482B">
        <w:t>associated with</w:t>
      </w:r>
      <w:r>
        <w:t xml:space="preserve"> the genetic divergence of populations and species in lineages described here, including 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2012), adaptation associated with ecological interactions of competition, predation, and mutualism (</w:t>
      </w:r>
      <w:commentRangeStart w:id="117"/>
      <w:r>
        <w:t>Gillespie</w:t>
      </w:r>
      <w:commentRangeEnd w:id="117"/>
      <w:r w:rsidR="00887613">
        <w:rPr>
          <w:rStyle w:val="CommentReference"/>
        </w:rPr>
        <w:commentReference w:id="117"/>
      </w:r>
      <w:r>
        <w:t>, 2004; Roderick &amp; Percy, 2008), and sexual signaling (</w:t>
      </w:r>
      <w:proofErr w:type="spellStart"/>
      <w:r>
        <w:t>Mendelson</w:t>
      </w:r>
      <w:proofErr w:type="spellEnd"/>
      <w:r>
        <w:t xml:space="preserve"> &amp; Shaw, 2005; Percy </w:t>
      </w:r>
      <w:r w:rsidR="00447040" w:rsidRPr="00447040">
        <w:rPr>
          <w:i/>
        </w:rPr>
        <w:t>et al</w:t>
      </w:r>
      <w:r w:rsidR="0081109C">
        <w:t xml:space="preserve">. </w:t>
      </w:r>
      <w:r>
        <w:t xml:space="preserve">2006; </w:t>
      </w:r>
      <w:proofErr w:type="spellStart"/>
      <w:r>
        <w:t>Magnacca</w:t>
      </w:r>
      <w:proofErr w:type="spellEnd"/>
      <w:r>
        <w:t xml:space="preserve"> </w:t>
      </w:r>
      <w:r>
        <w:rPr>
          <w:i/>
        </w:rPr>
        <w:t>et al.</w:t>
      </w:r>
      <w:r>
        <w:t xml:space="preserve">, 2008; Goodman </w:t>
      </w:r>
      <w:r>
        <w:rPr>
          <w:i/>
        </w:rPr>
        <w:t>et al.</w:t>
      </w:r>
      <w:r>
        <w:t xml:space="preserve">, </w:t>
      </w:r>
      <w:r w:rsidR="0081109C">
        <w:t>2015</w:t>
      </w:r>
      <w:r>
        <w:t>).</w:t>
      </w:r>
    </w:p>
    <w:p w:rsidR="000923B3" w:rsidRDefault="00C40B3A" w:rsidP="0079799F">
      <w:pPr>
        <w:spacing w:line="480" w:lineRule="auto"/>
        <w:ind w:firstLine="720"/>
      </w:pPr>
      <w:r>
        <w:t xml:space="preserve">The </w:t>
      </w:r>
      <w:commentRangeStart w:id="118"/>
      <w:r>
        <w:t xml:space="preserve">sap-feeding </w:t>
      </w:r>
      <w:proofErr w:type="spellStart"/>
      <w:r>
        <w:t>Hemiptera</w:t>
      </w:r>
      <w:proofErr w:type="spellEnd"/>
      <w:r>
        <w:t xml:space="preserve"> group</w:t>
      </w:r>
      <w:r w:rsidR="000341CB">
        <w:t xml:space="preserve"> </w:t>
      </w:r>
      <w:commentRangeEnd w:id="118"/>
      <w:r w:rsidR="00887613">
        <w:rPr>
          <w:rStyle w:val="CommentReference"/>
        </w:rPr>
        <w:commentReference w:id="118"/>
      </w:r>
      <w:r w:rsidR="000341CB">
        <w:t>of</w:t>
      </w:r>
      <w:r>
        <w:t xml:space="preserve"> </w:t>
      </w:r>
      <w:proofErr w:type="spellStart"/>
      <w:r>
        <w:rPr>
          <w:i/>
        </w:rPr>
        <w:t>Nesosydne</w:t>
      </w:r>
      <w:proofErr w:type="spellEnd"/>
      <w:r w:rsidR="000341CB">
        <w:rPr>
          <w:i/>
        </w:rPr>
        <w:t xml:space="preserve"> </w:t>
      </w:r>
      <w:proofErr w:type="spellStart"/>
      <w:r w:rsidR="000341CB">
        <w:t>planthoppers</w:t>
      </w:r>
      <w:proofErr w:type="spellEnd"/>
      <w:r>
        <w:t xml:space="preserve"> (Goodman </w:t>
      </w:r>
      <w:r>
        <w:rPr>
          <w:i/>
        </w:rPr>
        <w:t>et al.</w:t>
      </w:r>
      <w:r>
        <w:t>, 2012) provide</w:t>
      </w:r>
      <w:r w:rsidR="00AD7996">
        <w:t>s</w:t>
      </w:r>
      <w:r>
        <w:t xml:space="preserve"> evidence that some period of geographic isolation preceded divergence of sexual signals (Goodman </w:t>
      </w:r>
      <w:r>
        <w:rPr>
          <w:i/>
        </w:rPr>
        <w:t>et al.</w:t>
      </w:r>
      <w:r>
        <w:t xml:space="preserve">, </w:t>
      </w:r>
      <w:r w:rsidR="007D4A9D">
        <w:t>2015</w:t>
      </w:r>
      <w:r>
        <w:t xml:space="preserve">). Shifts in plant host use are also </w:t>
      </w:r>
      <w:r w:rsidR="00F21570">
        <w:t>associated with</w:t>
      </w:r>
      <w:r>
        <w:t xml:space="preserve"> diversification in this group (Roderick &amp; Percy, 2008). In</w:t>
      </w:r>
      <w:r w:rsidR="00BC4D7D">
        <w:t xml:space="preserve"> a </w:t>
      </w:r>
      <w:proofErr w:type="spellStart"/>
      <w:r w:rsidR="00BC4D7D">
        <w:t>phylogenetic</w:t>
      </w:r>
      <w:proofErr w:type="spellEnd"/>
      <w:r w:rsidR="00BC4D7D">
        <w:t xml:space="preserve"> study of</w:t>
      </w:r>
      <w:r>
        <w:t xml:space="preserve"> </w:t>
      </w:r>
      <w:r w:rsidR="000341CB">
        <w:t xml:space="preserve">a </w:t>
      </w:r>
      <w:r>
        <w:t>radiation of</w:t>
      </w:r>
      <w:r w:rsidR="000341CB">
        <w:t xml:space="preserve"> </w:t>
      </w:r>
      <w:proofErr w:type="spellStart"/>
      <w:r w:rsidR="000341CB">
        <w:t>sapfeeding</w:t>
      </w:r>
      <w:proofErr w:type="spellEnd"/>
      <w:r w:rsidR="000341CB">
        <w:t xml:space="preserve"> </w:t>
      </w:r>
      <w:proofErr w:type="spellStart"/>
      <w:r w:rsidR="007F28A9">
        <w:rPr>
          <w:i/>
        </w:rPr>
        <w:t>Nesophrosyne</w:t>
      </w:r>
      <w:proofErr w:type="spellEnd"/>
      <w:r w:rsidR="007F28A9">
        <w:t xml:space="preserve"> (</w:t>
      </w:r>
      <w:proofErr w:type="spellStart"/>
      <w:r w:rsidR="007F28A9">
        <w:t>Cicadellidae</w:t>
      </w:r>
      <w:proofErr w:type="spellEnd"/>
      <w:r w:rsidR="007F28A9">
        <w:t xml:space="preserve">) </w:t>
      </w:r>
      <w:r>
        <w:t xml:space="preserve">leafhoppers, host plant specialization was implicated in driving species radiations up until approximately 1 million years ago, </w:t>
      </w:r>
      <w:r w:rsidR="000341CB">
        <w:t xml:space="preserve">consistent with the hypothesis that </w:t>
      </w:r>
      <w:r>
        <w:t>plant niches were mostly exhausted on Maui</w:t>
      </w:r>
      <w:r w:rsidR="000341CB">
        <w:t xml:space="preserve"> and </w:t>
      </w:r>
      <w:r>
        <w:t>speciation</w:t>
      </w:r>
      <w:r w:rsidR="00F87B7B">
        <w:t xml:space="preserve"> in the younger landscape of</w:t>
      </w:r>
      <w:r>
        <w:t xml:space="preserve"> Hawaii Island shifted to geographic mechanisms of diversification</w:t>
      </w:r>
      <w:r w:rsidR="002C4710">
        <w:t xml:space="preserve"> (Bennett &amp; O’Grady, 2013)</w:t>
      </w:r>
      <w:r>
        <w:t>.</w:t>
      </w:r>
      <w:r w:rsidR="00F87B7B">
        <w:t xml:space="preserve"> </w:t>
      </w:r>
      <w:r>
        <w:t xml:space="preserve">Our network analysis indicates that specialization and modularity </w:t>
      </w:r>
      <w:r w:rsidR="000341CB">
        <w:t>are more pronounced</w:t>
      </w:r>
      <w:r>
        <w:t xml:space="preserve"> on Maui</w:t>
      </w:r>
      <w:r w:rsidR="000341CB">
        <w:t xml:space="preserve"> than on Hawaii Island</w:t>
      </w:r>
      <w:r>
        <w:t xml:space="preserve"> (Figs. 3</w:t>
      </w:r>
      <w:r w:rsidR="00BC4D7D">
        <w:t>, 4</w:t>
      </w:r>
      <w:r>
        <w:t>)</w:t>
      </w:r>
      <w:r w:rsidR="00F87B7B">
        <w:t>. This</w:t>
      </w:r>
      <w:r w:rsidR="000341CB">
        <w:t xml:space="preserve"> observation</w:t>
      </w:r>
      <w:r w:rsidR="00F87B7B">
        <w:t xml:space="preserve"> is</w:t>
      </w:r>
      <w:r>
        <w:t xml:space="preserve"> </w:t>
      </w:r>
      <w:r w:rsidR="000341CB">
        <w:t xml:space="preserve">consistent with the suggestion from the </w:t>
      </w:r>
      <w:proofErr w:type="spellStart"/>
      <w:r>
        <w:rPr>
          <w:i/>
        </w:rPr>
        <w:t>Nesophrosyne</w:t>
      </w:r>
      <w:proofErr w:type="spellEnd"/>
      <w:r>
        <w:t xml:space="preserve"> </w:t>
      </w:r>
      <w:proofErr w:type="spellStart"/>
      <w:r w:rsidR="000341CB">
        <w:t>phylogenetic</w:t>
      </w:r>
      <w:proofErr w:type="spellEnd"/>
      <w:r w:rsidR="000341CB">
        <w:t xml:space="preserve"> </w:t>
      </w:r>
      <w:r>
        <w:t xml:space="preserve">results and </w:t>
      </w:r>
      <w:r w:rsidR="000341CB">
        <w:t xml:space="preserve">suggests </w:t>
      </w:r>
      <w:r>
        <w:t>that an approximate age of 1 million years may be necessary for host plant specialization to become the dominant process in the sequence of diversification.</w:t>
      </w:r>
      <w:r w:rsidR="00F87B7B">
        <w:t xml:space="preserve"> Available dating analyses of other arthropod </w:t>
      </w:r>
      <w:proofErr w:type="spellStart"/>
      <w:r w:rsidR="00F87B7B">
        <w:t>taxa</w:t>
      </w:r>
      <w:proofErr w:type="spellEnd"/>
      <w:r w:rsidR="00F87B7B">
        <w:t xml:space="preserve"> indicate that genetic structure can develop in much less than 1 million years (Table 1), and suggests that landscape processes may dominate the earliest stages of diversification across </w:t>
      </w:r>
      <w:proofErr w:type="spellStart"/>
      <w:r w:rsidR="00F87B7B">
        <w:t>taxa</w:t>
      </w:r>
      <w:proofErr w:type="spellEnd"/>
      <w:r w:rsidR="00F87B7B">
        <w:t xml:space="preserve"> in the Hawaiian Islands. </w:t>
      </w:r>
      <w:r>
        <w:t xml:space="preserve">Other </w:t>
      </w:r>
      <w:proofErr w:type="spellStart"/>
      <w:r>
        <w:t>taxa</w:t>
      </w:r>
      <w:proofErr w:type="spellEnd"/>
      <w:r>
        <w:t xml:space="preserve"> at low </w:t>
      </w:r>
      <w:proofErr w:type="spellStart"/>
      <w:r>
        <w:t>trophic</w:t>
      </w:r>
      <w:proofErr w:type="spellEnd"/>
      <w:r>
        <w:t xml:space="preserve"> levels, such as the herbivorous </w:t>
      </w:r>
      <w:proofErr w:type="spellStart"/>
      <w:r>
        <w:rPr>
          <w:i/>
        </w:rPr>
        <w:t>Trioza</w:t>
      </w:r>
      <w:proofErr w:type="spellEnd"/>
      <w:r>
        <w:t xml:space="preserve"> </w:t>
      </w:r>
      <w:proofErr w:type="spellStart"/>
      <w:r>
        <w:t>psyllids</w:t>
      </w:r>
      <w:proofErr w:type="spellEnd"/>
      <w:r>
        <w:t xml:space="preserve">, </w:t>
      </w:r>
      <w:proofErr w:type="spellStart"/>
      <w:r>
        <w:t>detritivorous</w:t>
      </w:r>
      <w:proofErr w:type="spellEnd"/>
      <w:r>
        <w:t xml:space="preserve"> </w:t>
      </w:r>
      <w:proofErr w:type="spellStart"/>
      <w:r>
        <w:rPr>
          <w:i/>
        </w:rPr>
        <w:t>Laupala</w:t>
      </w:r>
      <w:proofErr w:type="spellEnd"/>
      <w:r>
        <w:t xml:space="preserve"> crickets and </w:t>
      </w:r>
      <w:proofErr w:type="spellStart"/>
      <w:r>
        <w:t>fungivorous</w:t>
      </w:r>
      <w:proofErr w:type="spellEnd"/>
      <w:r>
        <w:t xml:space="preserve"> </w:t>
      </w:r>
      <w:r>
        <w:rPr>
          <w:i/>
        </w:rPr>
        <w:t>Drosophila</w:t>
      </w:r>
      <w:r>
        <w:t xml:space="preserve">, show similar signals of geographic isolation combined with ecological and sexual processes driving genetic divergence and diversification across sites as young as those on the Hawaii Island (Percy, 2003; Percy </w:t>
      </w:r>
      <w:r w:rsidR="00447040" w:rsidRPr="00447040">
        <w:rPr>
          <w:i/>
        </w:rPr>
        <w:t>et al</w:t>
      </w:r>
      <w:r w:rsidR="0081109C">
        <w:t>.</w:t>
      </w:r>
      <w:r>
        <w:t xml:space="preserve"> 2006; </w:t>
      </w:r>
      <w:proofErr w:type="spellStart"/>
      <w:r>
        <w:t>Mendelson</w:t>
      </w:r>
      <w:proofErr w:type="spellEnd"/>
      <w:r>
        <w:t xml:space="preserve"> &amp; Shaw, 2005; </w:t>
      </w:r>
      <w:proofErr w:type="spellStart"/>
      <w:r>
        <w:t>Magnacca</w:t>
      </w:r>
      <w:proofErr w:type="spellEnd"/>
      <w:r>
        <w:t xml:space="preserve"> </w:t>
      </w:r>
      <w:r>
        <w:rPr>
          <w:i/>
        </w:rPr>
        <w:t>et al.</w:t>
      </w:r>
      <w:r>
        <w:t xml:space="preserve">, 2008; O’Grady </w:t>
      </w:r>
      <w:r>
        <w:rPr>
          <w:i/>
        </w:rPr>
        <w:t>et al.</w:t>
      </w:r>
      <w:r>
        <w:t xml:space="preserve">, 2011). </w:t>
      </w:r>
      <w:r w:rsidR="006805E5">
        <w:t>By</w:t>
      </w:r>
      <w:r>
        <w:t xml:space="preserve"> contrast, spiders, which are predatory, develop genetic discontinuities at larger spatial and temporal scales.  </w:t>
      </w:r>
      <w:proofErr w:type="gramStart"/>
      <w:r>
        <w:t xml:space="preserve">(Table </w:t>
      </w:r>
      <w:r w:rsidR="00F847D3">
        <w:t>1</w:t>
      </w:r>
      <w:r>
        <w:t>).</w:t>
      </w:r>
      <w:proofErr w:type="gramEnd"/>
      <w:r w:rsidR="00EC6828" w:rsidRPr="00EC6828">
        <w:t xml:space="preserve"> </w:t>
      </w:r>
      <w:r w:rsidR="006805E5">
        <w:t>Further work is needed to determine if this pattern of less genetic differentiation in predators compared to herbivores is general.</w:t>
      </w:r>
    </w:p>
    <w:p w:rsidR="000923B3" w:rsidRDefault="00C40B3A" w:rsidP="006F1E0F">
      <w:pPr>
        <w:pStyle w:val="Heading2"/>
        <w:spacing w:line="480" w:lineRule="auto"/>
        <w:contextualSpacing/>
      </w:pPr>
      <w:bookmarkStart w:id="120" w:name="macroecological-metrics-network-structur"/>
      <w:proofErr w:type="spellStart"/>
      <w:r>
        <w:t>Macroecological</w:t>
      </w:r>
      <w:proofErr w:type="spellEnd"/>
      <w:r>
        <w:t xml:space="preserve"> metrics: Network structure and steady state</w:t>
      </w:r>
    </w:p>
    <w:bookmarkEnd w:id="120"/>
    <w:p w:rsidR="000923B3" w:rsidRDefault="005E2CC0" w:rsidP="006F1E0F">
      <w:pPr>
        <w:spacing w:line="480" w:lineRule="auto"/>
        <w:ind w:firstLine="720"/>
        <w:contextualSpacing/>
      </w:pPr>
      <w:r>
        <w:t xml:space="preserve">Across the Hawaiian archipelago, </w:t>
      </w:r>
      <w:proofErr w:type="spellStart"/>
      <w:r>
        <w:t>nestedness</w:t>
      </w:r>
      <w:proofErr w:type="spellEnd"/>
      <w:r>
        <w:t xml:space="preserve"> appears to decrease </w:t>
      </w:r>
      <w:r w:rsidR="004C119A">
        <w:t xml:space="preserve">generally </w:t>
      </w:r>
      <w:r w:rsidR="000E43EF">
        <w:rPr>
          <w:rStyle w:val="CommentReference"/>
          <w:vanish/>
        </w:rPr>
        <w:commentReference w:id="121"/>
      </w:r>
      <w:r>
        <w:t>with site age,</w:t>
      </w:r>
      <w:del w:id="122" w:author=" Kari Goodman" w:date="2015-03-31T11:59:00Z">
        <w:r w:rsidDel="003D11EF">
          <w:delText xml:space="preserve"> </w:delText>
        </w:r>
        <w:r w:rsidR="004C119A" w:rsidDel="003D11EF">
          <w:delText>though</w:delText>
        </w:r>
      </w:del>
      <w:ins w:id="123" w:author=" Kari Goodman" w:date="2015-03-31T11:59:00Z">
        <w:r w:rsidR="003D11EF">
          <w:t xml:space="preserve"> and</w:t>
        </w:r>
      </w:ins>
      <w:r w:rsidR="004C119A">
        <w:t xml:space="preserve"> </w:t>
      </w:r>
      <w:r>
        <w:t xml:space="preserve">is highest on the geologically youngest volcano, Kilauea. The high </w:t>
      </w:r>
      <w:proofErr w:type="spellStart"/>
      <w:r>
        <w:t>nestedness</w:t>
      </w:r>
      <w:proofErr w:type="spellEnd"/>
      <w:r>
        <w:t xml:space="preserve"> on Kilauea, </w:t>
      </w:r>
      <w:r w:rsidR="00C40B3A">
        <w:t xml:space="preserve">is likely </w:t>
      </w:r>
      <w:r w:rsidR="004C119A">
        <w:t xml:space="preserve">a </w:t>
      </w:r>
      <w:r w:rsidR="00C40B3A">
        <w:t xml:space="preserve">result </w:t>
      </w:r>
      <w:r w:rsidR="004C119A">
        <w:t>of</w:t>
      </w:r>
      <w:r w:rsidR="000E43EF">
        <w:t xml:space="preserve"> </w:t>
      </w:r>
      <w:r w:rsidR="00C40B3A">
        <w:t xml:space="preserve">new species arriving by immigration </w:t>
      </w:r>
      <w:r w:rsidR="000E43EF">
        <w:t xml:space="preserve">that </w:t>
      </w:r>
      <w:r w:rsidR="00C40B3A">
        <w:t>have a high probability to eat or be eaten by the generalist species already present at the site (</w:t>
      </w:r>
      <w:proofErr w:type="spellStart"/>
      <w:r w:rsidR="006E792F">
        <w:t>Bascompte</w:t>
      </w:r>
      <w:proofErr w:type="spellEnd"/>
      <w:r w:rsidR="006E792F">
        <w:t xml:space="preserve"> &amp; </w:t>
      </w:r>
      <w:proofErr w:type="spellStart"/>
      <w:r w:rsidR="006E792F">
        <w:t>Jordano</w:t>
      </w:r>
      <w:proofErr w:type="spellEnd"/>
      <w:r w:rsidR="006E792F">
        <w:t>, 2007</w:t>
      </w:r>
      <w:r w:rsidR="00C40B3A">
        <w:t xml:space="preserve">). </w:t>
      </w:r>
      <w:r>
        <w:t xml:space="preserve">However, </w:t>
      </w:r>
      <w:commentRangeStart w:id="124"/>
      <w:r>
        <w:t xml:space="preserve">despite the high </w:t>
      </w:r>
      <w:proofErr w:type="spellStart"/>
      <w:r>
        <w:t>nestedness</w:t>
      </w:r>
      <w:proofErr w:type="spellEnd"/>
      <w:r>
        <w:t xml:space="preserve"> on Kilauea, we do not find </w:t>
      </w:r>
      <w:r w:rsidR="00C40B3A">
        <w:t xml:space="preserve">Kilauea to conform to the statistical steady state predication of </w:t>
      </w:r>
      <w:r w:rsidR="00B81ECC">
        <w:t>METE</w:t>
      </w:r>
      <w:commentRangeEnd w:id="124"/>
      <w:r w:rsidR="003D11EF">
        <w:rPr>
          <w:rStyle w:val="CommentReference"/>
          <w:vanish/>
        </w:rPr>
        <w:commentReference w:id="124"/>
      </w:r>
      <w:r w:rsidR="00C40B3A">
        <w:t xml:space="preserve">. </w:t>
      </w:r>
      <w:r>
        <w:t>T</w:t>
      </w:r>
      <w:r w:rsidR="00C40B3A">
        <w:t xml:space="preserve">he observed deviations from </w:t>
      </w:r>
      <w:r w:rsidR="00B81ECC">
        <w:t>METE</w:t>
      </w:r>
      <w:r w:rsidR="00C40B3A">
        <w:t xml:space="preserve"> at Kilauea </w:t>
      </w:r>
      <w:r w:rsidR="004C119A">
        <w:t xml:space="preserve">appear to be </w:t>
      </w:r>
      <w:r w:rsidR="00C40B3A">
        <w:t>largely driven by a surplus of singleton links (Fig. 3)</w:t>
      </w:r>
      <w:r>
        <w:t xml:space="preserve">, which may reflect a state of “incomplete” assembly, </w:t>
      </w:r>
      <w:r w:rsidR="004C119A">
        <w:t>possibly by</w:t>
      </w:r>
      <w:r w:rsidR="00CB666B">
        <w:t xml:space="preserve"> </w:t>
      </w:r>
      <w:r w:rsidR="00C40B3A">
        <w:t>lower species richness</w:t>
      </w:r>
      <w:r w:rsidR="00CB666B">
        <w:t xml:space="preserve"> </w:t>
      </w:r>
      <w:r w:rsidR="00C40B3A">
        <w:t xml:space="preserve">of the plant and herbivore </w:t>
      </w:r>
      <w:proofErr w:type="spellStart"/>
      <w:r w:rsidR="00C40B3A">
        <w:t>biotas</w:t>
      </w:r>
      <w:proofErr w:type="spellEnd"/>
      <w:r w:rsidR="00C40B3A">
        <w:t>.</w:t>
      </w:r>
      <w:r w:rsidR="008A46D0">
        <w:t xml:space="preserve"> </w:t>
      </w:r>
      <w:r w:rsidR="00C40B3A">
        <w:t xml:space="preserve">Conversely, </w:t>
      </w:r>
      <w:r w:rsidR="004C119A">
        <w:t xml:space="preserve">at </w:t>
      </w:r>
      <w:proofErr w:type="spellStart"/>
      <w:r w:rsidR="00C40B3A">
        <w:t>Kohala</w:t>
      </w:r>
      <w:proofErr w:type="spellEnd"/>
      <w:r w:rsidR="008B089C">
        <w:t xml:space="preserve">, at intermediate age (150 </w:t>
      </w:r>
      <w:proofErr w:type="spellStart"/>
      <w:r w:rsidR="008B089C">
        <w:t>ky</w:t>
      </w:r>
      <w:proofErr w:type="spellEnd"/>
      <w:r w:rsidR="008B089C">
        <w:t>),</w:t>
      </w:r>
      <w:r w:rsidR="00C40B3A">
        <w:t xml:space="preserve"> </w:t>
      </w:r>
      <w:r w:rsidR="004C119A">
        <w:t>observations are not significantly different from predictions from</w:t>
      </w:r>
      <w:r w:rsidR="00C40B3A">
        <w:t xml:space="preserve"> </w:t>
      </w:r>
      <w:r w:rsidR="00B81ECC">
        <w:t>METE</w:t>
      </w:r>
      <w:r w:rsidR="00A7336C">
        <w:t>.</w:t>
      </w:r>
      <w:r w:rsidR="00C40B3A">
        <w:t xml:space="preserve"> </w:t>
      </w:r>
      <w:r w:rsidR="00A7336C">
        <w:t xml:space="preserve">We </w:t>
      </w:r>
      <w:r w:rsidR="008A0EBC">
        <w:t>contend</w:t>
      </w:r>
      <w:r w:rsidR="00A7336C">
        <w:t xml:space="preserve"> that </w:t>
      </w:r>
      <w:r w:rsidR="004C119A">
        <w:t>the model fits well</w:t>
      </w:r>
      <w:r w:rsidR="00A7336C">
        <w:t xml:space="preserve"> </w:t>
      </w:r>
      <w:commentRangeStart w:id="125"/>
      <w:r w:rsidR="00C40B3A">
        <w:t>because the site</w:t>
      </w:r>
      <w:r w:rsidR="008B089C">
        <w:t xml:space="preserve"> </w:t>
      </w:r>
      <w:r w:rsidR="00C40B3A">
        <w:t xml:space="preserve">has </w:t>
      </w:r>
      <w:r>
        <w:t xml:space="preserve">had sufficient time to undergo </w:t>
      </w:r>
      <w:r w:rsidR="00C40B3A">
        <w:t>ecological succession</w:t>
      </w:r>
      <w:r w:rsidR="00E37A8E">
        <w:t xml:space="preserve"> and thus arrive at a statistical steady state</w:t>
      </w:r>
      <w:r w:rsidR="00C40B3A">
        <w:t xml:space="preserve"> but is still too young to be </w:t>
      </w:r>
      <w:r w:rsidR="00E37A8E">
        <w:t>affected by</w:t>
      </w:r>
      <w:r w:rsidR="00C40B3A">
        <w:t xml:space="preserve"> </w:t>
      </w:r>
      <w:r w:rsidR="00E37A8E">
        <w:t xml:space="preserve">ecological </w:t>
      </w:r>
      <w:r w:rsidR="00C40B3A">
        <w:t xml:space="preserve">specialization and rapid </w:t>
      </w:r>
      <w:r w:rsidR="006E633D" w:rsidRPr="006E633D">
        <w:rPr>
          <w:i/>
        </w:rPr>
        <w:t>in situ</w:t>
      </w:r>
      <w:r w:rsidR="00C40B3A">
        <w:t xml:space="preserve"> diversification </w:t>
      </w:r>
      <w:r w:rsidR="00E37A8E">
        <w:t xml:space="preserve">associated with </w:t>
      </w:r>
      <w:r w:rsidR="00C40B3A">
        <w:t>host plant</w:t>
      </w:r>
      <w:r w:rsidR="00E37A8E">
        <w:t>s</w:t>
      </w:r>
      <w:r w:rsidR="008A46D0">
        <w:t>.</w:t>
      </w:r>
      <w:commentRangeEnd w:id="125"/>
      <w:r w:rsidR="008A46D0">
        <w:rPr>
          <w:rStyle w:val="CommentReference"/>
        </w:rPr>
        <w:commentReference w:id="125"/>
      </w:r>
    </w:p>
    <w:p w:rsidR="008B6DF5" w:rsidRDefault="005E2CC0" w:rsidP="006F1E0F">
      <w:pPr>
        <w:spacing w:line="480" w:lineRule="auto"/>
        <w:ind w:firstLine="720"/>
        <w:contextualSpacing/>
      </w:pPr>
      <w:r>
        <w:t xml:space="preserve">Interestingly, the </w:t>
      </w:r>
      <w:r w:rsidR="00E37A8E">
        <w:t xml:space="preserve">observations of communities on </w:t>
      </w:r>
      <w:r w:rsidR="00C40B3A">
        <w:t xml:space="preserve">older Maui and Kauai sites show strong deviations from expectations of </w:t>
      </w:r>
      <w:r w:rsidR="00B81ECC">
        <w:t>METE</w:t>
      </w:r>
      <w:r w:rsidR="00C40B3A">
        <w:t xml:space="preserve"> (Fig. </w:t>
      </w:r>
      <w:r w:rsidR="00AC50B7">
        <w:t>4</w:t>
      </w:r>
      <w:r w:rsidR="00C40B3A">
        <w:t>)</w:t>
      </w:r>
      <w:r w:rsidR="00B81ECC">
        <w:t>. METE is agnostic about what mechanisms are determining the values of the state variables that lead to i</w:t>
      </w:r>
      <w:r w:rsidR="002904E2">
        <w:t xml:space="preserve">ts </w:t>
      </w:r>
      <w:proofErr w:type="spellStart"/>
      <w:r w:rsidR="002904E2">
        <w:t>macroecological</w:t>
      </w:r>
      <w:proofErr w:type="spellEnd"/>
      <w:r w:rsidR="002904E2">
        <w:t xml:space="preserve"> predictions (Harte, 2011)</w:t>
      </w:r>
      <w:r w:rsidR="00D07B59">
        <w:t>. Indeed, the use of maximum entropy in ecology is inspired by its application to physical systems, in which change through time is simple (</w:t>
      </w:r>
      <w:r w:rsidR="00A16981" w:rsidRPr="00A16981">
        <w:rPr>
          <w:highlight w:val="yellow"/>
          <w:rPrChange w:id="126" w:author=" Kari Goodman" w:date="2015-03-31T10:25:00Z">
            <w:rPr/>
          </w:rPrChange>
        </w:rPr>
        <w:t>citation?).</w:t>
      </w:r>
      <w:r w:rsidR="00D07B59">
        <w:t xml:space="preserve"> It does not account for the evolutionary history of biological systems, which are potentially very different due to the complex change through time produced by speciation, extinction and adaption to novel ecosystems. Thus, </w:t>
      </w:r>
      <w:r w:rsidR="00794DA9">
        <w:t xml:space="preserve">deviations from theory need to be interpreted in the context of the study design. We hypothesize that </w:t>
      </w:r>
      <w:r w:rsidR="00C40B3A">
        <w:t xml:space="preserve">the influence of evolutionary assembly on these </w:t>
      </w:r>
      <w:proofErr w:type="spellStart"/>
      <w:r w:rsidR="00C40B3A">
        <w:t>biotas</w:t>
      </w:r>
      <w:proofErr w:type="spellEnd"/>
      <w:r w:rsidR="00C40B3A">
        <w:t xml:space="preserve"> </w:t>
      </w:r>
      <w:r w:rsidR="00D07B59">
        <w:t xml:space="preserve">is what </w:t>
      </w:r>
      <w:r w:rsidR="00C40B3A">
        <w:t>drives them away from</w:t>
      </w:r>
      <w:r w:rsidR="003D018B">
        <w:t xml:space="preserve"> and ecological</w:t>
      </w:r>
      <w:r w:rsidR="00C40B3A">
        <w:t xml:space="preserve"> statistical steady state. </w:t>
      </w:r>
      <w:r>
        <w:t xml:space="preserve">One possible </w:t>
      </w:r>
      <w:r w:rsidR="008B6DF5">
        <w:t xml:space="preserve">explanation for the strong deviations from expectations of </w:t>
      </w:r>
      <w:r w:rsidR="00D07B59">
        <w:t>METE</w:t>
      </w:r>
      <w:r w:rsidR="008B6DF5">
        <w:t>, compared with</w:t>
      </w:r>
      <w:r w:rsidR="003D018B">
        <w:t xml:space="preserve"> observations at</w:t>
      </w:r>
      <w:r w:rsidR="008B6DF5">
        <w:t xml:space="preserve"> our </w:t>
      </w:r>
      <w:r w:rsidR="008A46D0">
        <w:t>intermediate</w:t>
      </w:r>
      <w:r w:rsidR="008B6DF5">
        <w:t>-aged site</w:t>
      </w:r>
      <w:r w:rsidR="00D07B59">
        <w:t xml:space="preserve"> (</w:t>
      </w:r>
      <w:proofErr w:type="spellStart"/>
      <w:r w:rsidR="00D07B59">
        <w:t>Kohala</w:t>
      </w:r>
      <w:proofErr w:type="spellEnd"/>
      <w:r w:rsidR="00D07B59">
        <w:t>)</w:t>
      </w:r>
      <w:r w:rsidR="008B6DF5">
        <w:t xml:space="preserve">, is that while the ages of Maui and Kauai are sufficient for </w:t>
      </w:r>
      <w:r w:rsidR="00C40B3A">
        <w:t>evolutionary assembly driven by specialization and diversification on host plants,</w:t>
      </w:r>
      <w:r w:rsidR="008B6DF5">
        <w:t xml:space="preserve"> </w:t>
      </w:r>
      <w:commentRangeStart w:id="127"/>
      <w:r w:rsidR="008B6DF5">
        <w:t xml:space="preserve">the </w:t>
      </w:r>
      <w:r w:rsidR="003D018B">
        <w:t xml:space="preserve">older </w:t>
      </w:r>
      <w:r w:rsidR="008B6DF5">
        <w:t xml:space="preserve">island </w:t>
      </w:r>
      <w:r w:rsidR="003D018B">
        <w:t xml:space="preserve">age </w:t>
      </w:r>
      <w:r w:rsidR="008B6DF5">
        <w:t>of these islands may have led to range contractions and possibly extinction of plant species</w:t>
      </w:r>
      <w:r w:rsidR="00A34CB5">
        <w:t xml:space="preserve"> </w:t>
      </w:r>
      <w:commentRangeEnd w:id="127"/>
      <w:r w:rsidR="00A34CB5">
        <w:rPr>
          <w:rStyle w:val="CommentReference"/>
        </w:rPr>
        <w:commentReference w:id="127"/>
      </w:r>
      <w:r w:rsidR="00A34CB5">
        <w:t>on the oldest island of Kauai</w:t>
      </w:r>
      <w:r w:rsidR="008B6DF5">
        <w:t xml:space="preserve"> (Whittaker et al 2008).</w:t>
      </w:r>
      <w:r w:rsidR="00987090">
        <w:t xml:space="preserve"> </w:t>
      </w:r>
      <w:commentRangeStart w:id="128"/>
      <w:r w:rsidR="00987090">
        <w:t xml:space="preserve">METE is currently being extended </w:t>
      </w:r>
      <w:commentRangeEnd w:id="128"/>
      <w:r w:rsidR="00987090">
        <w:rPr>
          <w:rStyle w:val="CommentReference"/>
          <w:vanish/>
        </w:rPr>
        <w:commentReference w:id="128"/>
      </w:r>
      <w:r w:rsidR="00987090">
        <w:t xml:space="preserve">to incorporate speciation and migration, which will allow testing of these ideas more directly in the future. </w:t>
      </w:r>
    </w:p>
    <w:p w:rsidR="000923B3" w:rsidRDefault="003A0C1E" w:rsidP="006F1E0F">
      <w:pPr>
        <w:spacing w:line="480" w:lineRule="auto"/>
        <w:ind w:firstLine="720"/>
        <w:contextualSpacing/>
      </w:pPr>
      <w:r>
        <w:t>Our results show</w:t>
      </w:r>
      <w:r w:rsidR="008B6DF5">
        <w:t xml:space="preserve"> decreased </w:t>
      </w:r>
      <w:proofErr w:type="spellStart"/>
      <w:r w:rsidR="008B6DF5">
        <w:t>nestedness</w:t>
      </w:r>
      <w:proofErr w:type="spellEnd"/>
      <w:r w:rsidR="008B6DF5">
        <w:t xml:space="preserve"> and increased modularity on Maui and Kauai.</w:t>
      </w:r>
      <w:r w:rsidR="00C40B3A">
        <w:t xml:space="preserve"> </w:t>
      </w:r>
      <w:proofErr w:type="spellStart"/>
      <w:r w:rsidR="003D018B">
        <w:t>C</w:t>
      </w:r>
      <w:r w:rsidR="00C40B3A">
        <w:t>oevolution</w:t>
      </w:r>
      <w:proofErr w:type="spellEnd"/>
      <w:r w:rsidR="00C40B3A">
        <w:t xml:space="preserve"> </w:t>
      </w:r>
      <w:r w:rsidR="00D239E2">
        <w:t>between</w:t>
      </w:r>
      <w:r w:rsidR="00C40B3A">
        <w:t xml:space="preserve"> interacting species </w:t>
      </w:r>
      <w:r w:rsidR="00D239E2">
        <w:t>should lead</w:t>
      </w:r>
      <w:r w:rsidR="003D018B">
        <w:t xml:space="preserve"> to greater modularity </w:t>
      </w:r>
      <w:r w:rsidR="00C40B3A">
        <w:t>(</w:t>
      </w:r>
      <w:proofErr w:type="spellStart"/>
      <w:r w:rsidR="00C40B3A">
        <w:t>Donatti</w:t>
      </w:r>
      <w:proofErr w:type="spellEnd"/>
      <w:r w:rsidR="00C40B3A">
        <w:t xml:space="preserve"> </w:t>
      </w:r>
      <w:r w:rsidR="00C40B3A">
        <w:rPr>
          <w:i/>
        </w:rPr>
        <w:t>et al.</w:t>
      </w:r>
      <w:r w:rsidR="00C40B3A">
        <w:t xml:space="preserve">, 2011; </w:t>
      </w:r>
      <w:proofErr w:type="spellStart"/>
      <w:r w:rsidR="00C40B3A">
        <w:t>Nuismer</w:t>
      </w:r>
      <w:proofErr w:type="spellEnd"/>
      <w:r w:rsidR="00C40B3A">
        <w:t xml:space="preserve"> </w:t>
      </w:r>
      <w:r w:rsidR="00C40B3A">
        <w:rPr>
          <w:i/>
        </w:rPr>
        <w:t>et al.</w:t>
      </w:r>
      <w:r w:rsidR="00C40B3A">
        <w:t>, 2013).</w:t>
      </w:r>
      <w:r w:rsidR="008B6DF5">
        <w:t xml:space="preserve"> However, the influence of certain network properties such as </w:t>
      </w:r>
      <w:proofErr w:type="spellStart"/>
      <w:r w:rsidR="008B6DF5">
        <w:t>nestedness</w:t>
      </w:r>
      <w:proofErr w:type="spellEnd"/>
      <w:r w:rsidR="008B6DF5">
        <w:t xml:space="preserve"> on stability is still </w:t>
      </w:r>
      <w:r w:rsidR="00BF554D">
        <w:t>unknown</w:t>
      </w:r>
      <w:r w:rsidR="008B6DF5">
        <w:t xml:space="preserve">, and </w:t>
      </w:r>
      <w:r w:rsidR="00B55D23">
        <w:t xml:space="preserve">so </w:t>
      </w:r>
      <w:r w:rsidR="008B6DF5">
        <w:t>theoretical predictions of how network properties should change over evolutionary time</w:t>
      </w:r>
      <w:r w:rsidR="00D239E2">
        <w:t>, generally,</w:t>
      </w:r>
      <w:r w:rsidR="008B6DF5">
        <w:t xml:space="preserve"> </w:t>
      </w:r>
      <w:r w:rsidR="0015248D">
        <w:t>are</w:t>
      </w:r>
      <w:r w:rsidR="008B6DF5">
        <w:t xml:space="preserve"> lacking. Theoretical and empirical studies have suggested that </w:t>
      </w:r>
      <w:commentRangeStart w:id="129"/>
      <w:proofErr w:type="spellStart"/>
      <w:r w:rsidR="008B6DF5">
        <w:t>nestedness</w:t>
      </w:r>
      <w:proofErr w:type="spellEnd"/>
      <w:r w:rsidR="008B6DF5">
        <w:t xml:space="preserve"> </w:t>
      </w:r>
      <w:r w:rsidR="00D239E2">
        <w:t xml:space="preserve">may or may </w:t>
      </w:r>
      <w:r w:rsidR="00EA3031">
        <w:t xml:space="preserve">not </w:t>
      </w:r>
      <w:r w:rsidR="008B6DF5">
        <w:t>promote stability</w:t>
      </w:r>
      <w:commentRangeEnd w:id="129"/>
      <w:r w:rsidR="0015248D">
        <w:rPr>
          <w:rStyle w:val="CommentReference"/>
        </w:rPr>
        <w:commentReference w:id="129"/>
      </w:r>
      <w:r w:rsidR="008B6DF5">
        <w:t xml:space="preserve"> (</w:t>
      </w:r>
      <w:proofErr w:type="spellStart"/>
      <w:r w:rsidR="008B6DF5">
        <w:t>Allesina</w:t>
      </w:r>
      <w:proofErr w:type="spellEnd"/>
      <w:r w:rsidR="008B6DF5">
        <w:t xml:space="preserve"> &amp; Tang 2011</w:t>
      </w:r>
      <w:proofErr w:type="gramStart"/>
      <w:r w:rsidR="008B6DF5">
        <w:t xml:space="preserve">;  </w:t>
      </w:r>
      <w:proofErr w:type="spellStart"/>
      <w:r w:rsidR="008B6DF5">
        <w:t>Suweis</w:t>
      </w:r>
      <w:proofErr w:type="spellEnd"/>
      <w:proofErr w:type="gramEnd"/>
      <w:r w:rsidR="008B6DF5">
        <w:t xml:space="preserve"> </w:t>
      </w:r>
      <w:r w:rsidR="00A42B99" w:rsidRPr="00A42B99">
        <w:rPr>
          <w:i/>
        </w:rPr>
        <w:t>et al</w:t>
      </w:r>
      <w:r w:rsidR="00B55D23">
        <w:t>.</w:t>
      </w:r>
      <w:r w:rsidR="008B6DF5">
        <w:t xml:space="preserve"> 2014). Furthermore, almost all studies of food webs have focused primarily on single</w:t>
      </w:r>
      <w:r w:rsidR="00EA3031">
        <w:t>,</w:t>
      </w:r>
      <w:r w:rsidR="008B6DF5">
        <w:t xml:space="preserve"> </w:t>
      </w:r>
      <w:r w:rsidR="00EA3031">
        <w:t>or</w:t>
      </w:r>
      <w:r w:rsidR="00847038">
        <w:t xml:space="preserve"> short ecological </w:t>
      </w:r>
      <w:proofErr w:type="spellStart"/>
      <w:r w:rsidR="00847038">
        <w:t>timespans</w:t>
      </w:r>
      <w:proofErr w:type="spellEnd"/>
      <w:r w:rsidR="00847038">
        <w:t xml:space="preserve"> </w:t>
      </w:r>
      <w:r w:rsidR="008B6DF5">
        <w:t>of network development</w:t>
      </w:r>
      <w:r w:rsidR="00847038">
        <w:t xml:space="preserve"> that</w:t>
      </w:r>
      <w:r w:rsidR="008B6DF5">
        <w:t xml:space="preserve"> do not span </w:t>
      </w:r>
      <w:r w:rsidR="00A369FF">
        <w:t xml:space="preserve">as large an </w:t>
      </w:r>
      <w:r w:rsidR="008B6DF5">
        <w:t>amount of evolutionary time</w:t>
      </w:r>
      <w:r w:rsidR="00A369FF">
        <w:t xml:space="preserve"> as include</w:t>
      </w:r>
      <w:r w:rsidR="00D239E2">
        <w:t>d</w:t>
      </w:r>
      <w:r w:rsidR="00A369FF">
        <w:t xml:space="preserve"> here</w:t>
      </w:r>
      <w:r w:rsidR="00847038">
        <w:t xml:space="preserve"> (e.g., Albrecht et al 2010)</w:t>
      </w:r>
      <w:r w:rsidR="008B6DF5">
        <w:t>. Food webs are dynamic emergent entities</w:t>
      </w:r>
      <w:r w:rsidR="0015248D">
        <w:t>,</w:t>
      </w:r>
      <w:r w:rsidR="008B6DF5">
        <w:t xml:space="preserve"> </w:t>
      </w:r>
      <w:r w:rsidR="0015248D">
        <w:t>with</w:t>
      </w:r>
      <w:r w:rsidR="008B6DF5">
        <w:t xml:space="preserve"> broad topological characteristics </w:t>
      </w:r>
      <w:r w:rsidR="0015248D">
        <w:t xml:space="preserve">that </w:t>
      </w:r>
      <w:r w:rsidR="008B6DF5">
        <w:t xml:space="preserve">may change dramatically over time (e.g., </w:t>
      </w:r>
      <w:proofErr w:type="spellStart"/>
      <w:r w:rsidR="008B6DF5">
        <w:t>Yeakel</w:t>
      </w:r>
      <w:proofErr w:type="spellEnd"/>
      <w:r w:rsidR="008B6DF5">
        <w:t xml:space="preserve"> et al 2013). To our knowledge, our study represents the first to evaluate network topology over larger temporal scales, and we argue that age-structured landscapes such as </w:t>
      </w:r>
      <w:r w:rsidR="0015248D">
        <w:t xml:space="preserve">the </w:t>
      </w:r>
      <w:r w:rsidR="008B6DF5">
        <w:t>Hawaii</w:t>
      </w:r>
      <w:r w:rsidR="0015248D">
        <w:t>an archipelago</w:t>
      </w:r>
      <w:r w:rsidR="008B6DF5">
        <w:t xml:space="preserve"> </w:t>
      </w:r>
      <w:r w:rsidR="0015248D">
        <w:t>are promising</w:t>
      </w:r>
      <w:r w:rsidR="008B6DF5">
        <w:t xml:space="preserve"> for resolving longstanding debates on the causes and consequences of network properties such as </w:t>
      </w:r>
      <w:proofErr w:type="spellStart"/>
      <w:r w:rsidR="008B6DF5">
        <w:t>nestedness</w:t>
      </w:r>
      <w:proofErr w:type="spellEnd"/>
      <w:r w:rsidR="008B6DF5">
        <w:t>.</w:t>
      </w:r>
    </w:p>
    <w:p w:rsidR="000923B3" w:rsidRDefault="00890570" w:rsidP="006F1E0F">
      <w:pPr>
        <w:spacing w:line="480" w:lineRule="auto"/>
        <w:ind w:firstLine="720"/>
        <w:contextualSpacing/>
      </w:pPr>
      <w:r>
        <w:t>W</w:t>
      </w:r>
      <w:r w:rsidR="00BD26BD">
        <w:t>e f</w:t>
      </w:r>
      <w:r w:rsidR="0015248D">
        <w:t>ou</w:t>
      </w:r>
      <w:r w:rsidR="00BD26BD">
        <w:t>nd that s</w:t>
      </w:r>
      <w:r w:rsidR="008B6DF5">
        <w:t xml:space="preserve">ingle-island endemics </w:t>
      </w:r>
      <w:r w:rsidR="0015248D">
        <w:t xml:space="preserve">were </w:t>
      </w:r>
      <w:r w:rsidR="00C40B3A">
        <w:t xml:space="preserve">always more specialized than </w:t>
      </w:r>
      <w:r w:rsidR="008B6DF5">
        <w:t>multiple-island endemics</w:t>
      </w:r>
      <w:r w:rsidR="0032645D">
        <w:t>.</w:t>
      </w:r>
      <w:r w:rsidR="00C40B3A">
        <w:t xml:space="preserve"> </w:t>
      </w:r>
      <w:r>
        <w:t>While d</w:t>
      </w:r>
      <w:r w:rsidR="0032645D">
        <w:t>ietary breadth has been positively associated with geographic range size</w:t>
      </w:r>
      <w:r>
        <w:t>,</w:t>
      </w:r>
      <w:r w:rsidR="00BD26BD">
        <w:t xml:space="preserve"> the direction of ca</w:t>
      </w:r>
      <w:r w:rsidR="0015248D">
        <w:t>us</w:t>
      </w:r>
      <w:r w:rsidR="00BD26BD">
        <w:t>ality is unclear</w:t>
      </w:r>
      <w:r w:rsidR="0032645D">
        <w:t xml:space="preserve"> (</w:t>
      </w:r>
      <w:proofErr w:type="spellStart"/>
      <w:r w:rsidR="0032645D">
        <w:t>Slatyer</w:t>
      </w:r>
      <w:proofErr w:type="spellEnd"/>
      <w:r w:rsidR="0032645D">
        <w:t xml:space="preserve"> et al 2013)</w:t>
      </w:r>
      <w:r w:rsidR="00BD26BD">
        <w:t xml:space="preserve">. </w:t>
      </w:r>
      <w:r w:rsidR="00EA73F6">
        <w:t xml:space="preserve">Dietary breadth may </w:t>
      </w:r>
      <w:r w:rsidR="009D3B95">
        <w:t>allow some species to</w:t>
      </w:r>
      <w:r w:rsidR="00EA73F6">
        <w:t xml:space="preserve"> coloni</w:t>
      </w:r>
      <w:r w:rsidR="009D3B95">
        <w:t xml:space="preserve">ze </w:t>
      </w:r>
      <w:r w:rsidR="00EA73F6">
        <w:t xml:space="preserve">other islands, but </w:t>
      </w:r>
      <w:r w:rsidR="00886073">
        <w:t xml:space="preserve">dietary breadth may also be driven by local adaptation to </w:t>
      </w:r>
      <w:r w:rsidR="00E97844">
        <w:t xml:space="preserve">exploit </w:t>
      </w:r>
      <w:r w:rsidR="00886073">
        <w:t xml:space="preserve">locally abundant hosts across a large range. Nevertheless, both scenarios are consistent with </w:t>
      </w:r>
      <w:r w:rsidR="00C40B3A">
        <w:t xml:space="preserve">the hypothesis that </w:t>
      </w:r>
      <w:r w:rsidR="006E633D" w:rsidRPr="006E633D">
        <w:rPr>
          <w:i/>
        </w:rPr>
        <w:t>in situ</w:t>
      </w:r>
      <w:r w:rsidR="00C40B3A">
        <w:t xml:space="preserve"> </w:t>
      </w:r>
      <w:r w:rsidR="00442448">
        <w:t xml:space="preserve">formation </w:t>
      </w:r>
      <w:r w:rsidR="00E97844">
        <w:t>of single-</w:t>
      </w:r>
      <w:r w:rsidR="00442448">
        <w:t xml:space="preserve">island </w:t>
      </w:r>
      <w:r w:rsidR="00E97844">
        <w:t xml:space="preserve">endemics may be the product of </w:t>
      </w:r>
      <w:proofErr w:type="spellStart"/>
      <w:r w:rsidR="00C40B3A">
        <w:t>coevolution</w:t>
      </w:r>
      <w:proofErr w:type="spellEnd"/>
      <w:r w:rsidR="00E97844">
        <w:t xml:space="preserve"> and specialization</w:t>
      </w:r>
      <w:r w:rsidR="00C40B3A">
        <w:t xml:space="preserve">. At the </w:t>
      </w:r>
      <w:proofErr w:type="spellStart"/>
      <w:r w:rsidR="00C40B3A">
        <w:t>Kohala</w:t>
      </w:r>
      <w:proofErr w:type="spellEnd"/>
      <w:r w:rsidR="00C40B3A">
        <w:t xml:space="preserve"> site, which showed the best fit to maximum entropy theory, </w:t>
      </w:r>
      <w:r w:rsidR="008B6DF5">
        <w:t xml:space="preserve">single-island </w:t>
      </w:r>
      <w:r w:rsidR="00C40B3A">
        <w:t xml:space="preserve">endemic and </w:t>
      </w:r>
      <w:r w:rsidR="008B6DF5">
        <w:t xml:space="preserve">multiple-island endemic </w:t>
      </w:r>
      <w:r w:rsidR="00C40B3A">
        <w:t>species alike show increased generalization (i.e. higher degree</w:t>
      </w:r>
      <w:r>
        <w:t>, or more links</w:t>
      </w:r>
      <w:r w:rsidR="00C40B3A">
        <w:t xml:space="preserve">; Fig 3), while at the youngest site Kilauea, specialist </w:t>
      </w:r>
      <w:r w:rsidR="008B6DF5">
        <w:t xml:space="preserve">single-island </w:t>
      </w:r>
      <w:r w:rsidR="00C40B3A">
        <w:t xml:space="preserve">endemics </w:t>
      </w:r>
      <w:r w:rsidR="000C60B3">
        <w:t xml:space="preserve">may be </w:t>
      </w:r>
      <w:r w:rsidR="00C40B3A">
        <w:t xml:space="preserve">limited by </w:t>
      </w:r>
      <w:commentRangeStart w:id="130"/>
      <w:r w:rsidR="00C40B3A">
        <w:t xml:space="preserve">low plant diversity </w:t>
      </w:r>
      <w:commentRangeEnd w:id="130"/>
      <w:r w:rsidR="00A4264F">
        <w:rPr>
          <w:rStyle w:val="CommentReference"/>
          <w:vanish/>
        </w:rPr>
        <w:commentReference w:id="130"/>
      </w:r>
      <w:r w:rsidR="00C40B3A">
        <w:t>and thus</w:t>
      </w:r>
      <w:r w:rsidR="00275CB5">
        <w:t xml:space="preserve"> appear more specialized </w:t>
      </w:r>
      <w:r w:rsidR="00C40B3A">
        <w:t xml:space="preserve">(Fig 3). Conversely at the oldest site on Kauai, where plant diversity is </w:t>
      </w:r>
      <w:r w:rsidR="000C60B3">
        <w:t>high</w:t>
      </w:r>
      <w:r w:rsidR="00C40B3A">
        <w:t xml:space="preserve"> (</w:t>
      </w:r>
      <w:proofErr w:type="spellStart"/>
      <w:r w:rsidR="00C40B3A">
        <w:t>Kitayama</w:t>
      </w:r>
      <w:proofErr w:type="spellEnd"/>
      <w:r w:rsidR="00C40B3A">
        <w:t xml:space="preserve"> &amp; Mueller-</w:t>
      </w:r>
      <w:proofErr w:type="spellStart"/>
      <w:r w:rsidR="00C40B3A">
        <w:t>Dombois</w:t>
      </w:r>
      <w:proofErr w:type="spellEnd"/>
      <w:r w:rsidR="00C40B3A">
        <w:t xml:space="preserve">, 1995), </w:t>
      </w:r>
      <w:r w:rsidR="008B6DF5">
        <w:t xml:space="preserve">single-island </w:t>
      </w:r>
      <w:r w:rsidR="00C40B3A">
        <w:t xml:space="preserve">endemics again </w:t>
      </w:r>
      <w:r w:rsidR="00847038">
        <w:t xml:space="preserve">are associated with </w:t>
      </w:r>
      <w:r w:rsidR="00C40B3A">
        <w:t xml:space="preserve">decreased degree and thus genuine specialization (Fig. 3). On Maui, </w:t>
      </w:r>
      <w:r w:rsidR="008B6DF5">
        <w:t xml:space="preserve">single-island </w:t>
      </w:r>
      <w:r w:rsidR="00C40B3A">
        <w:t xml:space="preserve">endemics show statistically significant increases in generalization but this pattern disappears when analyzing the data at the resolution of plant genera, thus suggesting that </w:t>
      </w:r>
      <w:proofErr w:type="spellStart"/>
      <w:r w:rsidR="00C40B3A">
        <w:t>Hemiptera</w:t>
      </w:r>
      <w:proofErr w:type="spellEnd"/>
      <w:r w:rsidR="00C40B3A">
        <w:t xml:space="preserve"> species endemic to Maui may benefit from the diversification of plant species within genera.</w:t>
      </w:r>
    </w:p>
    <w:p w:rsidR="00441F51" w:rsidRDefault="00441F51" w:rsidP="006F1E0F">
      <w:pPr>
        <w:spacing w:line="480" w:lineRule="auto"/>
        <w:ind w:firstLine="720"/>
        <w:contextualSpacing/>
      </w:pPr>
    </w:p>
    <w:p w:rsidR="000923B3" w:rsidRDefault="00C40B3A" w:rsidP="006F1E0F">
      <w:pPr>
        <w:pStyle w:val="Heading2"/>
        <w:spacing w:line="480" w:lineRule="auto"/>
        <w:contextualSpacing/>
      </w:pPr>
      <w:bookmarkStart w:id="131" w:name="future-research"/>
      <w:r>
        <w:t>Future Research</w:t>
      </w:r>
    </w:p>
    <w:bookmarkEnd w:id="131"/>
    <w:p w:rsidR="00A22CD1" w:rsidRDefault="00C40B3A" w:rsidP="006F1E0F">
      <w:pPr>
        <w:spacing w:line="480" w:lineRule="auto"/>
        <w:ind w:firstLine="720"/>
        <w:contextualSpacing/>
      </w:pPr>
      <w:r>
        <w:t xml:space="preserve">The </w:t>
      </w:r>
      <w:r w:rsidR="00803D41">
        <w:t>data</w:t>
      </w:r>
      <w:r w:rsidR="00BD3663">
        <w:t xml:space="preserve"> and analyses presented here describing insect and plant communities across a </w:t>
      </w:r>
      <w:proofErr w:type="spellStart"/>
      <w:r w:rsidR="00BD3663">
        <w:t>chronosequence</w:t>
      </w:r>
      <w:proofErr w:type="spellEnd"/>
      <w:r w:rsidR="00BD3663">
        <w:t xml:space="preserve"> of habitats in Hawaii</w:t>
      </w:r>
      <w:r w:rsidR="0015248D">
        <w:t xml:space="preserve"> generate </w:t>
      </w:r>
      <w:r w:rsidR="00BD3663">
        <w:t xml:space="preserve">testable </w:t>
      </w:r>
      <w:r>
        <w:t xml:space="preserve">hypotheses concerning the relative importance of ecological and evolutionary </w:t>
      </w:r>
      <w:r w:rsidR="0015248D">
        <w:t xml:space="preserve">processes </w:t>
      </w:r>
      <w:r w:rsidR="00BD3663">
        <w:t>in community assembly</w:t>
      </w:r>
      <w:r>
        <w:t>.</w:t>
      </w:r>
      <w:r w:rsidR="00BD3663">
        <w:t xml:space="preserve">   </w:t>
      </w:r>
      <w:r w:rsidR="001B6459">
        <w:t xml:space="preserve">Our work </w:t>
      </w:r>
      <w:r w:rsidR="00A22CD1">
        <w:t>to date</w:t>
      </w:r>
      <w:r w:rsidR="001B6459">
        <w:t xml:space="preserve"> suggests the overarching hypothesis </w:t>
      </w:r>
      <w:r w:rsidR="00A22CD1">
        <w:t>that ecological processes dominate community assembly in younger environments, with evolutionary processes becoming more important as communities age</w:t>
      </w:r>
      <w:r>
        <w:t>.</w:t>
      </w:r>
      <w:r w:rsidR="00A22CD1">
        <w:t xml:space="preserve">  We can also make predictions </w:t>
      </w:r>
      <w:r w:rsidR="00E53D34">
        <w:t>about</w:t>
      </w:r>
      <w:r w:rsidR="00A22CD1">
        <w:t xml:space="preserve"> the sequence of community assembly based on proposed mechanisms.</w:t>
      </w:r>
    </w:p>
    <w:p w:rsidR="00512956" w:rsidRDefault="00C40B3A">
      <w:pPr>
        <w:spacing w:line="480" w:lineRule="auto"/>
        <w:ind w:firstLine="720"/>
        <w:contextualSpacing/>
      </w:pPr>
      <w:r>
        <w:t xml:space="preserve">In younger communities we </w:t>
      </w:r>
      <w:r w:rsidR="00A22CD1">
        <w:t>predict characteristics of</w:t>
      </w:r>
      <w:r>
        <w:t xml:space="preserve"> ecological assembly</w:t>
      </w:r>
      <w:r w:rsidR="00E53D34">
        <w:t>, such as those</w:t>
      </w:r>
      <w:r w:rsidR="00A22CD1">
        <w:t xml:space="preserve"> strongly </w:t>
      </w:r>
      <w:r>
        <w:t>influenced by immigration</w:t>
      </w:r>
      <w:r w:rsidR="00E53D34">
        <w:t>.  Species in such communities should</w:t>
      </w:r>
      <w:r>
        <w:t xml:space="preserve"> resemble random samples from regional source pools and thus metrics describing these communities will </w:t>
      </w:r>
      <w:r w:rsidR="00E53D34">
        <w:t>approach</w:t>
      </w:r>
      <w:r>
        <w:t xml:space="preserve"> expectations of </w:t>
      </w:r>
      <w:r w:rsidR="00E53D34">
        <w:t xml:space="preserve">ecological </w:t>
      </w:r>
      <w:r>
        <w:t>statistical steady</w:t>
      </w:r>
      <w:r w:rsidR="00E53D34">
        <w:t>.  An</w:t>
      </w:r>
      <w:r>
        <w:t xml:space="preserve"> exception will be communities still undergoing</w:t>
      </w:r>
      <w:r w:rsidR="00E53D34">
        <w:t xml:space="preserve"> initial stages of</w:t>
      </w:r>
      <w:r>
        <w:t xml:space="preserve"> primary succession, which will change rapidly through time and represent non–random samples of source pools</w:t>
      </w:r>
      <w:r w:rsidR="00E53D34">
        <w:t xml:space="preserve">.  We </w:t>
      </w:r>
      <w:r>
        <w:t xml:space="preserve">also predict that these communities will exhibit a nested network structure, assuming new species will eat or be eaten by the generalist species </w:t>
      </w:r>
      <w:r w:rsidR="000C5AC8">
        <w:t xml:space="preserve">already present in the community, </w:t>
      </w:r>
      <w:r w:rsidR="00CA3A62">
        <w:t xml:space="preserve">as suggested by previous work on </w:t>
      </w:r>
      <w:proofErr w:type="spellStart"/>
      <w:r w:rsidR="00CA3A62">
        <w:t>nestedness</w:t>
      </w:r>
      <w:proofErr w:type="spellEnd"/>
      <w:r w:rsidR="000C5AC8">
        <w:t xml:space="preserve"> (</w:t>
      </w:r>
      <w:proofErr w:type="spellStart"/>
      <w:r w:rsidR="006E792F">
        <w:t>Bascompte</w:t>
      </w:r>
      <w:proofErr w:type="spellEnd"/>
      <w:r w:rsidR="006E792F">
        <w:t xml:space="preserve"> &amp; </w:t>
      </w:r>
      <w:proofErr w:type="spellStart"/>
      <w:r w:rsidR="006E792F">
        <w:t>Jordano</w:t>
      </w:r>
      <w:proofErr w:type="spellEnd"/>
      <w:r w:rsidR="006E792F">
        <w:t>, 2007</w:t>
      </w:r>
      <w:r w:rsidR="000C5AC8">
        <w:t>) and by our finding that widespread species tend to be generalists (Fig. 4)</w:t>
      </w:r>
      <w:r>
        <w:t>.</w:t>
      </w:r>
    </w:p>
    <w:p w:rsidR="00512956" w:rsidRDefault="00C40B3A">
      <w:pPr>
        <w:spacing w:line="480" w:lineRule="auto"/>
        <w:ind w:firstLine="720"/>
        <w:contextualSpacing/>
      </w:pPr>
      <w:r>
        <w:t xml:space="preserve">Following the same logic, in older communities we </w:t>
      </w:r>
      <w:r w:rsidR="00795BBE">
        <w:t xml:space="preserve">expect to see characteristics of </w:t>
      </w:r>
      <w:r>
        <w:t xml:space="preserve">evolutionary assembly, </w:t>
      </w:r>
      <w:r w:rsidR="00795BBE">
        <w:t>dominated by processes</w:t>
      </w:r>
      <w:r>
        <w:t xml:space="preserve"> such as niche exploration, adaptation and speciation</w:t>
      </w:r>
      <w:r w:rsidR="00795BBE">
        <w:t xml:space="preserve">.  In such communities we predict </w:t>
      </w:r>
      <w:proofErr w:type="gramStart"/>
      <w:r w:rsidR="00795BBE">
        <w:t xml:space="preserve">a </w:t>
      </w:r>
      <w:r>
        <w:t xml:space="preserve"> higher</w:t>
      </w:r>
      <w:proofErr w:type="gramEnd"/>
      <w:r>
        <w:t xml:space="preserve"> level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r w:rsidR="00795BBE">
        <w:t xml:space="preserve">  </w:t>
      </w:r>
    </w:p>
    <w:p w:rsidR="000923B3" w:rsidRDefault="00C40B3A" w:rsidP="00A5520E">
      <w:pPr>
        <w:pStyle w:val="Heading3"/>
        <w:spacing w:line="480" w:lineRule="auto"/>
        <w:contextualSpacing/>
      </w:pPr>
      <w:bookmarkStart w:id="132" w:name="ecological-data-assembly-of-species-into"/>
      <w:r>
        <w:t>Ecological data: Assembly of species into communities</w:t>
      </w:r>
    </w:p>
    <w:bookmarkEnd w:id="132"/>
    <w:p w:rsidR="000923B3" w:rsidRDefault="00550C2D" w:rsidP="00B84A38">
      <w:pPr>
        <w:spacing w:line="480" w:lineRule="auto"/>
        <w:ind w:firstLine="720"/>
        <w:contextualSpacing/>
      </w:pPr>
      <w:r>
        <w:t>I</w:t>
      </w:r>
      <w:r w:rsidR="00C40B3A">
        <w:t xml:space="preserve">n order to </w:t>
      </w:r>
      <w:r w:rsidR="00757F1A">
        <w:t xml:space="preserve">build a more rigorous </w:t>
      </w:r>
      <w:r w:rsidR="00C40B3A">
        <w:t>understand</w:t>
      </w:r>
      <w:r w:rsidR="000949DC">
        <w:t>ing</w:t>
      </w:r>
      <w:r w:rsidR="00C40B3A">
        <w:t xml:space="preserve"> of the assembly process</w:t>
      </w:r>
      <w:r>
        <w:t xml:space="preserve"> in both younger and older communities</w:t>
      </w:r>
      <w:r w:rsidR="00631B40">
        <w:t>,</w:t>
      </w:r>
      <w:r w:rsidR="00C40B3A">
        <w:t xml:space="preserve"> </w:t>
      </w:r>
      <w:r w:rsidR="00DB596D">
        <w:t xml:space="preserve">fine-grained </w:t>
      </w:r>
      <w:r w:rsidR="00C40B3A">
        <w:t xml:space="preserve">sampling of all macroscopic arthropod </w:t>
      </w:r>
      <w:proofErr w:type="spellStart"/>
      <w:r w:rsidR="00C40B3A">
        <w:t>taxa</w:t>
      </w:r>
      <w:proofErr w:type="spellEnd"/>
      <w:r w:rsidR="00C40B3A">
        <w:t xml:space="preserve"> </w:t>
      </w:r>
      <w:r w:rsidR="00DB596D">
        <w:t xml:space="preserve">is needed from </w:t>
      </w:r>
      <w:r w:rsidR="00C40B3A">
        <w:t xml:space="preserve">a </w:t>
      </w:r>
      <w:r w:rsidR="00757F1A">
        <w:t xml:space="preserve">large </w:t>
      </w:r>
      <w:r w:rsidR="00C40B3A">
        <w:t>number of sites across th</w:t>
      </w:r>
      <w:r w:rsidR="00DB596D">
        <w:t xml:space="preserve">e island </w:t>
      </w:r>
      <w:proofErr w:type="spellStart"/>
      <w:r w:rsidR="00DB596D">
        <w:t>chronosequence</w:t>
      </w:r>
      <w:proofErr w:type="spellEnd"/>
      <w:r w:rsidR="00DB596D">
        <w:t xml:space="preserve">. This will allow an </w:t>
      </w:r>
      <w:r w:rsidR="00C40B3A">
        <w:t>assessment of changes in overall species composition and diversity across all players in the time-calibrated landscape (</w:t>
      </w:r>
      <w:proofErr w:type="spellStart"/>
      <w:r w:rsidR="00C40B3A">
        <w:rPr>
          <w:i/>
        </w:rPr>
        <w:t>sensu</w:t>
      </w:r>
      <w:proofErr w:type="spellEnd"/>
      <w:r w:rsidR="00C40B3A">
        <w:t xml:space="preserve"> </w:t>
      </w:r>
      <w:proofErr w:type="spellStart"/>
      <w:r w:rsidR="00C40B3A">
        <w:t>Gruner</w:t>
      </w:r>
      <w:proofErr w:type="spellEnd"/>
      <w:r w:rsidR="00C40B3A">
        <w:t>, 2007).</w:t>
      </w:r>
      <w:r w:rsidR="00B84A38">
        <w:t xml:space="preserve"> </w:t>
      </w:r>
      <w:r w:rsidR="00C40B3A">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r w:rsidR="00B204F0">
        <w:t>may</w:t>
      </w:r>
      <w:r w:rsidR="00C40B3A">
        <w:t xml:space="preserve"> never show strong deviations from METE predictions whereas herbivores </w:t>
      </w:r>
      <w:r w:rsidR="00B204F0">
        <w:t>could</w:t>
      </w:r>
      <w:r w:rsidR="00C40B3A">
        <w:t xml:space="preserve"> show increasing deviation with age in agreement with the network results of this paper (Fig. 3).</w:t>
      </w:r>
    </w:p>
    <w:p w:rsidR="00550C2D" w:rsidRDefault="00550C2D" w:rsidP="00550C2D">
      <w:pPr>
        <w:pStyle w:val="Heading3"/>
        <w:spacing w:line="480" w:lineRule="auto"/>
        <w:contextualSpacing/>
      </w:pPr>
      <w:r>
        <w:t>Evolutionary data: Diversification within species</w:t>
      </w:r>
    </w:p>
    <w:p w:rsidR="00550C2D" w:rsidRDefault="00550C2D" w:rsidP="00550C2D">
      <w:pPr>
        <w:spacing w:line="480" w:lineRule="auto"/>
        <w:ind w:firstLine="720"/>
        <w:contextualSpacing/>
      </w:pPr>
      <w:r>
        <w:t xml:space="preserve">The current study demonstrates that </w:t>
      </w:r>
      <w:proofErr w:type="spellStart"/>
      <w:r>
        <w:t>taxa</w:t>
      </w:r>
      <w:proofErr w:type="spellEnd"/>
      <w:r>
        <w:t xml:space="preserve"> from different </w:t>
      </w:r>
      <w:proofErr w:type="spellStart"/>
      <w:r>
        <w:t>trophic</w:t>
      </w:r>
      <w:proofErr w:type="spellEnd"/>
      <w:r>
        <w:t xml:space="preserve"> guilds differ in the scale at which differentiation occurs and highlights the importance of fragmentation of the landscape in facilitating differentiation. Future work will be aimed at gathering data for additional focal </w:t>
      </w:r>
      <w:proofErr w:type="spellStart"/>
      <w:r>
        <w:t>taxa</w:t>
      </w:r>
      <w:proofErr w:type="spellEnd"/>
      <w:r>
        <w:t xml:space="preserve"> within this system spanning different </w:t>
      </w:r>
      <w:proofErr w:type="spellStart"/>
      <w:r>
        <w:t>trophic</w:t>
      </w:r>
      <w:proofErr w:type="spellEnd"/>
      <w:r>
        <w:t xml:space="preserve"> levels. We will use these data to understand taxonomic differences in the rate of differentiation, to assess the roles of genetic fusion and fission and the spatial scale over which they are important (Gillespie and Roderick 2014), and to detail the relative rates of speciation and extinction across the island </w:t>
      </w:r>
      <w:proofErr w:type="spellStart"/>
      <w:r>
        <w:t>chronosequence</w:t>
      </w:r>
      <w:proofErr w:type="spellEnd"/>
      <w:r>
        <w:t xml:space="preserve">. </w:t>
      </w:r>
    </w:p>
    <w:p w:rsidR="000949DC" w:rsidRDefault="000949DC" w:rsidP="0030227D">
      <w:pPr>
        <w:spacing w:line="480" w:lineRule="auto"/>
        <w:ind w:firstLine="720"/>
        <w:contextualSpacing/>
      </w:pPr>
    </w:p>
    <w:p w:rsidR="000949DC" w:rsidRDefault="000949DC" w:rsidP="000949DC">
      <w:pPr>
        <w:pStyle w:val="Heading2"/>
      </w:pPr>
      <w:r>
        <w:t>CONCLUSIONS</w:t>
      </w:r>
    </w:p>
    <w:p w:rsidR="00783BF1" w:rsidRDefault="00783BF1" w:rsidP="000949DC">
      <w:pPr>
        <w:spacing w:line="480" w:lineRule="auto"/>
        <w:ind w:firstLine="720"/>
        <w:contextualSpacing/>
      </w:pPr>
      <w:r>
        <w:t xml:space="preserve">We found that </w:t>
      </w:r>
      <w:proofErr w:type="spellStart"/>
      <w:r>
        <w:t>taxa</w:t>
      </w:r>
      <w:proofErr w:type="spellEnd"/>
      <w:r>
        <w:t xml:space="preserve"> in the lower </w:t>
      </w:r>
      <w:proofErr w:type="spellStart"/>
      <w:r>
        <w:t>trophic</w:t>
      </w:r>
      <w:proofErr w:type="spellEnd"/>
      <w:r>
        <w:t xml:space="preserve"> levels developed genetic structure even in the youngest habitats of the observed </w:t>
      </w:r>
      <w:proofErr w:type="spellStart"/>
      <w:r>
        <w:t>chronosequence</w:t>
      </w:r>
      <w:proofErr w:type="spellEnd"/>
      <w:r>
        <w:t xml:space="preserve"> and at smaller spatial scales (Table 1, Fig. 2). </w:t>
      </w:r>
      <w:r w:rsidRPr="0007439C">
        <w:t xml:space="preserve">Thus, lower </w:t>
      </w:r>
      <w:proofErr w:type="spellStart"/>
      <w:r w:rsidRPr="0007439C">
        <w:t>trophic</w:t>
      </w:r>
      <w:proofErr w:type="spellEnd"/>
      <w:r w:rsidRPr="0007439C">
        <w:t xml:space="preserve"> levels </w:t>
      </w:r>
      <w:r>
        <w:t>are affected</w:t>
      </w:r>
      <w:r w:rsidRPr="0007439C">
        <w:t xml:space="preserve"> by </w:t>
      </w:r>
      <w:r w:rsidRPr="006E633D">
        <w:rPr>
          <w:i/>
        </w:rPr>
        <w:t>in situ</w:t>
      </w:r>
      <w:r w:rsidRPr="0007439C">
        <w:t xml:space="preserve"> processes</w:t>
      </w:r>
      <w:r>
        <w:t xml:space="preserve"> of diversification</w:t>
      </w:r>
      <w:r w:rsidRPr="0007439C">
        <w:t xml:space="preserve"> very early in the </w:t>
      </w:r>
      <w:proofErr w:type="spellStart"/>
      <w:r w:rsidRPr="0007439C">
        <w:t>chronosequence</w:t>
      </w:r>
      <w:proofErr w:type="spellEnd"/>
      <w:r w:rsidRPr="0007439C">
        <w:t xml:space="preserve">, compared to higher </w:t>
      </w:r>
      <w:proofErr w:type="spellStart"/>
      <w:r w:rsidRPr="0007439C">
        <w:t>trophic</w:t>
      </w:r>
      <w:proofErr w:type="spellEnd"/>
      <w:r w:rsidRPr="0007439C">
        <w:t xml:space="preserve"> levels</w:t>
      </w:r>
      <w:r>
        <w:t xml:space="preserve">. Network </w:t>
      </w:r>
      <w:proofErr w:type="spellStart"/>
      <w:r>
        <w:t>nestedness</w:t>
      </w:r>
      <w:proofErr w:type="spellEnd"/>
      <w:r>
        <w:t xml:space="preserve"> decreased while modularity increased with age (Fig. 4), again indicating a possible shift from assembly driven by </w:t>
      </w:r>
      <w:r>
        <w:rPr>
          <w:i/>
        </w:rPr>
        <w:t>ex situ</w:t>
      </w:r>
      <w:r>
        <w:t xml:space="preserve"> immigration early on, to one based on </w:t>
      </w:r>
      <w:r>
        <w:rPr>
          <w:i/>
        </w:rPr>
        <w:t>in situ</w:t>
      </w:r>
      <w:r>
        <w:t xml:space="preserve"> diversification, such as in co-diversification of insect herbivores with host plants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That single island endemics (likely the product of </w:t>
      </w:r>
      <w:r w:rsidRPr="00C57E62">
        <w:rPr>
          <w:i/>
        </w:rPr>
        <w:t>in situ</w:t>
      </w:r>
      <w:r>
        <w:t xml:space="preserve"> diversification) show more specialization at older sites compared </w:t>
      </w:r>
      <w:proofErr w:type="gramStart"/>
      <w:r>
        <w:t>to</w:t>
      </w:r>
      <w:proofErr w:type="gramEnd"/>
      <w:r>
        <w:t xml:space="preserve"> more broadly distributed species (those </w:t>
      </w:r>
      <w:proofErr w:type="spellStart"/>
      <w:r>
        <w:t>taxa</w:t>
      </w:r>
      <w:proofErr w:type="spellEnd"/>
      <w:r>
        <w:t xml:space="preserve"> more likely to be initial colonists; Fig. 3) also supports this hypothesis.</w:t>
      </w:r>
    </w:p>
    <w:p w:rsidR="000949DC" w:rsidRDefault="000E2CAC" w:rsidP="000949DC">
      <w:pPr>
        <w:spacing w:line="480" w:lineRule="auto"/>
        <w:ind w:firstLine="720"/>
        <w:contextualSpacing/>
      </w:pPr>
      <w:commentRangeStart w:id="133"/>
      <w:r>
        <w:t>This</w:t>
      </w:r>
      <w:r w:rsidR="000949DC">
        <w:t xml:space="preserve"> </w:t>
      </w:r>
      <w:commentRangeEnd w:id="133"/>
      <w:r w:rsidR="00783BF1">
        <w:rPr>
          <w:rStyle w:val="CommentReference"/>
          <w:vanish/>
        </w:rPr>
        <w:commentReference w:id="133"/>
      </w:r>
      <w:r w:rsidR="000949DC">
        <w:t xml:space="preserve">study provides a framework for </w:t>
      </w:r>
      <w:r>
        <w:t>using</w:t>
      </w:r>
      <w:r w:rsidR="000949DC">
        <w:t xml:space="preserve"> chronologically arranged oceanic island systems to examine the interplay between evolutionary and ecological processes in shaping biodiversity. </w:t>
      </w:r>
      <w:r w:rsidR="00550C2D">
        <w:t xml:space="preserve">Our initial results provide a clear hypothesis that ecological processes dominate community assembly in younger environments, with evolutionary processes becoming more important as communities age.  </w:t>
      </w:r>
      <w:r w:rsidR="00252E7A">
        <w:t>W</w:t>
      </w:r>
      <w:r w:rsidR="000949DC">
        <w:t>e demonstrate how this approach can provide insights into the development of communities over ecological–evolutionary time, and the dynamic feedbacks involved in assembly.</w:t>
      </w:r>
    </w:p>
    <w:p w:rsidR="000949DC" w:rsidRDefault="000949DC" w:rsidP="000949DC">
      <w:pPr>
        <w:spacing w:line="480" w:lineRule="auto"/>
        <w:ind w:firstLine="720"/>
        <w:contextualSpacing/>
      </w:pPr>
      <w:r>
        <w:t xml:space="preserve"> </w:t>
      </w:r>
    </w:p>
    <w:p w:rsidR="000949DC" w:rsidRDefault="000949DC" w:rsidP="0030227D">
      <w:pPr>
        <w:spacing w:line="480" w:lineRule="auto"/>
        <w:ind w:firstLine="720"/>
        <w:contextualSpacing/>
      </w:pPr>
    </w:p>
    <w:p w:rsidR="000923B3" w:rsidRDefault="00C40B3A" w:rsidP="006F1E0F">
      <w:pPr>
        <w:pStyle w:val="Heading1"/>
        <w:spacing w:line="480" w:lineRule="auto"/>
        <w:contextualSpacing/>
      </w:pPr>
      <w:bookmarkStart w:id="134" w:name="acknowledgement"/>
      <w:r>
        <w:t>Acknowledgement</w:t>
      </w:r>
      <w:r w:rsidR="004D3BF8">
        <w:t>s</w:t>
      </w:r>
    </w:p>
    <w:bookmarkEnd w:id="134"/>
    <w:p w:rsidR="000923B3" w:rsidRDefault="00C40B3A" w:rsidP="006F1E0F">
      <w:pPr>
        <w:spacing w:line="480" w:lineRule="auto"/>
        <w:ind w:firstLine="720"/>
        <w:contextualSpacing/>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Rhonda </w:t>
      </w:r>
      <w:proofErr w:type="spellStart"/>
      <w:r>
        <w:t>Loh</w:t>
      </w:r>
      <w:proofErr w:type="spellEnd"/>
      <w:r>
        <w:t xml:space="preserve"> (Hawaii Volcanoes National Park). We thank Robert </w:t>
      </w:r>
      <w:proofErr w:type="spellStart"/>
      <w:r>
        <w:t>Ricklefs</w:t>
      </w:r>
      <w:proofErr w:type="spellEnd"/>
      <w:r>
        <w:t xml:space="preserve">, Lauren </w:t>
      </w:r>
      <w:proofErr w:type="spellStart"/>
      <w:r>
        <w:t>Ponisio</w:t>
      </w:r>
      <w:proofErr w:type="spellEnd"/>
      <w:r>
        <w:t xml:space="preserve"> and Anna Hiller for thoughtful commentary. We are very grateful to </w:t>
      </w:r>
      <w:proofErr w:type="spellStart"/>
      <w:r>
        <w:t>Guida</w:t>
      </w:r>
      <w:proofErr w:type="spellEnd"/>
      <w:r>
        <w:t xml:space="preserve"> Santos, Richard Field and Robert </w:t>
      </w:r>
      <w:proofErr w:type="spellStart"/>
      <w:r>
        <w:t>Ricklefs</w:t>
      </w:r>
      <w:proofErr w:type="spellEnd"/>
      <w:r>
        <w:t xml:space="preserve"> for inviting us to contribute to this special issue. The </w:t>
      </w:r>
      <w:proofErr w:type="gramStart"/>
      <w:r>
        <w:t>research was supported by the National Science Foundation DEB 1241253</w:t>
      </w:r>
      <w:proofErr w:type="gramEnd"/>
      <w:r>
        <w:t>.</w:t>
      </w:r>
    </w:p>
    <w:p w:rsidR="000923B3" w:rsidRDefault="00C40B3A" w:rsidP="006F1E0F">
      <w:pPr>
        <w:pStyle w:val="Heading1"/>
        <w:spacing w:line="480" w:lineRule="auto"/>
        <w:contextualSpacing/>
      </w:pPr>
      <w:bookmarkStart w:id="135" w:name="biosketch"/>
      <w:r>
        <w:t>Biosketch</w:t>
      </w:r>
    </w:p>
    <w:bookmarkEnd w:id="135"/>
    <w:p w:rsidR="00C60628" w:rsidRDefault="00C40B3A" w:rsidP="00C60628">
      <w:pPr>
        <w:pStyle w:val="Heading1"/>
        <w:spacing w:line="480" w:lineRule="auto"/>
        <w:contextualSpacing/>
      </w:pPr>
      <w:r w:rsidRPr="00F63FEF">
        <w:t>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w:t>
      </w:r>
      <w:r>
        <w:t xml:space="preserve"> </w:t>
      </w:r>
      <w:bookmarkStart w:id="136" w:name="figure-captions"/>
      <w:r w:rsidR="00A5520E">
        <w:br w:type="page"/>
      </w:r>
      <w:r w:rsidR="00C60628">
        <w:t>TABLES</w:t>
      </w:r>
    </w:p>
    <w:p w:rsidR="00512956" w:rsidRDefault="006E633D">
      <w:pPr>
        <w:spacing w:line="480" w:lineRule="auto"/>
      </w:pPr>
      <w:r w:rsidRPr="006E633D">
        <w:rPr>
          <w:b/>
        </w:rPr>
        <w:t>Table 1.</w:t>
      </w:r>
      <w:r w:rsidR="00C60628">
        <w:t xml:space="preserve"> Results of the </w:t>
      </w:r>
      <w:commentRangeStart w:id="137"/>
      <w:r w:rsidR="00C60628">
        <w:t xml:space="preserve">analyses of molecular variance </w:t>
      </w:r>
      <w:commentRangeEnd w:id="137"/>
      <w:r w:rsidR="0021761C">
        <w:rPr>
          <w:rStyle w:val="CommentReference"/>
          <w:vanish/>
        </w:rPr>
        <w:commentReference w:id="137"/>
      </w:r>
      <w:r w:rsidR="00C60628">
        <w:t xml:space="preserve">(AMOVA) </w:t>
      </w:r>
      <w:r w:rsidR="00041DEA">
        <w:t xml:space="preserve">that partitions </w:t>
      </w:r>
      <w:r w:rsidR="00E70DD6">
        <w:t>molecular genetic</w:t>
      </w:r>
      <w:r w:rsidR="00041DEA">
        <w:t xml:space="preserve"> variation between volcanoes and between sites within volcanoes </w:t>
      </w:r>
      <w:r w:rsidR="00C60628">
        <w:t>for arthropod lineages found within the study sites</w:t>
      </w:r>
      <w:r w:rsidR="00CB442C">
        <w:t xml:space="preserve"> on Hawaii Island</w:t>
      </w:r>
      <w:r w:rsidR="00C60628">
        <w:t xml:space="preserve">. Where </w:t>
      </w:r>
      <w:r w:rsidR="00E70DD6">
        <w:t xml:space="preserve">estimates of divergence through </w:t>
      </w:r>
      <w:r w:rsidR="00C60628">
        <w:t xml:space="preserve">molecular dating are available for the </w:t>
      </w:r>
      <w:proofErr w:type="spellStart"/>
      <w:r w:rsidR="00C60628">
        <w:t>taxa</w:t>
      </w:r>
      <w:proofErr w:type="spellEnd"/>
      <w:r w:rsidR="00C60628">
        <w:t>, they are presented to show the timeframe within which this genetic structure has developed.</w:t>
      </w:r>
    </w:p>
    <w:p w:rsidR="00A5520E" w:rsidRPr="006F1E0F" w:rsidRDefault="00A5520E" w:rsidP="006F1E0F">
      <w:pPr>
        <w:spacing w:line="480" w:lineRule="auto"/>
        <w:ind w:firstLine="720"/>
        <w:contextualSpacing/>
      </w:pPr>
    </w:p>
    <w:p w:rsidR="000923B3" w:rsidRDefault="00C40B3A" w:rsidP="006F1E0F">
      <w:pPr>
        <w:pStyle w:val="Heading1"/>
        <w:spacing w:line="480" w:lineRule="auto"/>
        <w:contextualSpacing/>
      </w:pPr>
      <w:r>
        <w:t>Figure captions</w:t>
      </w:r>
    </w:p>
    <w:bookmarkEnd w:id="136"/>
    <w:p w:rsidR="000923B3" w:rsidRDefault="00C40B3A" w:rsidP="006F1E0F">
      <w:pPr>
        <w:spacing w:line="480" w:lineRule="auto"/>
        <w:contextualSpacing/>
      </w:pPr>
      <w:commentRangeStart w:id="138"/>
      <w:r>
        <w:rPr>
          <w:b/>
        </w:rPr>
        <w:t>Figure 1.</w:t>
      </w:r>
      <w:r>
        <w:t xml:space="preserve"> </w:t>
      </w:r>
      <w:commentRangeEnd w:id="138"/>
      <w:r w:rsidR="003F7B25">
        <w:rPr>
          <w:rStyle w:val="CommentReference"/>
          <w:vanish/>
        </w:rPr>
        <w:commentReference w:id="138"/>
      </w:r>
      <w:proofErr w:type="gramStart"/>
      <w:r>
        <w:t>Substrate age map of the islands of Kauai, Maui and Hawaii Island.</w:t>
      </w:r>
      <w:proofErr w:type="gramEnd"/>
      <w:r>
        <w:t xml:space="preserve"> Colors correspond to substrate age from young (yellow) to old (blue). Focal sites are shown as black circles </w:t>
      </w:r>
      <w:r w:rsidR="006E2676">
        <w:t xml:space="preserve">(on Hawaii Island, </w:t>
      </w:r>
      <w:proofErr w:type="spellStart"/>
      <w:r w:rsidR="006E2676">
        <w:t>Kohala</w:t>
      </w:r>
      <w:proofErr w:type="spellEnd"/>
      <w:r w:rsidR="006E2676">
        <w:t xml:space="preserve"> is in the north, </w:t>
      </w:r>
      <w:proofErr w:type="spellStart"/>
      <w:r w:rsidR="006E2676">
        <w:t>Kiluea</w:t>
      </w:r>
      <w:proofErr w:type="spellEnd"/>
      <w:r w:rsidR="006E2676">
        <w:t xml:space="preserve"> in the south) </w:t>
      </w:r>
      <w:r>
        <w:t xml:space="preserve">while </w:t>
      </w:r>
      <w:proofErr w:type="gramStart"/>
      <w:r>
        <w:t>sampling sites for genetic data are represented by gray circles</w:t>
      </w:r>
      <w:proofErr w:type="gramEnd"/>
      <w:r>
        <w:t>.</w:t>
      </w:r>
    </w:p>
    <w:p w:rsidR="00A5520E" w:rsidRDefault="00A5520E" w:rsidP="00A5520E">
      <w:pPr>
        <w:spacing w:line="480" w:lineRule="auto"/>
        <w:contextualSpacing/>
        <w:rPr>
          <w:b/>
        </w:rPr>
      </w:pPr>
    </w:p>
    <w:p w:rsidR="000923B3" w:rsidRDefault="00065C4F" w:rsidP="006F1E0F">
      <w:pPr>
        <w:spacing w:line="480" w:lineRule="auto"/>
        <w:contextualSpacing/>
      </w:pPr>
      <w:commentRangeStart w:id="139"/>
      <w:commentRangeStart w:id="140"/>
      <w:r w:rsidRPr="00065C4F">
        <w:rPr>
          <w:b/>
        </w:rPr>
        <w:t>Figure 2.</w:t>
      </w:r>
      <w:r w:rsidRPr="006F1E0F">
        <w:t xml:space="preserve"> </w:t>
      </w:r>
      <w:commentRangeEnd w:id="139"/>
      <w:r w:rsidR="001A21EA">
        <w:rPr>
          <w:rStyle w:val="CommentReference"/>
          <w:vanish/>
        </w:rPr>
        <w:commentReference w:id="139"/>
      </w:r>
      <w:commentRangeEnd w:id="140"/>
      <w:r w:rsidR="00BE3F4F">
        <w:rPr>
          <w:rStyle w:val="CommentReference"/>
          <w:vanish/>
        </w:rPr>
        <w:commentReference w:id="140"/>
      </w:r>
      <w:proofErr w:type="gramStart"/>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proofErr w:type="gramEnd"/>
      <w:r w:rsidR="00146420">
        <w:t xml:space="preserve"> Calculations were based on mitochondrial DNA only (see Table 1 for details).</w:t>
      </w:r>
      <w:r w:rsidR="00C40B3A">
        <w:t xml:space="preserve"> The plant-feeding groups, specifically the sap-feeding </w:t>
      </w:r>
      <w:proofErr w:type="spellStart"/>
      <w:r w:rsidR="00C40B3A">
        <w:t>Hemiptera</w:t>
      </w:r>
      <w:proofErr w:type="spellEnd"/>
      <w:r w:rsidR="00C40B3A">
        <w:t>, show high</w:t>
      </w:r>
      <w:r w:rsidR="002F648C">
        <w:t>er</w:t>
      </w:r>
      <w:r w:rsidR="00C40B3A">
        <w:t xml:space="preserve"> genetic structure among sites on young volcanoes relative to older volcanoes 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r w:rsidR="00BB493E">
        <w:t>s</w:t>
      </w:r>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rsidR="00A5520E" w:rsidRDefault="00A5520E" w:rsidP="00A5520E">
      <w:pPr>
        <w:spacing w:line="480" w:lineRule="auto"/>
        <w:contextualSpacing/>
        <w:rPr>
          <w:b/>
        </w:rPr>
      </w:pPr>
    </w:p>
    <w:p w:rsidR="000923B3" w:rsidRDefault="00065C4F" w:rsidP="006F1E0F">
      <w:pPr>
        <w:spacing w:line="480" w:lineRule="auto"/>
        <w:contextualSpacing/>
      </w:pPr>
      <w:r w:rsidRPr="00065C4F">
        <w:rPr>
          <w:b/>
        </w:rPr>
        <w:t>Figure 3.</w:t>
      </w:r>
      <w:r w:rsidRPr="006F1E0F">
        <w:t xml:space="preserve"> </w:t>
      </w:r>
      <w:proofErr w:type="gramStart"/>
      <w:r w:rsidR="00C40B3A">
        <w:t>Patterns in degree distributions across sites</w:t>
      </w:r>
      <w:r w:rsidR="001A5C5E">
        <w:t xml:space="preserve">, comparing </w:t>
      </w:r>
      <w:r w:rsidR="008F0992">
        <w:t xml:space="preserve">archipelago-wide endemics (Cosmopolitans) </w:t>
      </w:r>
      <w:r w:rsidR="001A5C5E">
        <w:t>with single island endemic</w:t>
      </w:r>
      <w:r w:rsidR="008F0992">
        <w:t xml:space="preserve"> (Endemics)</w:t>
      </w:r>
      <w:r w:rsidR="001A5C5E">
        <w:t xml:space="preserve"> </w:t>
      </w:r>
      <w:proofErr w:type="spellStart"/>
      <w:r w:rsidR="001A5C5E">
        <w:t>taxa</w:t>
      </w:r>
      <w:proofErr w:type="spellEnd"/>
      <w:r w:rsidR="001A5C5E">
        <w:t>.</w:t>
      </w:r>
      <w:proofErr w:type="gramEnd"/>
      <w:r w:rsidR="001A5C5E">
        <w:t xml:space="preserve"> </w:t>
      </w:r>
      <w:r w:rsidR="00C40B3A">
        <w:t xml:space="preserve">Top panels show that networks deviate most from </w:t>
      </w:r>
      <w:r w:rsidR="006E327B">
        <w:t>METE predictions</w:t>
      </w:r>
      <w:r w:rsidR="00C40B3A">
        <w:t xml:space="preserve"> on youngest and oldest sites. Inset figures show the distribution of simulated mean squared errors; if the red line falls within the gray region (95% confidence interval) the data </w:t>
      </w:r>
      <w:r w:rsidR="006E327B">
        <w:t>are not significantly different from</w:t>
      </w:r>
      <w:r w:rsidR="00C40B3A">
        <w:t xml:space="preserve"> </w:t>
      </w:r>
      <w:r w:rsidR="008F0992">
        <w:t xml:space="preserve">the predictions of </w:t>
      </w:r>
      <w:r w:rsidR="00C40B3A">
        <w:t>maximum entropy</w:t>
      </w:r>
      <w:r w:rsidR="008F0992">
        <w:t xml:space="preserve"> theory</w:t>
      </w:r>
      <w:r w:rsidR="00C40B3A">
        <w:t xml:space="preserve">; </w:t>
      </w:r>
      <w:r w:rsidR="008F0992">
        <w:t xml:space="preserve">all sites except </w:t>
      </w:r>
      <w:proofErr w:type="spellStart"/>
      <w:r w:rsidR="008F0992">
        <w:t>Kohala</w:t>
      </w:r>
      <w:proofErr w:type="spellEnd"/>
      <w:r w:rsidR="008F0992">
        <w:t xml:space="preserve"> deviate from the predications</w:t>
      </w:r>
      <w:r w:rsidR="00C40B3A">
        <w:t xml:space="preserve">. The bottom panel shows the number of links for </w:t>
      </w:r>
      <w:r w:rsidR="006E327B">
        <w:t>e</w:t>
      </w:r>
      <w:r w:rsidR="00AE3CF0">
        <w:t>ndemics</w:t>
      </w:r>
      <w:r w:rsidR="00C40B3A">
        <w:t xml:space="preserve"> versus </w:t>
      </w:r>
      <w:r w:rsidR="006E327B">
        <w:t>c</w:t>
      </w:r>
      <w:r w:rsidR="00F126CE">
        <w:t>osm</w:t>
      </w:r>
      <w:r w:rsidR="006E327B">
        <w:t>o</w:t>
      </w:r>
      <w:r w:rsidR="00F126CE">
        <w:t>politans</w:t>
      </w:r>
      <w:r w:rsidR="00C40B3A">
        <w:t>. Endemics show lower linkage overall, but significantly increase on the</w:t>
      </w:r>
      <w:r w:rsidR="008A46D0">
        <w:t xml:space="preserve"> intermediate-aged</w:t>
      </w:r>
      <w:r w:rsidR="00C40B3A">
        <w:t xml:space="preserve"> site Maui (highlighted with </w:t>
      </w:r>
      <w:commentRangeStart w:id="141"/>
      <w:r w:rsidR="00C40B3A">
        <w:t>dotted box</w:t>
      </w:r>
      <w:commentRangeEnd w:id="141"/>
      <w:r w:rsidR="00A06B7D">
        <w:rPr>
          <w:rStyle w:val="CommentReference"/>
          <w:vanish/>
        </w:rPr>
        <w:commentReference w:id="141"/>
      </w:r>
      <w:r w:rsidR="00C40B3A">
        <w:t xml:space="preserve">). </w:t>
      </w:r>
      <w:proofErr w:type="spellStart"/>
      <w:r w:rsidR="00C40B3A">
        <w:t>Kohala</w:t>
      </w:r>
      <w:proofErr w:type="spellEnd"/>
      <w:r w:rsidR="00C40B3A">
        <w:t xml:space="preserve"> shows increased linkage overall (highlighted with solid box). </w:t>
      </w:r>
    </w:p>
    <w:p w:rsidR="00A5520E" w:rsidRDefault="00A5520E" w:rsidP="00A5520E">
      <w:pPr>
        <w:spacing w:line="480" w:lineRule="auto"/>
        <w:contextualSpacing/>
        <w:rPr>
          <w:b/>
        </w:rPr>
      </w:pPr>
    </w:p>
    <w:p w:rsidR="000923B3" w:rsidRDefault="00065C4F" w:rsidP="006F1E0F">
      <w:pPr>
        <w:spacing w:line="480" w:lineRule="auto"/>
        <w:contextualSpacing/>
      </w:pPr>
      <w:commentRangeStart w:id="142"/>
      <w:r w:rsidRPr="00065C4F">
        <w:rPr>
          <w:b/>
        </w:rPr>
        <w:t xml:space="preserve">Figure 4. </w:t>
      </w:r>
      <w:commentRangeEnd w:id="142"/>
      <w:r w:rsidR="00B412DB">
        <w:rPr>
          <w:rStyle w:val="CommentReference"/>
          <w:vanish/>
        </w:rPr>
        <w:commentReference w:id="142"/>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r w:rsidR="00156B69">
        <w:t>represent 95% confidence intervals</w:t>
      </w:r>
      <w:r w:rsidR="00C40B3A">
        <w:t xml:space="preserve"> from a null model simulation. </w:t>
      </w:r>
    </w:p>
    <w:p w:rsidR="00A5520E" w:rsidRDefault="00A5520E">
      <w:pPr>
        <w:spacing w:before="0" w:after="200"/>
        <w:rPr>
          <w:rFonts w:ascii="Times" w:eastAsiaTheme="majorEastAsia" w:hAnsi="Times" w:cstheme="majorBidi"/>
          <w:b/>
          <w:bCs/>
          <w:caps/>
          <w:color w:val="000000" w:themeColor="text1"/>
          <w:sz w:val="28"/>
          <w:szCs w:val="28"/>
        </w:rPr>
      </w:pPr>
      <w:bookmarkStart w:id="143" w:name="figures"/>
      <w:r>
        <w:br w:type="page"/>
      </w:r>
    </w:p>
    <w:bookmarkEnd w:id="143"/>
    <w:p w:rsidR="00A94D02" w:rsidRDefault="00A94D02" w:rsidP="00463A10">
      <w:pPr>
        <w:pStyle w:val="Heading1"/>
        <w:spacing w:line="480" w:lineRule="auto"/>
        <w:contextualSpacing/>
      </w:pPr>
      <w:commentRangeStart w:id="144"/>
      <w:r>
        <w:t>References</w:t>
      </w:r>
      <w:commentRangeEnd w:id="144"/>
      <w:r w:rsidR="001F1107">
        <w:rPr>
          <w:rStyle w:val="CommentReference"/>
          <w:rFonts w:asciiTheme="minorHAnsi" w:eastAsiaTheme="minorHAnsi" w:hAnsiTheme="minorHAnsi" w:cstheme="minorBidi"/>
          <w:b w:val="0"/>
          <w:bCs w:val="0"/>
          <w:caps w:val="0"/>
          <w:vanish/>
          <w:color w:val="auto"/>
        </w:rPr>
        <w:commentReference w:id="144"/>
      </w:r>
    </w:p>
    <w:p w:rsidR="00A94D02" w:rsidRDefault="00A94D02" w:rsidP="006E792F">
      <w:pPr>
        <w:spacing w:line="480" w:lineRule="auto"/>
        <w:ind w:firstLine="720"/>
        <w:contextualSpacing/>
      </w:pPr>
    </w:p>
    <w:p w:rsidR="000923B3" w:rsidRDefault="00C40B3A" w:rsidP="006E792F">
      <w:pPr>
        <w:spacing w:line="480" w:lineRule="auto"/>
        <w:ind w:left="720" w:hanging="720"/>
        <w:contextualSpacing/>
      </w:pPr>
      <w:r>
        <w:t>Almeida-</w:t>
      </w:r>
      <w:proofErr w:type="spellStart"/>
      <w:r>
        <w:t>Neto</w:t>
      </w:r>
      <w:proofErr w:type="spellEnd"/>
      <w:r>
        <w:t xml:space="preserve">, M., </w:t>
      </w:r>
      <w:proofErr w:type="spellStart"/>
      <w:r>
        <w:t>Gumarães</w:t>
      </w:r>
      <w:proofErr w:type="spellEnd"/>
      <w:r>
        <w:t xml:space="preserve">, P., </w:t>
      </w:r>
      <w:proofErr w:type="spellStart"/>
      <w:r>
        <w:t>Gumarães</w:t>
      </w:r>
      <w:proofErr w:type="spellEnd"/>
      <w:r>
        <w:t xml:space="preserve">, P., Loyola, </w:t>
      </w:r>
      <w:proofErr w:type="gramStart"/>
      <w:r>
        <w:t xml:space="preserve">R. &amp; Ulrich, W. (2008) A consistent metric for </w:t>
      </w:r>
      <w:proofErr w:type="spellStart"/>
      <w:r>
        <w:t>nestedness</w:t>
      </w:r>
      <w:proofErr w:type="spellEnd"/>
      <w:r>
        <w:t xml:space="preserve"> analysis in ecological systems</w:t>
      </w:r>
      <w:proofErr w:type="gramEnd"/>
      <w:r>
        <w:t xml:space="preserve">: reconciling concept and measurement. </w:t>
      </w:r>
      <w:proofErr w:type="spellStart"/>
      <w:r>
        <w:rPr>
          <w:i/>
        </w:rPr>
        <w:t>Oikos</w:t>
      </w:r>
      <w:proofErr w:type="spellEnd"/>
      <w:r>
        <w:t xml:space="preserve">, </w:t>
      </w:r>
      <w:r>
        <w:rPr>
          <w:b/>
        </w:rPr>
        <w:t>117</w:t>
      </w:r>
      <w:r>
        <w:t>, 1227–1239.</w:t>
      </w:r>
    </w:p>
    <w:p w:rsidR="000923B3" w:rsidRDefault="00C40B3A" w:rsidP="006E792F">
      <w:pPr>
        <w:spacing w:line="480" w:lineRule="auto"/>
        <w:ind w:left="720" w:hanging="720"/>
        <w:contextualSpacing/>
      </w:pPr>
      <w:proofErr w:type="spellStart"/>
      <w:r>
        <w:t>Bascompte</w:t>
      </w:r>
      <w:proofErr w:type="spellEnd"/>
      <w:r>
        <w:t xml:space="preserve">, J. &amp; </w:t>
      </w:r>
      <w:proofErr w:type="spellStart"/>
      <w:r>
        <w:t>Jordano</w:t>
      </w:r>
      <w:proofErr w:type="spellEnd"/>
      <w:r>
        <w:t xml:space="preserve">, P. (2007) Plant-animal </w:t>
      </w:r>
      <w:proofErr w:type="spellStart"/>
      <w:r>
        <w:t>mutualistic</w:t>
      </w:r>
      <w:proofErr w:type="spellEnd"/>
      <w:r>
        <w:t xml:space="preserve"> networks: the architecture of biodiversity. </w:t>
      </w:r>
      <w:r>
        <w:rPr>
          <w:i/>
        </w:rPr>
        <w:t>Annu</w:t>
      </w:r>
      <w:r w:rsidR="006F1E0F">
        <w:rPr>
          <w:i/>
        </w:rPr>
        <w:t xml:space="preserve">al Review of Ecology and </w:t>
      </w:r>
      <w:proofErr w:type="spellStart"/>
      <w:r w:rsidR="006F1E0F">
        <w:rPr>
          <w:i/>
        </w:rPr>
        <w:t>Systematics</w:t>
      </w:r>
      <w:proofErr w:type="spellEnd"/>
      <w:r>
        <w:t xml:space="preserve">, </w:t>
      </w:r>
      <w:r>
        <w:rPr>
          <w:b/>
        </w:rPr>
        <w:t>38</w:t>
      </w:r>
      <w:r>
        <w:t>, 567–93.</w:t>
      </w:r>
    </w:p>
    <w:p w:rsidR="000923B3" w:rsidRDefault="00C40B3A" w:rsidP="006E792F">
      <w:pPr>
        <w:spacing w:line="480" w:lineRule="auto"/>
        <w:ind w:left="720" w:hanging="720"/>
        <w:contextualSpacing/>
      </w:pPr>
      <w:proofErr w:type="gramStart"/>
      <w:r>
        <w:t xml:space="preserve">Bennett, G.M. &amp; O’Grady, P.M. (2013) Historical biogeography and ecological opportunity in the adaptive radiation of native </w:t>
      </w:r>
      <w:r w:rsidR="006F1E0F">
        <w:t>H</w:t>
      </w:r>
      <w:r>
        <w:t>awaiian leafhoppers (</w:t>
      </w:r>
      <w:commentRangeStart w:id="145"/>
      <w:proofErr w:type="spellStart"/>
      <w:r>
        <w:t>cicadellidae</w:t>
      </w:r>
      <w:proofErr w:type="spellEnd"/>
      <w:r>
        <w:t xml:space="preserve">: </w:t>
      </w:r>
      <w:proofErr w:type="spellStart"/>
      <w:r>
        <w:t>Nesophrosyne</w:t>
      </w:r>
      <w:commentRangeEnd w:id="145"/>
      <w:proofErr w:type="spellEnd"/>
      <w:r w:rsidR="007A77C3">
        <w:rPr>
          <w:rStyle w:val="CommentReference"/>
        </w:rPr>
        <w:commentReference w:id="145"/>
      </w:r>
      <w:r>
        <w:t>).</w:t>
      </w:r>
      <w:proofErr w:type="gramEnd"/>
      <w:r>
        <w:t xml:space="preserve"> </w:t>
      </w:r>
      <w:r>
        <w:rPr>
          <w:i/>
        </w:rPr>
        <w:t>Journal of Biogeography</w:t>
      </w:r>
      <w:r>
        <w:t xml:space="preserve">, </w:t>
      </w:r>
      <w:r>
        <w:rPr>
          <w:b/>
        </w:rPr>
        <w:t>40</w:t>
      </w:r>
      <w:r>
        <w:t>, 1512–1523.</w:t>
      </w:r>
    </w:p>
    <w:p w:rsidR="000923B3" w:rsidRDefault="00C40B3A" w:rsidP="006E792F">
      <w:pPr>
        <w:spacing w:line="480" w:lineRule="auto"/>
        <w:ind w:left="720" w:hanging="720"/>
        <w:contextualSpacing/>
      </w:pPr>
      <w:r>
        <w:t xml:space="preserve">Borer, E.T., </w:t>
      </w:r>
      <w:proofErr w:type="spellStart"/>
      <w:r>
        <w:t>Seabloom</w:t>
      </w:r>
      <w:proofErr w:type="spellEnd"/>
      <w:r>
        <w:t xml:space="preserve">, E.W., </w:t>
      </w:r>
      <w:proofErr w:type="spellStart"/>
      <w:r>
        <w:t>Gruner</w:t>
      </w:r>
      <w:proofErr w:type="spellEnd"/>
      <w:r>
        <w:t xml:space="preserve">, D.S., </w:t>
      </w:r>
      <w:proofErr w:type="spellStart"/>
      <w:r>
        <w:t>Harpole</w:t>
      </w:r>
      <w:proofErr w:type="spellEnd"/>
      <w:r>
        <w:t xml:space="preserve">, W.S., </w:t>
      </w:r>
      <w:proofErr w:type="spellStart"/>
      <w:r>
        <w:t>Hillebrand</w:t>
      </w:r>
      <w:proofErr w:type="spellEnd"/>
      <w:r>
        <w:t xml:space="preserve">, H., Lind, E.M., Adler, P.B., </w:t>
      </w:r>
      <w:proofErr w:type="spellStart"/>
      <w:r>
        <w:t>Alberti</w:t>
      </w:r>
      <w:proofErr w:type="spellEnd"/>
      <w:r>
        <w:t xml:space="preserve">, J., Anderson, T.M., Bakker, J.D. &amp; others (2014) Herbivores and nutrients control grassland plant diversity via light limitation. </w:t>
      </w:r>
      <w:commentRangeStart w:id="146"/>
      <w:r>
        <w:rPr>
          <w:i/>
        </w:rPr>
        <w:t>Nature</w:t>
      </w:r>
      <w:r>
        <w:t>.</w:t>
      </w:r>
      <w:commentRangeEnd w:id="146"/>
      <w:r w:rsidR="007A77C3">
        <w:rPr>
          <w:rStyle w:val="CommentReference"/>
        </w:rPr>
        <w:commentReference w:id="146"/>
      </w:r>
    </w:p>
    <w:p w:rsidR="000923B3" w:rsidRDefault="00C40B3A" w:rsidP="006E792F">
      <w:pPr>
        <w:spacing w:line="480" w:lineRule="auto"/>
        <w:ind w:left="720" w:hanging="720"/>
        <w:contextualSpacing/>
      </w:pPr>
      <w:r>
        <w:t xml:space="preserve">Brose, U., Williams, R.J. &amp; Martinez, N.D. (2006) </w:t>
      </w:r>
      <w:proofErr w:type="spellStart"/>
      <w:r>
        <w:t>Allometric</w:t>
      </w:r>
      <w:proofErr w:type="spellEnd"/>
      <w:r>
        <w:t xml:space="preserve"> scaling enhances stability in complex food webs. </w:t>
      </w:r>
      <w:r>
        <w:rPr>
          <w:i/>
        </w:rPr>
        <w:t>Ecology Letters</w:t>
      </w:r>
      <w:r>
        <w:t xml:space="preserve">, </w:t>
      </w:r>
      <w:r>
        <w:rPr>
          <w:b/>
        </w:rPr>
        <w:t>9</w:t>
      </w:r>
      <w:r>
        <w:t>, 1228–1236.</w:t>
      </w:r>
    </w:p>
    <w:p w:rsidR="000923B3" w:rsidRDefault="00C40B3A" w:rsidP="006E792F">
      <w:pPr>
        <w:spacing w:line="480" w:lineRule="auto"/>
        <w:ind w:left="720" w:hanging="720"/>
        <w:contextualSpacing/>
      </w:pPr>
      <w:proofErr w:type="spellStart"/>
      <w:r>
        <w:t>Cavender</w:t>
      </w:r>
      <w:proofErr w:type="spellEnd"/>
      <w:r>
        <w:t xml:space="preserve">-Bares, J., </w:t>
      </w:r>
      <w:proofErr w:type="spellStart"/>
      <w:r>
        <w:t>Kozak</w:t>
      </w:r>
      <w:proofErr w:type="spellEnd"/>
      <w:r>
        <w:t xml:space="preserve">, K.H., Fine, P.V. &amp; </w:t>
      </w:r>
      <w:proofErr w:type="spellStart"/>
      <w:r>
        <w:t>Kembel</w:t>
      </w:r>
      <w:proofErr w:type="spellEnd"/>
      <w:r>
        <w:t xml:space="preserve">, S.W. (2009) </w:t>
      </w:r>
      <w:proofErr w:type="gramStart"/>
      <w:r>
        <w:t>The</w:t>
      </w:r>
      <w:proofErr w:type="gramEnd"/>
      <w:r>
        <w:t xml:space="preserve"> merging of community ecology and </w:t>
      </w:r>
      <w:proofErr w:type="spellStart"/>
      <w:r>
        <w:t>phylogenetic</w:t>
      </w:r>
      <w:proofErr w:type="spellEnd"/>
      <w:r>
        <w:t xml:space="preserve"> biology. </w:t>
      </w:r>
      <w:proofErr w:type="gramStart"/>
      <w:r w:rsidR="006F1E0F">
        <w:rPr>
          <w:i/>
        </w:rPr>
        <w:t>Ecology Letters</w:t>
      </w:r>
      <w:r>
        <w:t xml:space="preserve">, </w:t>
      </w:r>
      <w:r>
        <w:rPr>
          <w:b/>
        </w:rPr>
        <w:t>12</w:t>
      </w:r>
      <w:r>
        <w:t>, 693–715.</w:t>
      </w:r>
      <w:proofErr w:type="gramEnd"/>
    </w:p>
    <w:p w:rsidR="000923B3" w:rsidRDefault="00C40B3A" w:rsidP="006D5B6C">
      <w:pPr>
        <w:spacing w:line="480" w:lineRule="auto"/>
        <w:ind w:left="720" w:hanging="720"/>
        <w:contextualSpacing/>
      </w:pPr>
      <w:proofErr w:type="spellStart"/>
      <w:r>
        <w:t>Csardi</w:t>
      </w:r>
      <w:proofErr w:type="spellEnd"/>
      <w:r>
        <w:t xml:space="preserve">, G. &amp; </w:t>
      </w:r>
      <w:proofErr w:type="spellStart"/>
      <w:r>
        <w:t>Nepusz</w:t>
      </w:r>
      <w:proofErr w:type="spellEnd"/>
      <w:r>
        <w:t xml:space="preserve">, T. (2006) The </w:t>
      </w:r>
      <w:proofErr w:type="spellStart"/>
      <w:r>
        <w:t>igraph</w:t>
      </w:r>
      <w:proofErr w:type="spellEnd"/>
      <w:r>
        <w:t xml:space="preserve"> software package for complex network research. </w:t>
      </w:r>
      <w:proofErr w:type="spellStart"/>
      <w:proofErr w:type="gramStart"/>
      <w:r>
        <w:rPr>
          <w:i/>
        </w:rPr>
        <w:t>InterJournal</w:t>
      </w:r>
      <w:proofErr w:type="spellEnd"/>
      <w:r>
        <w:t xml:space="preserve">, </w:t>
      </w:r>
      <w:r w:rsidRPr="006D5B6C">
        <w:rPr>
          <w:i/>
        </w:rPr>
        <w:t>Complex Systems</w:t>
      </w:r>
      <w:r>
        <w:t>, 1695.</w:t>
      </w:r>
      <w:proofErr w:type="gramEnd"/>
    </w:p>
    <w:p w:rsidR="000923B3" w:rsidRDefault="00C40B3A" w:rsidP="006D5B6C">
      <w:pPr>
        <w:spacing w:line="480" w:lineRule="auto"/>
        <w:ind w:left="720" w:hanging="720"/>
        <w:contextualSpacing/>
      </w:pPr>
      <w:proofErr w:type="spellStart"/>
      <w:r>
        <w:t>Donatti</w:t>
      </w:r>
      <w:proofErr w:type="spellEnd"/>
      <w:r>
        <w:t xml:space="preserve">, C.I., </w:t>
      </w:r>
      <w:proofErr w:type="spellStart"/>
      <w:r>
        <w:t>Guimarães</w:t>
      </w:r>
      <w:proofErr w:type="spellEnd"/>
      <w:r>
        <w:t xml:space="preserve">, P.R., </w:t>
      </w:r>
      <w:proofErr w:type="spellStart"/>
      <w:r>
        <w:t>Galetti</w:t>
      </w:r>
      <w:proofErr w:type="spellEnd"/>
      <w:r>
        <w:t xml:space="preserve">, M., </w:t>
      </w:r>
      <w:proofErr w:type="spellStart"/>
      <w:r>
        <w:t>Pizo</w:t>
      </w:r>
      <w:proofErr w:type="spellEnd"/>
      <w:r>
        <w:t xml:space="preserve">, M.A., </w:t>
      </w:r>
      <w:proofErr w:type="spellStart"/>
      <w:r>
        <w:t>Marquitti</w:t>
      </w:r>
      <w:proofErr w:type="spellEnd"/>
      <w:r>
        <w:t xml:space="preserve">, F. &amp; </w:t>
      </w:r>
      <w:proofErr w:type="spellStart"/>
      <w:r>
        <w:t>Dirzo</w:t>
      </w:r>
      <w:proofErr w:type="spellEnd"/>
      <w:r>
        <w:t xml:space="preserve">, R. (2011) Analysis of a hyper-diverse seed dispersal network: modularity and underlying mechanisms. </w:t>
      </w:r>
      <w:proofErr w:type="gramStart"/>
      <w:r w:rsidR="006F1E0F">
        <w:rPr>
          <w:i/>
        </w:rPr>
        <w:t>Ecology Letters</w:t>
      </w:r>
      <w:r>
        <w:t xml:space="preserve">, </w:t>
      </w:r>
      <w:r>
        <w:rPr>
          <w:b/>
        </w:rPr>
        <w:t>14</w:t>
      </w:r>
      <w:r>
        <w:t>, 773–781.</w:t>
      </w:r>
      <w:proofErr w:type="gramEnd"/>
    </w:p>
    <w:p w:rsidR="000923B3" w:rsidRDefault="00C40B3A" w:rsidP="006D5B6C">
      <w:pPr>
        <w:spacing w:line="480" w:lineRule="auto"/>
        <w:ind w:left="720" w:hanging="720"/>
        <w:contextualSpacing/>
      </w:pPr>
      <w:r>
        <w:t xml:space="preserve">Eldon, J., Price, J.P., </w:t>
      </w:r>
      <w:proofErr w:type="spellStart"/>
      <w:r>
        <w:t>Magnacca</w:t>
      </w:r>
      <w:proofErr w:type="spellEnd"/>
      <w:r>
        <w:t xml:space="preserve">, K. &amp; Price, D.K. (2013) Patterns and processes in complex landscapes: testing alternative </w:t>
      </w:r>
      <w:proofErr w:type="spellStart"/>
      <w:r>
        <w:t>biogeographical</w:t>
      </w:r>
      <w:proofErr w:type="spellEnd"/>
      <w:r>
        <w:t xml:space="preserve"> hypotheses through integrated analysis of </w:t>
      </w:r>
      <w:proofErr w:type="spellStart"/>
      <w:r>
        <w:t>phylogeography</w:t>
      </w:r>
      <w:proofErr w:type="spellEnd"/>
      <w:r>
        <w:t xml:space="preserve"> and community ecology in </w:t>
      </w:r>
      <w:proofErr w:type="spellStart"/>
      <w:r>
        <w:t>hawai’i</w:t>
      </w:r>
      <w:proofErr w:type="spellEnd"/>
      <w:r>
        <w:t xml:space="preserve">. </w:t>
      </w:r>
      <w:r>
        <w:rPr>
          <w:i/>
        </w:rPr>
        <w:t>Molecular Ecology</w:t>
      </w:r>
      <w:r>
        <w:t xml:space="preserve">, </w:t>
      </w:r>
      <w:r>
        <w:rPr>
          <w:b/>
        </w:rPr>
        <w:t>22</w:t>
      </w:r>
      <w:r>
        <w:t>, 3613–3628.</w:t>
      </w:r>
    </w:p>
    <w:p w:rsidR="000923B3" w:rsidRDefault="00C40B3A" w:rsidP="006D5B6C">
      <w:pPr>
        <w:spacing w:line="480" w:lineRule="auto"/>
        <w:ind w:left="720" w:hanging="720"/>
        <w:contextualSpacing/>
      </w:pPr>
      <w:proofErr w:type="spellStart"/>
      <w:r>
        <w:t>Excoffier</w:t>
      </w:r>
      <w:proofErr w:type="spellEnd"/>
      <w:r>
        <w:t xml:space="preserve">, L. &amp; </w:t>
      </w:r>
      <w:proofErr w:type="spellStart"/>
      <w:r>
        <w:t>Lischer</w:t>
      </w:r>
      <w:proofErr w:type="spellEnd"/>
      <w:r>
        <w:t xml:space="preserve">, H.E. (2010) </w:t>
      </w:r>
      <w:proofErr w:type="spellStart"/>
      <w:r>
        <w:t>Arlequin</w:t>
      </w:r>
      <w:proofErr w:type="spellEnd"/>
      <w:r>
        <w:t xml:space="preserve"> suite </w:t>
      </w:r>
      <w:proofErr w:type="spellStart"/>
      <w:r>
        <w:t>ver</w:t>
      </w:r>
      <w:proofErr w:type="spellEnd"/>
      <w:r>
        <w:t xml:space="preserve"> 3.5: a new series of programs to perform population genetics analyses under </w:t>
      </w:r>
      <w:proofErr w:type="spellStart"/>
      <w:r>
        <w:t>linux</w:t>
      </w:r>
      <w:proofErr w:type="spellEnd"/>
      <w:r>
        <w:t xml:space="preserve"> and windows. </w:t>
      </w:r>
      <w:proofErr w:type="gramStart"/>
      <w:r>
        <w:rPr>
          <w:i/>
        </w:rPr>
        <w:t xml:space="preserve">Molecular </w:t>
      </w:r>
      <w:r w:rsidR="006F1E0F">
        <w:rPr>
          <w:i/>
        </w:rPr>
        <w:t>E</w:t>
      </w:r>
      <w:r>
        <w:rPr>
          <w:i/>
        </w:rPr>
        <w:t xml:space="preserve">cology </w:t>
      </w:r>
      <w:r w:rsidR="006F1E0F">
        <w:rPr>
          <w:i/>
        </w:rPr>
        <w:t>R</w:t>
      </w:r>
      <w:r>
        <w:rPr>
          <w:i/>
        </w:rPr>
        <w:t>esources</w:t>
      </w:r>
      <w:r>
        <w:t xml:space="preserve">, </w:t>
      </w:r>
      <w:r>
        <w:rPr>
          <w:b/>
        </w:rPr>
        <w:t>10</w:t>
      </w:r>
      <w:r>
        <w:t>, 564–567.</w:t>
      </w:r>
      <w:proofErr w:type="gramEnd"/>
    </w:p>
    <w:p w:rsidR="000923B3" w:rsidRDefault="00C40B3A" w:rsidP="006D5B6C">
      <w:pPr>
        <w:spacing w:line="480" w:lineRule="auto"/>
        <w:ind w:left="720" w:hanging="720"/>
        <w:contextualSpacing/>
      </w:pPr>
      <w:r>
        <w:t xml:space="preserve">Gillespie, R. (2004) Community assembly through adaptive radiation in </w:t>
      </w:r>
      <w:proofErr w:type="spellStart"/>
      <w:proofErr w:type="gramStart"/>
      <w:r>
        <w:t>hawaiian</w:t>
      </w:r>
      <w:proofErr w:type="spellEnd"/>
      <w:proofErr w:type="gramEnd"/>
      <w:r>
        <w:t xml:space="preserve"> spiders. </w:t>
      </w:r>
      <w:r>
        <w:rPr>
          <w:i/>
        </w:rPr>
        <w:t>Science</w:t>
      </w:r>
      <w:r>
        <w:t xml:space="preserve">, </w:t>
      </w:r>
      <w:r>
        <w:rPr>
          <w:b/>
        </w:rPr>
        <w:t>303</w:t>
      </w:r>
      <w:r>
        <w:t>, 356–359.</w:t>
      </w:r>
    </w:p>
    <w:p w:rsidR="000923B3" w:rsidRDefault="00C40B3A" w:rsidP="006D5B6C">
      <w:pPr>
        <w:spacing w:line="480" w:lineRule="auto"/>
        <w:ind w:left="720" w:hanging="720"/>
        <w:contextualSpacing/>
      </w:pPr>
      <w:r>
        <w:t>Gillespie, R.</w:t>
      </w:r>
      <w:r w:rsidR="006F1E0F">
        <w:t>G.</w:t>
      </w:r>
      <w:r>
        <w:t xml:space="preserve"> &amp; Roderick, G</w:t>
      </w:r>
      <w:r w:rsidR="006F1E0F">
        <w:t>.K</w:t>
      </w:r>
      <w:r>
        <w:t xml:space="preserve">. (2014) Geology and climate drive diversification. </w:t>
      </w:r>
      <w:r>
        <w:rPr>
          <w:i/>
        </w:rPr>
        <w:t>Nature</w:t>
      </w:r>
      <w:r>
        <w:t xml:space="preserve">, </w:t>
      </w:r>
      <w:r>
        <w:rPr>
          <w:b/>
        </w:rPr>
        <w:t>509</w:t>
      </w:r>
      <w:r>
        <w:t>, 207–298.</w:t>
      </w:r>
    </w:p>
    <w:p w:rsidR="000923B3" w:rsidRDefault="00C40B3A" w:rsidP="006D5B6C">
      <w:pPr>
        <w:spacing w:line="480" w:lineRule="auto"/>
        <w:ind w:left="720" w:hanging="720"/>
        <w:contextualSpacing/>
      </w:pPr>
      <w:commentRangeStart w:id="147"/>
      <w:proofErr w:type="gramStart"/>
      <w:r>
        <w:t>Gillespie, R.G. &amp; Baldwin, B.G. (2010) Island biogeography of remote archipelagoes.</w:t>
      </w:r>
      <w:proofErr w:type="gramEnd"/>
      <w:r>
        <w:t xml:space="preserve"> </w:t>
      </w:r>
      <w:r>
        <w:rPr>
          <w:i/>
        </w:rPr>
        <w:t>The theory of island biogeography revisited</w:t>
      </w:r>
      <w:r>
        <w:t>, 358–387.</w:t>
      </w:r>
      <w:commentRangeEnd w:id="147"/>
      <w:r w:rsidR="007A77C3">
        <w:rPr>
          <w:rStyle w:val="CommentReference"/>
        </w:rPr>
        <w:commentReference w:id="147"/>
      </w:r>
    </w:p>
    <w:p w:rsidR="00F442A8" w:rsidRDefault="00F442A8" w:rsidP="00FE295B">
      <w:pPr>
        <w:spacing w:line="480" w:lineRule="auto"/>
        <w:ind w:left="720" w:hanging="720"/>
        <w:contextualSpacing/>
      </w:pPr>
      <w:r>
        <w:t xml:space="preserve">Goodman, K.R., </w:t>
      </w:r>
      <w:r w:rsidRPr="00F442A8">
        <w:t>Kelley</w:t>
      </w:r>
      <w:r>
        <w:t xml:space="preserve">, J.P., </w:t>
      </w:r>
      <w:r w:rsidRPr="00F442A8">
        <w:t>Welter,</w:t>
      </w:r>
      <w:r>
        <w:t xml:space="preserve"> S.C., </w:t>
      </w:r>
      <w:r w:rsidRPr="00F442A8">
        <w:t>Roderick</w:t>
      </w:r>
      <w:r>
        <w:t xml:space="preserve">, G.K. &amp; </w:t>
      </w:r>
      <w:r w:rsidRPr="00F442A8">
        <w:t>Elias</w:t>
      </w:r>
      <w:r>
        <w:t xml:space="preserve">, </w:t>
      </w:r>
      <w:proofErr w:type="gramStart"/>
      <w:r>
        <w:t>D.O.</w:t>
      </w:r>
      <w:r w:rsidRPr="00F442A8">
        <w:t xml:space="preserve"> (2015) Rapid diversification of sexual signals in Hawaiian </w:t>
      </w:r>
      <w:proofErr w:type="spellStart"/>
      <w:r w:rsidRPr="00F442A8">
        <w:t>Nesosydne</w:t>
      </w:r>
      <w:proofErr w:type="spellEnd"/>
      <w:r w:rsidRPr="00F442A8">
        <w:t xml:space="preserve"> </w:t>
      </w:r>
      <w:proofErr w:type="spellStart"/>
      <w:r w:rsidRPr="00F442A8">
        <w:t>planthoppers</w:t>
      </w:r>
      <w:proofErr w:type="spellEnd"/>
      <w:proofErr w:type="gramEnd"/>
      <w:r w:rsidRPr="00F442A8">
        <w:t xml:space="preserve"> (</w:t>
      </w:r>
      <w:proofErr w:type="spellStart"/>
      <w:r w:rsidRPr="00F442A8">
        <w:t>Hemiptera</w:t>
      </w:r>
      <w:proofErr w:type="spellEnd"/>
      <w:r w:rsidRPr="00F442A8">
        <w:t xml:space="preserve">: </w:t>
      </w:r>
      <w:proofErr w:type="spellStart"/>
      <w:r w:rsidRPr="00F442A8">
        <w:t>Delphacidae</w:t>
      </w:r>
      <w:proofErr w:type="spellEnd"/>
      <w:r w:rsidRPr="00F442A8">
        <w:t xml:space="preserve">): the relative role of neutral and selective forces. </w:t>
      </w:r>
      <w:proofErr w:type="gramStart"/>
      <w:r w:rsidRPr="00F442A8">
        <w:t>Journal of Evolutionary Biology.</w:t>
      </w:r>
      <w:proofErr w:type="gramEnd"/>
      <w:r w:rsidRPr="00F442A8">
        <w:t xml:space="preserve"> </w:t>
      </w:r>
      <w:proofErr w:type="spellStart"/>
      <w:proofErr w:type="gramStart"/>
      <w:r w:rsidRPr="00F442A8">
        <w:t>doi</w:t>
      </w:r>
      <w:proofErr w:type="spellEnd"/>
      <w:proofErr w:type="gramEnd"/>
      <w:r w:rsidRPr="00F442A8">
        <w:t>: 10.1111/jeb.12577.</w:t>
      </w:r>
    </w:p>
    <w:p w:rsidR="000923B3" w:rsidRDefault="00C40B3A" w:rsidP="006D5B6C">
      <w:pPr>
        <w:spacing w:line="480" w:lineRule="auto"/>
        <w:ind w:left="720" w:hanging="720"/>
        <w:contextualSpacing/>
      </w:pPr>
      <w:r>
        <w:t xml:space="preserve">Goodman, K., Welter, S. &amp; Roderick, G. (2012) Genetic divergence is decoupled from ecological diversification in the </w:t>
      </w:r>
      <w:r w:rsidR="006F1E0F">
        <w:t>H</w:t>
      </w:r>
      <w:r>
        <w:t xml:space="preserve">awaiian </w:t>
      </w:r>
      <w:proofErr w:type="spellStart"/>
      <w:r w:rsidR="006F1E0F" w:rsidRPr="006F1E0F">
        <w:rPr>
          <w:i/>
        </w:rPr>
        <w:t>N</w:t>
      </w:r>
      <w:r w:rsidRPr="006F1E0F">
        <w:rPr>
          <w:i/>
        </w:rPr>
        <w:t>esosydne</w:t>
      </w:r>
      <w:proofErr w:type="spellEnd"/>
      <w:r>
        <w:t xml:space="preserve"> </w:t>
      </w:r>
      <w:proofErr w:type="spellStart"/>
      <w:r>
        <w:t>planthoppers</w:t>
      </w:r>
      <w:proofErr w:type="spellEnd"/>
      <w:r>
        <w:t xml:space="preserve">. </w:t>
      </w:r>
      <w:r>
        <w:rPr>
          <w:i/>
        </w:rPr>
        <w:t>Evolution</w:t>
      </w:r>
      <w:r>
        <w:t xml:space="preserve">, </w:t>
      </w:r>
      <w:r>
        <w:rPr>
          <w:b/>
        </w:rPr>
        <w:t>66</w:t>
      </w:r>
      <w:r>
        <w:t>, 2798–2814.</w:t>
      </w:r>
    </w:p>
    <w:p w:rsidR="000923B3" w:rsidRDefault="00C40B3A" w:rsidP="006D5B6C">
      <w:pPr>
        <w:spacing w:line="480" w:lineRule="auto"/>
        <w:ind w:left="720" w:hanging="720"/>
        <w:contextualSpacing/>
      </w:pPr>
      <w:proofErr w:type="spellStart"/>
      <w:proofErr w:type="gramStart"/>
      <w:r>
        <w:t>Gruner</w:t>
      </w:r>
      <w:proofErr w:type="spellEnd"/>
      <w:r>
        <w:t xml:space="preserve">, D.S. (2007) Geological age, ecosystem development, and local resource constraints on arthropod community structure in the </w:t>
      </w:r>
      <w:r w:rsidR="006F1E0F">
        <w:t>H</w:t>
      </w:r>
      <w:r>
        <w:t xml:space="preserve">awaiian </w:t>
      </w:r>
      <w:r w:rsidR="006F1E0F">
        <w:t>I</w:t>
      </w:r>
      <w:r>
        <w:t>slands.</w:t>
      </w:r>
      <w:proofErr w:type="gramEnd"/>
      <w:r>
        <w:t xml:space="preserve"> </w:t>
      </w:r>
      <w:proofErr w:type="gramStart"/>
      <w:r>
        <w:rPr>
          <w:i/>
        </w:rPr>
        <w:t xml:space="preserve">Biological Journal of the </w:t>
      </w:r>
      <w:proofErr w:type="spellStart"/>
      <w:r>
        <w:rPr>
          <w:i/>
        </w:rPr>
        <w:t>Linnean</w:t>
      </w:r>
      <w:proofErr w:type="spellEnd"/>
      <w:r>
        <w:rPr>
          <w:i/>
        </w:rPr>
        <w:t xml:space="preserve"> Society</w:t>
      </w:r>
      <w:r>
        <w:t xml:space="preserve">, </w:t>
      </w:r>
      <w:r>
        <w:rPr>
          <w:b/>
        </w:rPr>
        <w:t>90</w:t>
      </w:r>
      <w:r>
        <w:t>, 551–570.</w:t>
      </w:r>
      <w:proofErr w:type="gramEnd"/>
    </w:p>
    <w:p w:rsidR="000923B3" w:rsidRDefault="00C40B3A" w:rsidP="006D5B6C">
      <w:pPr>
        <w:spacing w:line="480" w:lineRule="auto"/>
        <w:ind w:left="720" w:hanging="720"/>
        <w:contextualSpacing/>
      </w:pPr>
      <w:r>
        <w:t xml:space="preserve">Harte, J. (2011) </w:t>
      </w:r>
      <w:commentRangeStart w:id="148"/>
      <w:r>
        <w:rPr>
          <w:i/>
        </w:rPr>
        <w:t>The maximum entropy theory of ecology</w:t>
      </w:r>
      <w:r>
        <w:t xml:space="preserve">, </w:t>
      </w:r>
      <w:commentRangeEnd w:id="148"/>
      <w:r w:rsidR="007A77C3">
        <w:rPr>
          <w:rStyle w:val="CommentReference"/>
        </w:rPr>
        <w:commentReference w:id="148"/>
      </w:r>
      <w:r>
        <w:t>Oxford University Press.</w:t>
      </w:r>
    </w:p>
    <w:p w:rsidR="000923B3" w:rsidRDefault="00C40B3A" w:rsidP="00463A10">
      <w:pPr>
        <w:spacing w:line="480" w:lineRule="auto"/>
        <w:ind w:left="720" w:hanging="720"/>
        <w:contextualSpacing/>
      </w:pPr>
      <w:r>
        <w:t xml:space="preserve">Hubbell, S.P. (2001) </w:t>
      </w:r>
      <w:r>
        <w:rPr>
          <w:i/>
        </w:rPr>
        <w:t>The unified neutral theory of biodi</w:t>
      </w:r>
      <w:r w:rsidR="009B2386">
        <w:rPr>
          <w:i/>
        </w:rPr>
        <w:t>versity and biogeography</w:t>
      </w:r>
      <w:r>
        <w:t>, Princeton University Press.</w:t>
      </w:r>
    </w:p>
    <w:p w:rsidR="000923B3" w:rsidRDefault="00C40B3A" w:rsidP="00463A10">
      <w:pPr>
        <w:spacing w:line="480" w:lineRule="auto"/>
        <w:ind w:left="720" w:hanging="720"/>
        <w:contextualSpacing/>
      </w:pPr>
      <w:proofErr w:type="spellStart"/>
      <w:proofErr w:type="gramStart"/>
      <w:r>
        <w:t>Jetz</w:t>
      </w:r>
      <w:proofErr w:type="spellEnd"/>
      <w:r>
        <w:t xml:space="preserve">, W., Thomas, G., Joy, J., Hartmann, K. &amp; </w:t>
      </w:r>
      <w:proofErr w:type="spellStart"/>
      <w:r>
        <w:t>Mooers</w:t>
      </w:r>
      <w:proofErr w:type="spellEnd"/>
      <w:r>
        <w:t>, A. (2012) The global diversity of birds in space and time.</w:t>
      </w:r>
      <w:proofErr w:type="gramEnd"/>
      <w:r>
        <w:t xml:space="preserve"> </w:t>
      </w:r>
      <w:proofErr w:type="gramStart"/>
      <w:r>
        <w:rPr>
          <w:i/>
        </w:rPr>
        <w:t>Nature</w:t>
      </w:r>
      <w:r>
        <w:t xml:space="preserve">, </w:t>
      </w:r>
      <w:r>
        <w:rPr>
          <w:b/>
        </w:rPr>
        <w:t>491</w:t>
      </w:r>
      <w:r>
        <w:t>, 444–448.</w:t>
      </w:r>
      <w:proofErr w:type="gramEnd"/>
    </w:p>
    <w:p w:rsidR="000923B3" w:rsidRDefault="00C40B3A" w:rsidP="006D5B6C">
      <w:pPr>
        <w:spacing w:line="480" w:lineRule="auto"/>
        <w:ind w:left="720" w:hanging="720"/>
        <w:contextualSpacing/>
      </w:pPr>
      <w:proofErr w:type="spellStart"/>
      <w:proofErr w:type="gramStart"/>
      <w:r>
        <w:t>Kitayama</w:t>
      </w:r>
      <w:proofErr w:type="spellEnd"/>
      <w:r>
        <w:t>, K. &amp; Mueller-</w:t>
      </w:r>
      <w:proofErr w:type="spellStart"/>
      <w:r>
        <w:t>Dombois</w:t>
      </w:r>
      <w:proofErr w:type="spellEnd"/>
      <w:r>
        <w:t xml:space="preserve">, D. (1995) Vegetation changes along gradients of long-term soil development in the </w:t>
      </w:r>
      <w:r w:rsidR="006F1E0F">
        <w:t>H</w:t>
      </w:r>
      <w:r>
        <w:t xml:space="preserve">awaiian </w:t>
      </w:r>
      <w:proofErr w:type="spellStart"/>
      <w:r>
        <w:t>montane</w:t>
      </w:r>
      <w:proofErr w:type="spellEnd"/>
      <w:r>
        <w:t xml:space="preserve"> rainforest zone.</w:t>
      </w:r>
      <w:proofErr w:type="gramEnd"/>
      <w:r>
        <w:t xml:space="preserve"> </w:t>
      </w:r>
      <w:proofErr w:type="spellStart"/>
      <w:r>
        <w:rPr>
          <w:i/>
        </w:rPr>
        <w:t>Vegetatio</w:t>
      </w:r>
      <w:proofErr w:type="spellEnd"/>
      <w:r>
        <w:t xml:space="preserve">, </w:t>
      </w:r>
      <w:r>
        <w:rPr>
          <w:b/>
        </w:rPr>
        <w:t>120</w:t>
      </w:r>
      <w:r>
        <w:t>, 1–20.</w:t>
      </w:r>
    </w:p>
    <w:p w:rsidR="000923B3" w:rsidRDefault="00C40B3A" w:rsidP="006D5B6C">
      <w:pPr>
        <w:spacing w:line="480" w:lineRule="auto"/>
        <w:ind w:left="720" w:hanging="720"/>
        <w:contextualSpacing/>
      </w:pPr>
      <w:proofErr w:type="spellStart"/>
      <w:proofErr w:type="gramStart"/>
      <w:r>
        <w:t>Magnacca</w:t>
      </w:r>
      <w:proofErr w:type="spellEnd"/>
      <w:r>
        <w:t xml:space="preserve">, K.N., Foote, D. &amp; O’Grady, P.M. (2008) A review of the endemic </w:t>
      </w:r>
      <w:r w:rsidR="006F1E0F">
        <w:t>H</w:t>
      </w:r>
      <w:r>
        <w:t xml:space="preserve">awaiian </w:t>
      </w:r>
      <w:proofErr w:type="spellStart"/>
      <w:r w:rsidR="006F1E0F">
        <w:t>D</w:t>
      </w:r>
      <w:r>
        <w:t>rosophilidae</w:t>
      </w:r>
      <w:proofErr w:type="spellEnd"/>
      <w:r>
        <w:t xml:space="preserve"> and their host plants.</w:t>
      </w:r>
      <w:proofErr w:type="gramEnd"/>
      <w:r>
        <w:t xml:space="preserve"> </w:t>
      </w:r>
      <w:proofErr w:type="spellStart"/>
      <w:r>
        <w:rPr>
          <w:i/>
        </w:rPr>
        <w:t>Zootaxa</w:t>
      </w:r>
      <w:proofErr w:type="spellEnd"/>
      <w:r>
        <w:t xml:space="preserve">, </w:t>
      </w:r>
      <w:r>
        <w:rPr>
          <w:b/>
        </w:rPr>
        <w:t>1728</w:t>
      </w:r>
      <w:r>
        <w:t>, 1–58.</w:t>
      </w:r>
    </w:p>
    <w:p w:rsidR="000923B3" w:rsidRDefault="00C40B3A" w:rsidP="006D5B6C">
      <w:pPr>
        <w:spacing w:line="480" w:lineRule="auto"/>
        <w:ind w:left="720" w:hanging="720"/>
        <w:contextualSpacing/>
      </w:pPr>
      <w:proofErr w:type="spellStart"/>
      <w:r>
        <w:t>Mendelson</w:t>
      </w:r>
      <w:proofErr w:type="spellEnd"/>
      <w:r>
        <w:t xml:space="preserve">, T.C. &amp; Shaw, K.L. (2005) Sexual </w:t>
      </w:r>
      <w:proofErr w:type="spellStart"/>
      <w:r>
        <w:t>behaviour</w:t>
      </w:r>
      <w:proofErr w:type="spellEnd"/>
      <w:r>
        <w:t xml:space="preserve">: rapid speciation in an arthropod. </w:t>
      </w:r>
      <w:r>
        <w:rPr>
          <w:i/>
        </w:rPr>
        <w:t>Nature</w:t>
      </w:r>
      <w:r>
        <w:t xml:space="preserve">, </w:t>
      </w:r>
      <w:r>
        <w:rPr>
          <w:b/>
        </w:rPr>
        <w:t>433</w:t>
      </w:r>
      <w:r>
        <w:t>, 375–376.</w:t>
      </w:r>
    </w:p>
    <w:p w:rsidR="000923B3" w:rsidRDefault="00C40B3A" w:rsidP="006D5B6C">
      <w:pPr>
        <w:spacing w:line="480" w:lineRule="auto"/>
        <w:ind w:left="720" w:hanging="720"/>
        <w:contextualSpacing/>
      </w:pPr>
      <w:proofErr w:type="spellStart"/>
      <w:r>
        <w:t>Mendelson</w:t>
      </w:r>
      <w:proofErr w:type="spellEnd"/>
      <w:r>
        <w:t xml:space="preserve">, T.C., Siegel, A.M. &amp; Shaw, K.L. (2004) </w:t>
      </w:r>
      <w:proofErr w:type="gramStart"/>
      <w:r>
        <w:t>Testing</w:t>
      </w:r>
      <w:proofErr w:type="gramEnd"/>
      <w:r>
        <w:t xml:space="preserve"> geographical pathways of speciation in a recent island radiation. </w:t>
      </w:r>
      <w:r>
        <w:rPr>
          <w:i/>
        </w:rPr>
        <w:t>Molecular ecology</w:t>
      </w:r>
      <w:r>
        <w:t xml:space="preserve">, </w:t>
      </w:r>
      <w:r>
        <w:rPr>
          <w:b/>
        </w:rPr>
        <w:t>13</w:t>
      </w:r>
      <w:r>
        <w:t>, 3787–3796.</w:t>
      </w:r>
    </w:p>
    <w:p w:rsidR="000923B3" w:rsidRDefault="00C40B3A" w:rsidP="006D5B6C">
      <w:pPr>
        <w:spacing w:line="480" w:lineRule="auto"/>
        <w:ind w:left="720" w:hanging="720"/>
        <w:contextualSpacing/>
      </w:pPr>
      <w:r>
        <w:t>Miller, M. (1997) Tools for population genetic analysis (</w:t>
      </w:r>
      <w:proofErr w:type="spellStart"/>
      <w:r>
        <w:t>tFPGA</w:t>
      </w:r>
      <w:proofErr w:type="spellEnd"/>
      <w:r>
        <w:t xml:space="preserve">), 1.3: a windows program for the analysis of </w:t>
      </w:r>
      <w:proofErr w:type="spellStart"/>
      <w:r>
        <w:t>allozyme</w:t>
      </w:r>
      <w:proofErr w:type="spellEnd"/>
      <w:r>
        <w:t xml:space="preserve"> and molecular population genetic data. </w:t>
      </w:r>
      <w:proofErr w:type="gramStart"/>
      <w:r>
        <w:t>distributed</w:t>
      </w:r>
      <w:proofErr w:type="gramEnd"/>
      <w:r>
        <w:t xml:space="preserve"> by the author: http://www.marksgeneticsoftware.net/tfpga.htm.</w:t>
      </w:r>
    </w:p>
    <w:p w:rsidR="000923B3" w:rsidRDefault="00C40B3A" w:rsidP="006D5B6C">
      <w:pPr>
        <w:spacing w:line="480" w:lineRule="auto"/>
        <w:ind w:left="720" w:hanging="720"/>
        <w:contextualSpacing/>
      </w:pPr>
      <w:proofErr w:type="gramStart"/>
      <w:r>
        <w:t>Newman, M. &amp; Girvan, M. (2004) Finding and evaluating community structure in networks.</w:t>
      </w:r>
      <w:proofErr w:type="gramEnd"/>
      <w:r>
        <w:t xml:space="preserve"> </w:t>
      </w:r>
      <w:proofErr w:type="gramStart"/>
      <w:r>
        <w:rPr>
          <w:i/>
        </w:rPr>
        <w:t>Physical Review E</w:t>
      </w:r>
      <w:r>
        <w:t xml:space="preserve">, </w:t>
      </w:r>
      <w:r>
        <w:rPr>
          <w:b/>
        </w:rPr>
        <w:t>69</w:t>
      </w:r>
      <w:r>
        <w:t>, 026113.</w:t>
      </w:r>
      <w:proofErr w:type="gramEnd"/>
    </w:p>
    <w:p w:rsidR="000923B3" w:rsidRDefault="00C40B3A" w:rsidP="006D5B6C">
      <w:pPr>
        <w:spacing w:line="480" w:lineRule="auto"/>
        <w:ind w:left="720" w:hanging="720"/>
        <w:contextualSpacing/>
      </w:pPr>
      <w:proofErr w:type="spellStart"/>
      <w:proofErr w:type="gramStart"/>
      <w:r>
        <w:t>Nuismer</w:t>
      </w:r>
      <w:proofErr w:type="spellEnd"/>
      <w:r>
        <w:t xml:space="preserve">, S.L., </w:t>
      </w:r>
      <w:proofErr w:type="spellStart"/>
      <w:r>
        <w:t>Jordano</w:t>
      </w:r>
      <w:proofErr w:type="spellEnd"/>
      <w:r>
        <w:t xml:space="preserve">, P. &amp; </w:t>
      </w:r>
      <w:proofErr w:type="spellStart"/>
      <w:r>
        <w:t>Bascompte</w:t>
      </w:r>
      <w:proofErr w:type="spellEnd"/>
      <w:r>
        <w:t xml:space="preserve">, J. (2013) </w:t>
      </w:r>
      <w:proofErr w:type="spellStart"/>
      <w:r>
        <w:t>Coevolution</w:t>
      </w:r>
      <w:proofErr w:type="spellEnd"/>
      <w:r>
        <w:t xml:space="preserve"> and the architecture of </w:t>
      </w:r>
      <w:proofErr w:type="spellStart"/>
      <w:r>
        <w:t>mutualistic</w:t>
      </w:r>
      <w:proofErr w:type="spellEnd"/>
      <w:r>
        <w:t xml:space="preserve"> networks.</w:t>
      </w:r>
      <w:proofErr w:type="gramEnd"/>
      <w:r>
        <w:t xml:space="preserve"> </w:t>
      </w:r>
      <w:proofErr w:type="gramStart"/>
      <w:r>
        <w:rPr>
          <w:i/>
        </w:rPr>
        <w:t>Evolution</w:t>
      </w:r>
      <w:r>
        <w:t xml:space="preserve">, </w:t>
      </w:r>
      <w:r>
        <w:rPr>
          <w:b/>
        </w:rPr>
        <w:t>67</w:t>
      </w:r>
      <w:r>
        <w:t>, 338–354.</w:t>
      </w:r>
      <w:proofErr w:type="gramEnd"/>
    </w:p>
    <w:p w:rsidR="000923B3" w:rsidRDefault="00C40B3A" w:rsidP="006D5B6C">
      <w:pPr>
        <w:spacing w:line="480" w:lineRule="auto"/>
        <w:ind w:left="720" w:hanging="720"/>
        <w:contextualSpacing/>
      </w:pPr>
      <w:proofErr w:type="spellStart"/>
      <w:r>
        <w:t>Oksanen</w:t>
      </w:r>
      <w:proofErr w:type="spellEnd"/>
      <w:r>
        <w:t xml:space="preserve">, J., Blanchet, F.G., </w:t>
      </w:r>
      <w:proofErr w:type="spellStart"/>
      <w:r>
        <w:t>Kindt</w:t>
      </w:r>
      <w:proofErr w:type="spellEnd"/>
      <w:r>
        <w:t xml:space="preserve">, R., Legendre, P., Minchin, P.R., O’Hara, R.B., Simpson, G.L., </w:t>
      </w:r>
      <w:proofErr w:type="spellStart"/>
      <w:r>
        <w:t>Solymos</w:t>
      </w:r>
      <w:proofErr w:type="spellEnd"/>
      <w:r>
        <w:t xml:space="preserve">, P., Stevens, M.H.H. &amp; Wagner, H. (2013) </w:t>
      </w:r>
      <w:r>
        <w:rPr>
          <w:i/>
        </w:rPr>
        <w:t>vegan: Community ecology package</w:t>
      </w:r>
      <w:r w:rsidR="006F1E0F">
        <w:t>.</w:t>
      </w:r>
    </w:p>
    <w:p w:rsidR="000923B3" w:rsidRDefault="00C40B3A" w:rsidP="006D5B6C">
      <w:pPr>
        <w:spacing w:line="480" w:lineRule="auto"/>
        <w:ind w:left="720" w:hanging="720"/>
        <w:contextualSpacing/>
      </w:pPr>
      <w:proofErr w:type="spellStart"/>
      <w:r>
        <w:t>Olesen</w:t>
      </w:r>
      <w:proofErr w:type="spellEnd"/>
      <w:r>
        <w:t xml:space="preserve">, J., </w:t>
      </w:r>
      <w:proofErr w:type="spellStart"/>
      <w:r>
        <w:t>Bascompte</w:t>
      </w:r>
      <w:proofErr w:type="spellEnd"/>
      <w:r>
        <w:t xml:space="preserve">, J., </w:t>
      </w:r>
      <w:proofErr w:type="spellStart"/>
      <w:r>
        <w:t>Dupont</w:t>
      </w:r>
      <w:proofErr w:type="spellEnd"/>
      <w:r>
        <w:t xml:space="preserve">, Y. &amp; </w:t>
      </w:r>
      <w:proofErr w:type="spellStart"/>
      <w:r>
        <w:t>Jordano</w:t>
      </w:r>
      <w:proofErr w:type="spellEnd"/>
      <w:r>
        <w:t xml:space="preserve">, P. (2007) </w:t>
      </w:r>
      <w:proofErr w:type="gramStart"/>
      <w:r>
        <w:t>The</w:t>
      </w:r>
      <w:proofErr w:type="gramEnd"/>
      <w:r>
        <w:t xml:space="preserve"> modularity of pollination networks. </w:t>
      </w:r>
      <w:r w:rsidR="006F1E0F" w:rsidRPr="006F1E0F">
        <w:rPr>
          <w:rFonts w:ascii="Cambria" w:hAnsi="Cambria" w:cs="Arial"/>
          <w:i/>
          <w:color w:val="000000" w:themeColor="text1"/>
        </w:rPr>
        <w:t>Proceedings of the National Academy of Sciences of the United States of America</w:t>
      </w:r>
      <w:r>
        <w:t xml:space="preserve">, </w:t>
      </w:r>
      <w:r>
        <w:rPr>
          <w:b/>
        </w:rPr>
        <w:t>104</w:t>
      </w:r>
      <w:r>
        <w:t>, 19891–19896.</w:t>
      </w:r>
    </w:p>
    <w:p w:rsidR="000923B3" w:rsidRDefault="00C40B3A" w:rsidP="006D5B6C">
      <w:pPr>
        <w:spacing w:line="480" w:lineRule="auto"/>
        <w:ind w:left="720" w:hanging="720"/>
        <w:contextualSpacing/>
      </w:pPr>
      <w:r>
        <w:t xml:space="preserve">O’Grady, P.M., </w:t>
      </w:r>
      <w:proofErr w:type="spellStart"/>
      <w:r>
        <w:t>Lapoint</w:t>
      </w:r>
      <w:proofErr w:type="spellEnd"/>
      <w:r>
        <w:t xml:space="preserve">, R.T., </w:t>
      </w:r>
      <w:proofErr w:type="spellStart"/>
      <w:r>
        <w:t>Bonacum</w:t>
      </w:r>
      <w:proofErr w:type="spellEnd"/>
      <w:r>
        <w:t xml:space="preserve">, J., </w:t>
      </w:r>
      <w:proofErr w:type="spellStart"/>
      <w:r>
        <w:t>Lasola</w:t>
      </w:r>
      <w:proofErr w:type="spellEnd"/>
      <w:r>
        <w:t xml:space="preserve">, J., Owen, E., Wu, Y. &amp; </w:t>
      </w:r>
      <w:proofErr w:type="spellStart"/>
      <w:r>
        <w:t>DeSalle</w:t>
      </w:r>
      <w:proofErr w:type="spellEnd"/>
      <w:r>
        <w:t xml:space="preserve">, R. (2011) </w:t>
      </w:r>
      <w:proofErr w:type="spellStart"/>
      <w:r>
        <w:t>Phylogenetic</w:t>
      </w:r>
      <w:proofErr w:type="spellEnd"/>
      <w:r>
        <w:t xml:space="preserve"> and ecological relationships of the </w:t>
      </w:r>
      <w:r w:rsidR="006F1E0F">
        <w:t>H</w:t>
      </w:r>
      <w:r>
        <w:t xml:space="preserve">awaiian </w:t>
      </w:r>
      <w:r w:rsidR="006F1E0F" w:rsidRPr="006F1E0F">
        <w:rPr>
          <w:i/>
        </w:rPr>
        <w:t>D</w:t>
      </w:r>
      <w:r w:rsidRPr="006F1E0F">
        <w:rPr>
          <w:i/>
        </w:rPr>
        <w:t>rosophila</w:t>
      </w:r>
      <w:r>
        <w:t xml:space="preserve"> inferred by mitochondrial </w:t>
      </w:r>
      <w:proofErr w:type="spellStart"/>
      <w:r>
        <w:t>dNA</w:t>
      </w:r>
      <w:proofErr w:type="spellEnd"/>
      <w:r>
        <w:t xml:space="preserve"> analysis. </w:t>
      </w:r>
      <w:r>
        <w:rPr>
          <w:i/>
        </w:rPr>
        <w:t xml:space="preserve">Molecular </w:t>
      </w:r>
      <w:proofErr w:type="spellStart"/>
      <w:r w:rsidR="006F1E0F">
        <w:rPr>
          <w:i/>
        </w:rPr>
        <w:t>P</w:t>
      </w:r>
      <w:r>
        <w:rPr>
          <w:i/>
        </w:rPr>
        <w:t>hylogenetics</w:t>
      </w:r>
      <w:proofErr w:type="spellEnd"/>
      <w:r>
        <w:rPr>
          <w:i/>
        </w:rPr>
        <w:t xml:space="preserve"> and </w:t>
      </w:r>
      <w:r w:rsidR="006F1E0F">
        <w:rPr>
          <w:i/>
        </w:rPr>
        <w:t>E</w:t>
      </w:r>
      <w:r>
        <w:rPr>
          <w:i/>
        </w:rPr>
        <w:t>volution</w:t>
      </w:r>
      <w:r>
        <w:t xml:space="preserve">, </w:t>
      </w:r>
      <w:r>
        <w:rPr>
          <w:b/>
        </w:rPr>
        <w:t>58</w:t>
      </w:r>
      <w:r>
        <w:t>, 244–256.</w:t>
      </w:r>
    </w:p>
    <w:p w:rsidR="000923B3" w:rsidRDefault="00C40B3A" w:rsidP="006D5B6C">
      <w:pPr>
        <w:spacing w:line="480" w:lineRule="auto"/>
        <w:ind w:left="720" w:hanging="720"/>
        <w:contextualSpacing/>
      </w:pPr>
      <w:r>
        <w:t>Percy, D.</w:t>
      </w:r>
      <w:r w:rsidR="00863572">
        <w:t>M.</w:t>
      </w:r>
      <w:r>
        <w:t xml:space="preserve"> (2003) Radiation, diversity and host plant interactions </w:t>
      </w:r>
      <w:proofErr w:type="gramStart"/>
      <w:r>
        <w:t>among</w:t>
      </w:r>
      <w:proofErr w:type="gramEnd"/>
      <w:r>
        <w:t xml:space="preserve"> island and continental legume-feeding </w:t>
      </w:r>
      <w:proofErr w:type="spellStart"/>
      <w:r>
        <w:t>psyllids</w:t>
      </w:r>
      <w:proofErr w:type="spellEnd"/>
      <w:r>
        <w:t xml:space="preserve">. </w:t>
      </w:r>
      <w:r>
        <w:rPr>
          <w:i/>
        </w:rPr>
        <w:t>Evolution</w:t>
      </w:r>
      <w:r>
        <w:t xml:space="preserve">, </w:t>
      </w:r>
      <w:r>
        <w:rPr>
          <w:b/>
        </w:rPr>
        <w:t>57</w:t>
      </w:r>
      <w:r>
        <w:t>, 2540–2556.</w:t>
      </w:r>
    </w:p>
    <w:p w:rsidR="000923B3" w:rsidRDefault="00C40B3A" w:rsidP="006D5B6C">
      <w:pPr>
        <w:spacing w:line="480" w:lineRule="auto"/>
        <w:ind w:left="720" w:hanging="720"/>
        <w:contextualSpacing/>
      </w:pPr>
      <w:r>
        <w:t>Percy, D</w:t>
      </w:r>
      <w:r w:rsidR="008E2F02">
        <w:t xml:space="preserve">.M., Taylor, G.S. &amp; </w:t>
      </w:r>
      <w:r>
        <w:t xml:space="preserve">Kennedy, </w:t>
      </w:r>
      <w:proofErr w:type="gramStart"/>
      <w:r>
        <w:t>M.</w:t>
      </w:r>
      <w:proofErr w:type="gramEnd"/>
      <w:r>
        <w:t xml:space="preserve"> (2006) </w:t>
      </w:r>
      <w:proofErr w:type="spellStart"/>
      <w:r>
        <w:t>Psyllid</w:t>
      </w:r>
      <w:proofErr w:type="spellEnd"/>
      <w:r>
        <w:t xml:space="preserve"> communication: acoustic diversity, mate recognition and </w:t>
      </w:r>
      <w:proofErr w:type="spellStart"/>
      <w:r>
        <w:t>phylogenetic</w:t>
      </w:r>
      <w:proofErr w:type="spellEnd"/>
      <w:r>
        <w:t xml:space="preserve"> signal. </w:t>
      </w:r>
      <w:proofErr w:type="gramStart"/>
      <w:r>
        <w:rPr>
          <w:i/>
        </w:rPr>
        <w:t xml:space="preserve">Invertebrate </w:t>
      </w:r>
      <w:proofErr w:type="spellStart"/>
      <w:r>
        <w:rPr>
          <w:i/>
        </w:rPr>
        <w:t>Systematics</w:t>
      </w:r>
      <w:proofErr w:type="spellEnd"/>
      <w:r>
        <w:t xml:space="preserve">, </w:t>
      </w:r>
      <w:r>
        <w:rPr>
          <w:b/>
        </w:rPr>
        <w:t>20</w:t>
      </w:r>
      <w:r>
        <w:t>, 431–445.</w:t>
      </w:r>
      <w:proofErr w:type="gramEnd"/>
    </w:p>
    <w:p w:rsidR="000923B3" w:rsidRDefault="00C40B3A" w:rsidP="006D5B6C">
      <w:pPr>
        <w:spacing w:line="480" w:lineRule="auto"/>
        <w:ind w:left="720" w:hanging="720"/>
        <w:contextualSpacing/>
      </w:pPr>
      <w:r>
        <w:t xml:space="preserve">Price, J. &amp; </w:t>
      </w:r>
      <w:proofErr w:type="spellStart"/>
      <w:r>
        <w:t>Clague</w:t>
      </w:r>
      <w:proofErr w:type="spellEnd"/>
      <w:r>
        <w:t xml:space="preserve">, D. (2002) How old is the </w:t>
      </w:r>
      <w:r w:rsidR="006F1E0F">
        <w:t>H</w:t>
      </w:r>
      <w:r>
        <w:t xml:space="preserve">awaiian biota? Geology and phylogeny suggest recent divergence. </w:t>
      </w:r>
      <w:r>
        <w:rPr>
          <w:i/>
        </w:rPr>
        <w:t>Proc</w:t>
      </w:r>
      <w:r w:rsidR="006F1E0F">
        <w:rPr>
          <w:i/>
        </w:rPr>
        <w:t>eedings of the</w:t>
      </w:r>
      <w:r>
        <w:rPr>
          <w:i/>
        </w:rPr>
        <w:t xml:space="preserve"> R</w:t>
      </w:r>
      <w:r w:rsidR="006F1E0F">
        <w:rPr>
          <w:i/>
        </w:rPr>
        <w:t>oyal</w:t>
      </w:r>
      <w:r>
        <w:rPr>
          <w:i/>
        </w:rPr>
        <w:t xml:space="preserve"> Soc</w:t>
      </w:r>
      <w:r w:rsidR="006F1E0F">
        <w:rPr>
          <w:i/>
        </w:rPr>
        <w:t>iety</w:t>
      </w:r>
      <w:r>
        <w:rPr>
          <w:i/>
        </w:rPr>
        <w:t xml:space="preserve"> Lond</w:t>
      </w:r>
      <w:r w:rsidR="006F1E0F">
        <w:rPr>
          <w:i/>
        </w:rPr>
        <w:t>on</w:t>
      </w:r>
      <w:r>
        <w:rPr>
          <w:i/>
        </w:rPr>
        <w:t xml:space="preserve"> B Biol</w:t>
      </w:r>
      <w:r w:rsidR="006F1E0F">
        <w:rPr>
          <w:i/>
        </w:rPr>
        <w:t>ogical</w:t>
      </w:r>
      <w:r>
        <w:rPr>
          <w:i/>
        </w:rPr>
        <w:t xml:space="preserve"> Sci</w:t>
      </w:r>
      <w:r w:rsidR="006F1E0F">
        <w:rPr>
          <w:i/>
        </w:rPr>
        <w:t>ences</w:t>
      </w:r>
      <w:r>
        <w:t xml:space="preserve">, </w:t>
      </w:r>
      <w:r>
        <w:rPr>
          <w:b/>
        </w:rPr>
        <w:t>269</w:t>
      </w:r>
      <w:r>
        <w:t>, 2429–2435.</w:t>
      </w:r>
    </w:p>
    <w:p w:rsidR="000923B3" w:rsidRDefault="00C40B3A" w:rsidP="006D5B6C">
      <w:pPr>
        <w:spacing w:line="480" w:lineRule="auto"/>
        <w:ind w:left="720" w:hanging="720"/>
        <w:contextualSpacing/>
      </w:pPr>
      <w:r>
        <w:t xml:space="preserve">Price, J.P. (2012) </w:t>
      </w:r>
      <w:r>
        <w:rPr>
          <w:i/>
        </w:rPr>
        <w:t xml:space="preserve">Mapping plant species ranges in the </w:t>
      </w:r>
      <w:r w:rsidR="006F1E0F">
        <w:rPr>
          <w:i/>
        </w:rPr>
        <w:t>Hawaiian I</w:t>
      </w:r>
      <w:r>
        <w:rPr>
          <w:i/>
        </w:rPr>
        <w:t xml:space="preserve">slands: developing a methodology and associated </w:t>
      </w:r>
      <w:proofErr w:type="spellStart"/>
      <w:r w:rsidR="00C57E62" w:rsidRPr="00C57E62">
        <w:rPr>
          <w:i/>
          <w:highlight w:val="yellow"/>
        </w:rPr>
        <w:t>gIS</w:t>
      </w:r>
      <w:proofErr w:type="spellEnd"/>
      <w:r>
        <w:rPr>
          <w:i/>
        </w:rPr>
        <w:t xml:space="preserve"> layers</w:t>
      </w:r>
      <w:r>
        <w:t>, US Department of the Interior, US Geological Survey.</w:t>
      </w:r>
    </w:p>
    <w:p w:rsidR="000923B3" w:rsidRDefault="00C40B3A" w:rsidP="00463A10">
      <w:pPr>
        <w:spacing w:line="480" w:lineRule="auto"/>
        <w:ind w:left="720" w:hanging="720"/>
        <w:contextualSpacing/>
      </w:pPr>
      <w:proofErr w:type="spellStart"/>
      <w:proofErr w:type="gramStart"/>
      <w:r>
        <w:t>Ricklefs</w:t>
      </w:r>
      <w:proofErr w:type="spellEnd"/>
      <w:r>
        <w:t>, R.E. (2004) A comprehensive framework for global patterns in biodiversity.</w:t>
      </w:r>
      <w:proofErr w:type="gramEnd"/>
      <w:r>
        <w:t xml:space="preserve"> </w:t>
      </w:r>
      <w:r>
        <w:rPr>
          <w:i/>
        </w:rPr>
        <w:t>Ecology Letters</w:t>
      </w:r>
      <w:r>
        <w:t xml:space="preserve">, </w:t>
      </w:r>
      <w:r>
        <w:rPr>
          <w:b/>
        </w:rPr>
        <w:t>7</w:t>
      </w:r>
      <w:r>
        <w:t>, 1–15.</w:t>
      </w:r>
    </w:p>
    <w:p w:rsidR="000923B3" w:rsidRDefault="00C40B3A" w:rsidP="006D5B6C">
      <w:pPr>
        <w:spacing w:line="480" w:lineRule="auto"/>
        <w:ind w:left="720" w:hanging="720"/>
        <w:contextualSpacing/>
      </w:pPr>
      <w:proofErr w:type="spellStart"/>
      <w:r>
        <w:t>Ricklefs</w:t>
      </w:r>
      <w:proofErr w:type="spellEnd"/>
      <w:r>
        <w:t xml:space="preserve">, R.E. (1987) Community diversity: relative roles of local and regional processes. </w:t>
      </w:r>
      <w:r>
        <w:rPr>
          <w:i/>
        </w:rPr>
        <w:t>Science</w:t>
      </w:r>
      <w:r>
        <w:t xml:space="preserve">, </w:t>
      </w:r>
      <w:r>
        <w:rPr>
          <w:b/>
        </w:rPr>
        <w:t>235</w:t>
      </w:r>
      <w:r>
        <w:t>, 167–171.</w:t>
      </w:r>
    </w:p>
    <w:p w:rsidR="000923B3" w:rsidRDefault="00C40B3A" w:rsidP="006D5B6C">
      <w:pPr>
        <w:spacing w:line="480" w:lineRule="auto"/>
        <w:ind w:left="720" w:hanging="720"/>
        <w:contextualSpacing/>
      </w:pPr>
      <w:proofErr w:type="spellStart"/>
      <w:r>
        <w:t>Rius</w:t>
      </w:r>
      <w:proofErr w:type="spellEnd"/>
      <w:r>
        <w:t xml:space="preserve">, M. &amp; Darling, J.A. (2014) How important is </w:t>
      </w:r>
      <w:proofErr w:type="spellStart"/>
      <w:r>
        <w:t>intraspecific</w:t>
      </w:r>
      <w:proofErr w:type="spellEnd"/>
      <w:r>
        <w:t xml:space="preserve"> genetic admixture to the success of </w:t>
      </w:r>
      <w:proofErr w:type="spellStart"/>
      <w:r>
        <w:t>colonising</w:t>
      </w:r>
      <w:proofErr w:type="spellEnd"/>
      <w:r>
        <w:t xml:space="preserve"> populations? </w:t>
      </w:r>
      <w:proofErr w:type="gramStart"/>
      <w:r>
        <w:rPr>
          <w:i/>
        </w:rPr>
        <w:t xml:space="preserve">Trends in </w:t>
      </w:r>
      <w:r w:rsidR="006F1E0F">
        <w:rPr>
          <w:i/>
        </w:rPr>
        <w:t>E</w:t>
      </w:r>
      <w:r>
        <w:rPr>
          <w:i/>
        </w:rPr>
        <w:t xml:space="preserve">cology &amp; </w:t>
      </w:r>
      <w:r w:rsidR="006F1E0F">
        <w:rPr>
          <w:i/>
        </w:rPr>
        <w:t>E</w:t>
      </w:r>
      <w:r>
        <w:rPr>
          <w:i/>
        </w:rPr>
        <w:t>volution</w:t>
      </w:r>
      <w:r>
        <w:t xml:space="preserve">, </w:t>
      </w:r>
      <w:r>
        <w:rPr>
          <w:b/>
        </w:rPr>
        <w:t>29</w:t>
      </w:r>
      <w:r>
        <w:t>, 233–242.</w:t>
      </w:r>
      <w:proofErr w:type="gramEnd"/>
    </w:p>
    <w:p w:rsidR="000923B3" w:rsidRDefault="00C40B3A" w:rsidP="006D5B6C">
      <w:pPr>
        <w:spacing w:line="480" w:lineRule="auto"/>
        <w:ind w:left="720" w:hanging="720"/>
        <w:contextualSpacing/>
      </w:pPr>
      <w:r>
        <w:t xml:space="preserve">Roderick, G., </w:t>
      </w:r>
      <w:proofErr w:type="spellStart"/>
      <w:r>
        <w:t>Croucher</w:t>
      </w:r>
      <w:proofErr w:type="spellEnd"/>
      <w:r>
        <w:t xml:space="preserve">, P., </w:t>
      </w:r>
      <w:proofErr w:type="spellStart"/>
      <w:r>
        <w:t>Vandergast</w:t>
      </w:r>
      <w:proofErr w:type="spellEnd"/>
      <w:r>
        <w:t xml:space="preserve">, A. &amp; Gillespie, </w:t>
      </w:r>
      <w:proofErr w:type="gramStart"/>
      <w:r>
        <w:t>R. (2012) Species differentiation on a dynamic landscape</w:t>
      </w:r>
      <w:proofErr w:type="gramEnd"/>
      <w:r>
        <w:t xml:space="preserve">: shifts in </w:t>
      </w:r>
      <w:proofErr w:type="spellStart"/>
      <w:r>
        <w:t>metapopulation</w:t>
      </w:r>
      <w:proofErr w:type="spellEnd"/>
      <w:r>
        <w:t xml:space="preserve"> and genetic structure using the chronology of the </w:t>
      </w:r>
      <w:r w:rsidR="006F1E0F">
        <w:t>H</w:t>
      </w:r>
      <w:r>
        <w:t xml:space="preserve">awaiian archipelago. </w:t>
      </w:r>
      <w:proofErr w:type="gramStart"/>
      <w:r>
        <w:rPr>
          <w:i/>
        </w:rPr>
        <w:t>Evolutionary Biology</w:t>
      </w:r>
      <w:r>
        <w:t xml:space="preserve">, </w:t>
      </w:r>
      <w:r>
        <w:rPr>
          <w:b/>
        </w:rPr>
        <w:t>32</w:t>
      </w:r>
      <w:r>
        <w:t>, 192–206.</w:t>
      </w:r>
      <w:proofErr w:type="gramEnd"/>
    </w:p>
    <w:p w:rsidR="000923B3" w:rsidRDefault="00C40B3A" w:rsidP="006D5B6C">
      <w:pPr>
        <w:spacing w:line="480" w:lineRule="auto"/>
        <w:ind w:left="720" w:hanging="720"/>
        <w:contextualSpacing/>
      </w:pPr>
      <w:r>
        <w:t>Roderick, G.K. &amp; Percy, D.</w:t>
      </w:r>
      <w:r w:rsidR="004A121C">
        <w:t>M.</w:t>
      </w:r>
      <w:r>
        <w:t xml:space="preserve"> (2008) </w:t>
      </w:r>
      <w:r>
        <w:rPr>
          <w:i/>
        </w:rPr>
        <w:t xml:space="preserve">Host plant use, diversification, and </w:t>
      </w:r>
      <w:proofErr w:type="spellStart"/>
      <w:r>
        <w:rPr>
          <w:i/>
        </w:rPr>
        <w:t>coevolution</w:t>
      </w:r>
      <w:proofErr w:type="spellEnd"/>
      <w:r>
        <w:rPr>
          <w:i/>
        </w:rPr>
        <w:t>: Insights from remote oceanic islands</w:t>
      </w:r>
      <w:r>
        <w:t xml:space="preserve">. </w:t>
      </w:r>
      <w:r>
        <w:rPr>
          <w:i/>
        </w:rPr>
        <w:t>Specialization,</w:t>
      </w:r>
      <w:r w:rsidR="004A121C">
        <w:rPr>
          <w:i/>
        </w:rPr>
        <w:t xml:space="preserve"> S</w:t>
      </w:r>
      <w:r>
        <w:rPr>
          <w:i/>
        </w:rPr>
        <w:t xml:space="preserve">peciation, and </w:t>
      </w:r>
      <w:r w:rsidR="004A121C">
        <w:rPr>
          <w:i/>
        </w:rPr>
        <w:t>R</w:t>
      </w:r>
      <w:r>
        <w:rPr>
          <w:i/>
        </w:rPr>
        <w:t>adiation</w:t>
      </w:r>
      <w:r w:rsidR="004A121C">
        <w:rPr>
          <w:i/>
        </w:rPr>
        <w:t>:</w:t>
      </w:r>
      <w:r>
        <w:rPr>
          <w:i/>
        </w:rPr>
        <w:t xml:space="preserve"> </w:t>
      </w:r>
      <w:r w:rsidR="004A121C">
        <w:rPr>
          <w:i/>
        </w:rPr>
        <w:t>The E</w:t>
      </w:r>
      <w:r>
        <w:rPr>
          <w:i/>
        </w:rPr>
        <w:t xml:space="preserve">volutionary </w:t>
      </w:r>
      <w:r w:rsidR="004A121C">
        <w:rPr>
          <w:i/>
        </w:rPr>
        <w:t>B</w:t>
      </w:r>
      <w:r>
        <w:rPr>
          <w:i/>
        </w:rPr>
        <w:t xml:space="preserve">iology of </w:t>
      </w:r>
      <w:r w:rsidR="004A121C">
        <w:rPr>
          <w:i/>
        </w:rPr>
        <w:t>H</w:t>
      </w:r>
      <w:r>
        <w:rPr>
          <w:i/>
        </w:rPr>
        <w:t xml:space="preserve">erbivorous </w:t>
      </w:r>
      <w:r w:rsidR="004A121C">
        <w:rPr>
          <w:i/>
        </w:rPr>
        <w:t>I</w:t>
      </w:r>
      <w:r>
        <w:rPr>
          <w:i/>
        </w:rPr>
        <w:t>nsects</w:t>
      </w:r>
      <w:r>
        <w:t xml:space="preserve"> (ed. by K. </w:t>
      </w:r>
      <w:proofErr w:type="spellStart"/>
      <w:r>
        <w:t>Tilmon</w:t>
      </w:r>
      <w:proofErr w:type="spellEnd"/>
      <w:r>
        <w:t xml:space="preserve">), pp. 151–161. </w:t>
      </w:r>
      <w:proofErr w:type="gramStart"/>
      <w:r>
        <w:t>University of California Press, Berkeley.</w:t>
      </w:r>
      <w:proofErr w:type="gramEnd"/>
    </w:p>
    <w:p w:rsidR="000923B3" w:rsidRDefault="00C40B3A" w:rsidP="006D5B6C">
      <w:pPr>
        <w:spacing w:line="480" w:lineRule="auto"/>
        <w:ind w:left="720" w:hanging="720"/>
        <w:contextualSpacing/>
      </w:pPr>
      <w:proofErr w:type="spellStart"/>
      <w:r>
        <w:t>Rosindell</w:t>
      </w:r>
      <w:proofErr w:type="spellEnd"/>
      <w:r>
        <w:t xml:space="preserve">, J. &amp; </w:t>
      </w:r>
      <w:proofErr w:type="spellStart"/>
      <w:r>
        <w:t>Phillimore</w:t>
      </w:r>
      <w:proofErr w:type="spellEnd"/>
      <w:r>
        <w:t xml:space="preserve">, A.B. (2011) </w:t>
      </w:r>
      <w:proofErr w:type="gramStart"/>
      <w:r>
        <w:t>A</w:t>
      </w:r>
      <w:proofErr w:type="gramEnd"/>
      <w:r>
        <w:t xml:space="preserve"> unified model of island biogeography sheds light on the zone of radiation. </w:t>
      </w:r>
      <w:proofErr w:type="gramStart"/>
      <w:r>
        <w:rPr>
          <w:i/>
        </w:rPr>
        <w:t>Ecology Letters</w:t>
      </w:r>
      <w:r>
        <w:t xml:space="preserve">, </w:t>
      </w:r>
      <w:r>
        <w:rPr>
          <w:b/>
        </w:rPr>
        <w:t>14</w:t>
      </w:r>
      <w:r>
        <w:t>, 552–560.</w:t>
      </w:r>
      <w:proofErr w:type="gramEnd"/>
    </w:p>
    <w:p w:rsidR="000923B3" w:rsidRDefault="00C40B3A" w:rsidP="006D5B6C">
      <w:pPr>
        <w:spacing w:line="480" w:lineRule="auto"/>
        <w:ind w:left="720" w:hanging="720"/>
        <w:contextualSpacing/>
      </w:pPr>
      <w:proofErr w:type="gramStart"/>
      <w:r>
        <w:t xml:space="preserve">Sherrod, D.R., </w:t>
      </w:r>
      <w:proofErr w:type="spellStart"/>
      <w:r>
        <w:t>Murai</w:t>
      </w:r>
      <w:proofErr w:type="spellEnd"/>
      <w:r>
        <w:t xml:space="preserve">, T. &amp; </w:t>
      </w:r>
      <w:proofErr w:type="spellStart"/>
      <w:r>
        <w:t>Tagami</w:t>
      </w:r>
      <w:proofErr w:type="spellEnd"/>
      <w:r>
        <w:t xml:space="preserve">, T. (2007) New </w:t>
      </w:r>
      <w:r w:rsidR="007A77C3">
        <w:rPr>
          <w:highlight w:val="yellow"/>
        </w:rPr>
        <w:t>K</w:t>
      </w:r>
      <w:r w:rsidR="00C57E62" w:rsidRPr="00C57E62">
        <w:rPr>
          <w:highlight w:val="yellow"/>
        </w:rPr>
        <w:t>–</w:t>
      </w:r>
      <w:proofErr w:type="spellStart"/>
      <w:r w:rsidR="007A77C3">
        <w:rPr>
          <w:highlight w:val="yellow"/>
        </w:rPr>
        <w:t>A</w:t>
      </w:r>
      <w:r w:rsidR="00C57E62" w:rsidRPr="00C57E62">
        <w:rPr>
          <w:highlight w:val="yellow"/>
        </w:rPr>
        <w:t>r</w:t>
      </w:r>
      <w:proofErr w:type="spellEnd"/>
      <w:r w:rsidR="007A77C3">
        <w:t xml:space="preserve"> </w:t>
      </w:r>
      <w:r>
        <w:t xml:space="preserve">ages for calculating end-of-shield extrusion rates at west </w:t>
      </w:r>
      <w:r w:rsidR="006F1E0F">
        <w:t>M</w:t>
      </w:r>
      <w:r>
        <w:t xml:space="preserve">aui volcano, </w:t>
      </w:r>
      <w:r w:rsidR="006F1E0F">
        <w:t>H</w:t>
      </w:r>
      <w:r>
        <w:t xml:space="preserve">awaiian </w:t>
      </w:r>
      <w:r w:rsidR="006F1E0F">
        <w:t>I</w:t>
      </w:r>
      <w:r>
        <w:t>sland chain.</w:t>
      </w:r>
      <w:proofErr w:type="gramEnd"/>
      <w:r>
        <w:t xml:space="preserve"> </w:t>
      </w:r>
      <w:proofErr w:type="gramStart"/>
      <w:r>
        <w:rPr>
          <w:i/>
        </w:rPr>
        <w:t xml:space="preserve">Bulletin of </w:t>
      </w:r>
      <w:proofErr w:type="spellStart"/>
      <w:r w:rsidR="007A77C3">
        <w:rPr>
          <w:i/>
        </w:rPr>
        <w:t>Volcanology</w:t>
      </w:r>
      <w:proofErr w:type="spellEnd"/>
      <w:r>
        <w:t xml:space="preserve">, </w:t>
      </w:r>
      <w:r>
        <w:rPr>
          <w:b/>
        </w:rPr>
        <w:t>69</w:t>
      </w:r>
      <w:r>
        <w:t>, 627–642.</w:t>
      </w:r>
      <w:proofErr w:type="gramEnd"/>
    </w:p>
    <w:p w:rsidR="000923B3" w:rsidRDefault="00C40B3A" w:rsidP="00463A10">
      <w:pPr>
        <w:spacing w:line="480" w:lineRule="auto"/>
        <w:ind w:left="720" w:hanging="720"/>
        <w:contextualSpacing/>
      </w:pPr>
      <w:proofErr w:type="spellStart"/>
      <w:proofErr w:type="gramStart"/>
      <w:r>
        <w:t>Slatkin</w:t>
      </w:r>
      <w:proofErr w:type="spellEnd"/>
      <w:r>
        <w:t>, M. (1987) Gene flow and the geographic structure of natural populations.</w:t>
      </w:r>
      <w:proofErr w:type="gramEnd"/>
      <w:r>
        <w:t xml:space="preserve"> </w:t>
      </w:r>
      <w:r>
        <w:rPr>
          <w:i/>
        </w:rPr>
        <w:t>Science</w:t>
      </w:r>
      <w:r>
        <w:t xml:space="preserve">, </w:t>
      </w:r>
      <w:r>
        <w:rPr>
          <w:b/>
        </w:rPr>
        <w:t>236</w:t>
      </w:r>
      <w:r>
        <w:t>, 787–792.</w:t>
      </w:r>
    </w:p>
    <w:p w:rsidR="00181DD1" w:rsidRPr="006F1E0F" w:rsidRDefault="00181DD1" w:rsidP="0085520C">
      <w:pPr>
        <w:spacing w:line="480" w:lineRule="auto"/>
        <w:ind w:left="720" w:hanging="720"/>
        <w:contextualSpacing/>
        <w:rPr>
          <w:rFonts w:ascii="Cambria" w:hAnsi="Cambria"/>
          <w:color w:val="000000" w:themeColor="text1"/>
        </w:rPr>
      </w:pPr>
      <w:r w:rsidRPr="006F1E0F">
        <w:rPr>
          <w:rFonts w:ascii="Cambria" w:hAnsi="Cambria" w:cs="Arial"/>
          <w:color w:val="000000" w:themeColor="text1"/>
        </w:rPr>
        <w:t xml:space="preserve">Thompson, J. N., C. </w:t>
      </w:r>
      <w:proofErr w:type="spellStart"/>
      <w:r w:rsidRPr="006F1E0F">
        <w:rPr>
          <w:rFonts w:ascii="Cambria" w:hAnsi="Cambria" w:cs="Arial"/>
          <w:color w:val="000000" w:themeColor="text1"/>
        </w:rPr>
        <w:t>Schwind</w:t>
      </w:r>
      <w:proofErr w:type="spellEnd"/>
      <w:r w:rsidRPr="006F1E0F">
        <w:rPr>
          <w:rFonts w:ascii="Cambria" w:hAnsi="Cambria" w:cs="Arial"/>
          <w:color w:val="000000" w:themeColor="text1"/>
        </w:rPr>
        <w:t xml:space="preserve">, P. R. </w:t>
      </w:r>
      <w:proofErr w:type="spellStart"/>
      <w:r w:rsidRPr="006F1E0F">
        <w:rPr>
          <w:rFonts w:ascii="Cambria" w:hAnsi="Cambria" w:cs="Arial"/>
          <w:color w:val="000000" w:themeColor="text1"/>
        </w:rPr>
        <w:t>Guimarães</w:t>
      </w:r>
      <w:proofErr w:type="spellEnd"/>
      <w:r w:rsidRPr="006F1E0F">
        <w:rPr>
          <w:rFonts w:ascii="Cambria" w:hAnsi="Cambria" w:cs="Arial"/>
          <w:color w:val="000000" w:themeColor="text1"/>
        </w:rPr>
        <w:t xml:space="preserve">, Jr., and M. </w:t>
      </w:r>
      <w:proofErr w:type="spellStart"/>
      <w:r w:rsidRPr="006F1E0F">
        <w:rPr>
          <w:rFonts w:ascii="Cambria" w:hAnsi="Cambria" w:cs="Arial"/>
          <w:color w:val="000000" w:themeColor="text1"/>
        </w:rPr>
        <w:t>Friberg</w:t>
      </w:r>
      <w:proofErr w:type="spellEnd"/>
      <w:r w:rsidRPr="006F1E0F">
        <w:rPr>
          <w:rFonts w:ascii="Cambria" w:hAnsi="Cambria" w:cs="Arial"/>
          <w:color w:val="000000" w:themeColor="text1"/>
        </w:rPr>
        <w:t xml:space="preserve">. 2013. Divergence through </w:t>
      </w:r>
      <w:proofErr w:type="spellStart"/>
      <w:r w:rsidRPr="006F1E0F">
        <w:rPr>
          <w:rFonts w:ascii="Cambria" w:hAnsi="Cambria" w:cs="Arial"/>
          <w:color w:val="000000" w:themeColor="text1"/>
        </w:rPr>
        <w:t>multitrait</w:t>
      </w:r>
      <w:proofErr w:type="spellEnd"/>
      <w:r w:rsidRPr="006F1E0F">
        <w:rPr>
          <w:rFonts w:ascii="Cambria" w:hAnsi="Cambria" w:cs="Arial"/>
          <w:color w:val="000000" w:themeColor="text1"/>
        </w:rPr>
        <w:t xml:space="preserve"> evolution in coevolving interactions. </w:t>
      </w:r>
      <w:proofErr w:type="gramStart"/>
      <w:r w:rsidRPr="006F1E0F">
        <w:rPr>
          <w:rFonts w:ascii="Cambria" w:hAnsi="Cambria" w:cs="Arial"/>
          <w:i/>
          <w:color w:val="000000" w:themeColor="text1"/>
        </w:rPr>
        <w:t>Proceedings of the National Academy of Sciences of the United States of America</w:t>
      </w:r>
      <w:r w:rsidRPr="006F1E0F">
        <w:rPr>
          <w:rFonts w:ascii="Cambria" w:hAnsi="Cambria" w:cs="Arial"/>
          <w:color w:val="000000" w:themeColor="text1"/>
        </w:rPr>
        <w:t xml:space="preserve">, </w:t>
      </w:r>
      <w:r w:rsidRPr="006F1E0F">
        <w:rPr>
          <w:rFonts w:ascii="Cambria" w:hAnsi="Cambria" w:cs="Arial"/>
          <w:b/>
          <w:color w:val="000000" w:themeColor="text1"/>
        </w:rPr>
        <w:t>110</w:t>
      </w:r>
      <w:r w:rsidRPr="006F1E0F">
        <w:rPr>
          <w:rFonts w:ascii="Cambria" w:hAnsi="Cambria" w:cs="Arial"/>
          <w:color w:val="000000" w:themeColor="text1"/>
        </w:rPr>
        <w:t>, 11487-11492.</w:t>
      </w:r>
      <w:proofErr w:type="gramEnd"/>
      <w:r w:rsidRPr="006F1E0F">
        <w:rPr>
          <w:rFonts w:ascii="Cambria" w:hAnsi="Cambria"/>
          <w:color w:val="000000" w:themeColor="text1"/>
        </w:rPr>
        <w:t xml:space="preserve"> </w:t>
      </w:r>
    </w:p>
    <w:p w:rsidR="000923B3" w:rsidRDefault="00C40B3A" w:rsidP="0085520C">
      <w:pPr>
        <w:spacing w:line="480" w:lineRule="auto"/>
        <w:ind w:left="720" w:hanging="720"/>
        <w:contextualSpacing/>
      </w:pPr>
      <w:proofErr w:type="spellStart"/>
      <w:r>
        <w:t>Tilman</w:t>
      </w:r>
      <w:proofErr w:type="spellEnd"/>
      <w:r>
        <w:t xml:space="preserve">,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rsidR="000923B3" w:rsidRDefault="00C40B3A" w:rsidP="0085520C">
      <w:pPr>
        <w:spacing w:line="480" w:lineRule="auto"/>
        <w:ind w:left="720" w:hanging="720"/>
        <w:contextualSpacing/>
      </w:pPr>
      <w:proofErr w:type="gramStart"/>
      <w:r>
        <w:t>Ulrich, W., Almeida-</w:t>
      </w:r>
      <w:proofErr w:type="spellStart"/>
      <w:r>
        <w:t>Neto</w:t>
      </w:r>
      <w:proofErr w:type="spellEnd"/>
      <w:r>
        <w:t xml:space="preserve">, M. &amp; </w:t>
      </w:r>
      <w:proofErr w:type="spellStart"/>
      <w:r>
        <w:t>Gotelli</w:t>
      </w:r>
      <w:proofErr w:type="spellEnd"/>
      <w:r>
        <w:t xml:space="preserve">, N.J. (2009) A consumer’s guide to </w:t>
      </w:r>
      <w:proofErr w:type="spellStart"/>
      <w:r>
        <w:t>nestedness</w:t>
      </w:r>
      <w:proofErr w:type="spellEnd"/>
      <w:r>
        <w:t xml:space="preserve"> analysis.</w:t>
      </w:r>
      <w:proofErr w:type="gramEnd"/>
      <w:r>
        <w:t xml:space="preserve"> </w:t>
      </w:r>
      <w:proofErr w:type="spellStart"/>
      <w:r>
        <w:rPr>
          <w:i/>
        </w:rPr>
        <w:t>Oikos</w:t>
      </w:r>
      <w:proofErr w:type="spellEnd"/>
      <w:r>
        <w:t xml:space="preserve">, </w:t>
      </w:r>
      <w:r>
        <w:rPr>
          <w:b/>
        </w:rPr>
        <w:t>118</w:t>
      </w:r>
      <w:r>
        <w:t>, 3–17.</w:t>
      </w:r>
    </w:p>
    <w:p w:rsidR="000923B3" w:rsidRDefault="00C40B3A" w:rsidP="0085520C">
      <w:pPr>
        <w:spacing w:line="480" w:lineRule="auto"/>
        <w:ind w:left="720" w:hanging="720"/>
        <w:contextualSpacing/>
      </w:pPr>
      <w:proofErr w:type="spellStart"/>
      <w:r>
        <w:t>Vandergast</w:t>
      </w:r>
      <w:proofErr w:type="spellEnd"/>
      <w:r>
        <w:t xml:space="preserve">, A., Gillespie, R. &amp; Roderick, </w:t>
      </w:r>
      <w:proofErr w:type="gramStart"/>
      <w:r>
        <w:t xml:space="preserve">G. (2004) Influence of volcanic activity on the population genetic structure of </w:t>
      </w:r>
      <w:r w:rsidR="006F1E0F">
        <w:t>H</w:t>
      </w:r>
      <w:r>
        <w:t xml:space="preserve">awaiian </w:t>
      </w:r>
      <w:proofErr w:type="spellStart"/>
      <w:r w:rsidR="006F1E0F" w:rsidRPr="006F1E0F">
        <w:rPr>
          <w:i/>
        </w:rPr>
        <w:t>T</w:t>
      </w:r>
      <w:r w:rsidRPr="006F1E0F">
        <w:rPr>
          <w:i/>
        </w:rPr>
        <w:t>etragnatha</w:t>
      </w:r>
      <w:proofErr w:type="spellEnd"/>
      <w:r>
        <w:t xml:space="preserve"> spiders</w:t>
      </w:r>
      <w:proofErr w:type="gramEnd"/>
      <w:r>
        <w:t xml:space="preserve">: fragmentation, rapid population growth, and the potential for accelerated evolution. </w:t>
      </w:r>
      <w:r>
        <w:rPr>
          <w:i/>
        </w:rPr>
        <w:t>Molecular Ecology</w:t>
      </w:r>
      <w:r>
        <w:t xml:space="preserve">, </w:t>
      </w:r>
      <w:r>
        <w:rPr>
          <w:b/>
        </w:rPr>
        <w:t>13</w:t>
      </w:r>
      <w:r>
        <w:t>, 1729–1743.</w:t>
      </w:r>
    </w:p>
    <w:p w:rsidR="000923B3" w:rsidRDefault="00C40B3A" w:rsidP="00463A10">
      <w:pPr>
        <w:spacing w:line="480" w:lineRule="auto"/>
        <w:ind w:left="720" w:hanging="720"/>
        <w:contextualSpacing/>
      </w:pPr>
      <w:proofErr w:type="spellStart"/>
      <w:r>
        <w:t>Vázquez</w:t>
      </w:r>
      <w:proofErr w:type="spellEnd"/>
      <w:r>
        <w:t xml:space="preserve">, D., </w:t>
      </w:r>
      <w:proofErr w:type="spellStart"/>
      <w:r>
        <w:t>Poulin</w:t>
      </w:r>
      <w:proofErr w:type="spellEnd"/>
      <w:r>
        <w:t xml:space="preserve">, R., </w:t>
      </w:r>
      <w:proofErr w:type="spellStart"/>
      <w:r>
        <w:t>Krasnov</w:t>
      </w:r>
      <w:proofErr w:type="spellEnd"/>
      <w:r>
        <w:t xml:space="preserve">, B. &amp; </w:t>
      </w:r>
      <w:proofErr w:type="spellStart"/>
      <w:r>
        <w:t>Shenbrot</w:t>
      </w:r>
      <w:proofErr w:type="spellEnd"/>
      <w:r>
        <w:t xml:space="preserve">, G. (2005) Species abundance and the distribution of specialization in host-parasite interaction </w:t>
      </w:r>
      <w:proofErr w:type="gramStart"/>
      <w:r>
        <w:t>networks</w:t>
      </w:r>
      <w:proofErr w:type="gramEnd"/>
      <w:r>
        <w:t xml:space="preserve">. </w:t>
      </w:r>
      <w:proofErr w:type="gramStart"/>
      <w:r>
        <w:rPr>
          <w:i/>
        </w:rPr>
        <w:t>Journal of Animal Ecology</w:t>
      </w:r>
      <w:r>
        <w:t xml:space="preserve">, </w:t>
      </w:r>
      <w:r>
        <w:rPr>
          <w:b/>
        </w:rPr>
        <w:t>74</w:t>
      </w:r>
      <w:r>
        <w:t>, 946–955.</w:t>
      </w:r>
      <w:proofErr w:type="gramEnd"/>
    </w:p>
    <w:p w:rsidR="000923B3" w:rsidRDefault="00C40B3A" w:rsidP="00463A10">
      <w:pPr>
        <w:spacing w:line="480" w:lineRule="auto"/>
        <w:ind w:left="720" w:hanging="720"/>
        <w:contextualSpacing/>
      </w:pPr>
      <w:proofErr w:type="spellStart"/>
      <w:r>
        <w:t>Vázquez</w:t>
      </w:r>
      <w:proofErr w:type="spellEnd"/>
      <w:r>
        <w:t xml:space="preserve">, D.P., </w:t>
      </w:r>
      <w:proofErr w:type="spellStart"/>
      <w:r>
        <w:t>Blüthgen</w:t>
      </w:r>
      <w:proofErr w:type="spellEnd"/>
      <w:r>
        <w:t xml:space="preserve">, N., </w:t>
      </w:r>
      <w:proofErr w:type="spellStart"/>
      <w:r>
        <w:t>Cagnolo</w:t>
      </w:r>
      <w:proofErr w:type="spellEnd"/>
      <w:r>
        <w:t xml:space="preserve">, L. &amp; </w:t>
      </w:r>
      <w:proofErr w:type="spellStart"/>
      <w:r>
        <w:t>Chacoff</w:t>
      </w:r>
      <w:proofErr w:type="spellEnd"/>
      <w:r>
        <w:t xml:space="preserve">, N.P. (2009) Uniting pattern and process in plant-animal </w:t>
      </w:r>
      <w:proofErr w:type="spellStart"/>
      <w:r>
        <w:t>mutualistic</w:t>
      </w:r>
      <w:proofErr w:type="spellEnd"/>
      <w:r>
        <w:t xml:space="preserve"> networks: a review. </w:t>
      </w:r>
      <w:r>
        <w:rPr>
          <w:i/>
        </w:rPr>
        <w:t>Annals of Botany</w:t>
      </w:r>
      <w:r>
        <w:t xml:space="preserve">, </w:t>
      </w:r>
      <w:r>
        <w:rPr>
          <w:b/>
        </w:rPr>
        <w:t>103</w:t>
      </w:r>
      <w:r>
        <w:t>, 1445–1457.</w:t>
      </w:r>
    </w:p>
    <w:p w:rsidR="008329DF" w:rsidRDefault="008329DF" w:rsidP="00463A10">
      <w:pPr>
        <w:spacing w:line="480" w:lineRule="auto"/>
        <w:ind w:left="720" w:hanging="720"/>
        <w:contextualSpacing/>
      </w:pPr>
      <w:proofErr w:type="spellStart"/>
      <w:proofErr w:type="gramStart"/>
      <w:r w:rsidRPr="008E7247">
        <w:t>Vitousek</w:t>
      </w:r>
      <w:proofErr w:type="spellEnd"/>
      <w:r w:rsidRPr="008E7247">
        <w:t>, P. M. 2004.</w:t>
      </w:r>
      <w:proofErr w:type="gramEnd"/>
      <w:r w:rsidRPr="008E7247">
        <w:t xml:space="preserve"> Nutrient Cycling and Limitation: Hawai‘i as a Model System. </w:t>
      </w:r>
      <w:proofErr w:type="gramStart"/>
      <w:r w:rsidRPr="008E7247">
        <w:t>Princeton University Press, Princeton, NJ.</w:t>
      </w:r>
      <w:proofErr w:type="gramEnd"/>
    </w:p>
    <w:p w:rsidR="000923B3" w:rsidRDefault="00C40B3A" w:rsidP="0085520C">
      <w:pPr>
        <w:spacing w:line="480" w:lineRule="auto"/>
        <w:ind w:left="720" w:hanging="720"/>
        <w:contextualSpacing/>
      </w:pPr>
      <w:proofErr w:type="gramStart"/>
      <w:r>
        <w:t xml:space="preserve">Wagner, W. &amp; Funk, V. (1995) </w:t>
      </w:r>
      <w:r w:rsidR="00C57E62" w:rsidRPr="00C57E62">
        <w:rPr>
          <w:i/>
          <w:highlight w:val="yellow"/>
        </w:rPr>
        <w:t>Hawaiian biogeography evolution on a hot spot archipelago</w:t>
      </w:r>
      <w:r>
        <w:t>, Smithsonian Institution Press, Washington, DC.</w:t>
      </w:r>
      <w:proofErr w:type="gramEnd"/>
    </w:p>
    <w:p w:rsidR="000923B3" w:rsidRDefault="00C40B3A" w:rsidP="00463A10">
      <w:pPr>
        <w:spacing w:line="480" w:lineRule="auto"/>
        <w:ind w:left="720" w:hanging="720"/>
        <w:contextualSpacing/>
      </w:pPr>
      <w:proofErr w:type="spellStart"/>
      <w:r>
        <w:t>Wiens</w:t>
      </w:r>
      <w:proofErr w:type="spellEnd"/>
      <w:r>
        <w:t xml:space="preserve">, J.J. (2011) </w:t>
      </w:r>
      <w:proofErr w:type="gramStart"/>
      <w:r>
        <w:t>The</w:t>
      </w:r>
      <w:proofErr w:type="gramEnd"/>
      <w:r>
        <w:t xml:space="preserve"> causes of species richness patterns across space, time, and </w:t>
      </w:r>
      <w:proofErr w:type="spellStart"/>
      <w:r>
        <w:t>clades</w:t>
      </w:r>
      <w:proofErr w:type="spellEnd"/>
      <w:r>
        <w:t xml:space="preserve"> and the role of “ecological limits”. </w:t>
      </w:r>
      <w:r>
        <w:rPr>
          <w:i/>
        </w:rPr>
        <w:t>The Quarterly Review of Biology</w:t>
      </w:r>
      <w:r>
        <w:t xml:space="preserve">, </w:t>
      </w:r>
      <w:r>
        <w:rPr>
          <w:b/>
        </w:rPr>
        <w:t>86</w:t>
      </w:r>
      <w:r>
        <w:t>, 75–96.</w:t>
      </w:r>
    </w:p>
    <w:p w:rsidR="000923B3" w:rsidRDefault="00C40B3A" w:rsidP="0085520C">
      <w:pPr>
        <w:spacing w:line="480" w:lineRule="auto"/>
        <w:ind w:left="720" w:hanging="720"/>
        <w:contextualSpacing/>
      </w:pPr>
      <w:r>
        <w:t xml:space="preserve">Williams, R.J. (2010) Simple </w:t>
      </w:r>
      <w:proofErr w:type="spellStart"/>
      <w:r>
        <w:t>maxEnt</w:t>
      </w:r>
      <w:proofErr w:type="spellEnd"/>
      <w:r>
        <w:t xml:space="preserve"> models explain food web degree distributions. </w:t>
      </w:r>
      <w:r>
        <w:rPr>
          <w:i/>
        </w:rPr>
        <w:t>Theoretical Ecology</w:t>
      </w:r>
      <w:r>
        <w:t xml:space="preserve">, </w:t>
      </w:r>
      <w:r>
        <w:rPr>
          <w:b/>
        </w:rPr>
        <w:t>3</w:t>
      </w:r>
      <w:r>
        <w:t>, 45–52.</w:t>
      </w:r>
    </w:p>
    <w:p w:rsidR="000923B3" w:rsidRDefault="00C40B3A" w:rsidP="006D5B6C">
      <w:pPr>
        <w:spacing w:line="480" w:lineRule="auto"/>
        <w:ind w:left="720" w:hanging="720"/>
        <w:contextualSpacing/>
      </w:pPr>
      <w:r>
        <w:t xml:space="preserve">Williams, R.J. &amp; Martinez, N.D. (2000) Simple rules yield complex food webs. </w:t>
      </w:r>
      <w:proofErr w:type="gramStart"/>
      <w:r>
        <w:rPr>
          <w:i/>
        </w:rPr>
        <w:t>Nature</w:t>
      </w:r>
      <w:r>
        <w:t xml:space="preserve">, </w:t>
      </w:r>
      <w:r>
        <w:rPr>
          <w:b/>
        </w:rPr>
        <w:t>404</w:t>
      </w:r>
      <w:r>
        <w:t>, 180–183.</w:t>
      </w:r>
      <w:proofErr w:type="gramEnd"/>
    </w:p>
    <w:p w:rsidR="00156B69" w:rsidRDefault="00156B69" w:rsidP="00463A10">
      <w:pPr>
        <w:spacing w:line="480" w:lineRule="auto"/>
        <w:ind w:left="720" w:hanging="720"/>
        <w:contextualSpacing/>
      </w:pPr>
    </w:p>
    <w:p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gutter="0"/>
      <w:lnNumType w:countBy="1" w:restart="continuous"/>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 w:author=" Kari Goodman" w:date="2015-03-31T10:02:00Z" w:initials="KRG">
    <w:p w:rsidR="009A060E" w:rsidRDefault="009A060E">
      <w:pPr>
        <w:pStyle w:val="CommentText"/>
      </w:pPr>
      <w:r>
        <w:rPr>
          <w:rStyle w:val="CommentReference"/>
        </w:rPr>
        <w:annotationRef/>
      </w:r>
      <w:r>
        <w:t xml:space="preserve">To take a stab at making the conclusions “citable”, I tried to mirror what we said in the conclusions at the end of the paper. However, both sections need work, so make sure changes in one are reflected in the other. </w:t>
      </w:r>
    </w:p>
  </w:comment>
  <w:comment w:id="40" w:author=" Kari Goodman" w:date="2015-03-31T12:49:00Z" w:initials="KRG">
    <w:p w:rsidR="00103BA9" w:rsidRDefault="00103BA9">
      <w:pPr>
        <w:pStyle w:val="CommentText"/>
      </w:pPr>
      <w:r>
        <w:rPr>
          <w:rStyle w:val="CommentReference"/>
        </w:rPr>
        <w:annotationRef/>
      </w:r>
      <w:r>
        <w:t>From Kerry: Wouldn’t this mean that it wasn’t a steady state?  In fact, I’m unable to make sense of this sentence.   It would help to make a brief statement about what the prediction of METE actually (from which intermediate aged sites deviate the least) is so this result could be understood in this location of the manuscript.  Is that possible?</w:t>
      </w:r>
    </w:p>
  </w:comment>
  <w:comment w:id="42" w:author=" Kari Goodman" w:date="2015-03-31T11:15:00Z" w:initials="KRG">
    <w:p w:rsidR="009A060E" w:rsidRDefault="009A060E">
      <w:pPr>
        <w:pStyle w:val="CommentText"/>
      </w:pPr>
      <w:r>
        <w:rPr>
          <w:rStyle w:val="CommentReference"/>
        </w:rPr>
        <w:annotationRef/>
      </w:r>
      <w:r>
        <w:t>What is missing here?</w:t>
      </w:r>
    </w:p>
  </w:comment>
  <w:comment w:id="43" w:author="Rosemary Gillespie" w:date="2015-03-31T10:02:00Z" w:initials="RG">
    <w:p w:rsidR="009A060E" w:rsidRDefault="009A060E">
      <w:pPr>
        <w:pStyle w:val="CommentText"/>
      </w:pPr>
      <w:r>
        <w:rPr>
          <w:rStyle w:val="CommentReference"/>
        </w:rPr>
        <w:annotationRef/>
      </w:r>
      <w:r>
        <w:t>Delete? (Just not sure what might lead to a prediction that diversification requires stability)</w:t>
      </w:r>
    </w:p>
  </w:comment>
  <w:comment w:id="44" w:author="Rosemary Gillespie" w:date="2015-03-31T10:02:00Z" w:initials="RG">
    <w:p w:rsidR="009A060E" w:rsidRDefault="009A060E">
      <w:pPr>
        <w:pStyle w:val="CommentText"/>
      </w:pPr>
      <w:r>
        <w:rPr>
          <w:rStyle w:val="CommentReference"/>
        </w:rPr>
        <w:annotationRef/>
      </w:r>
      <w:r>
        <w:t>This doesn’t make sense to me … have just said that evolution is inherently dynamic. Maybe just delete sentence</w:t>
      </w:r>
      <w:r>
        <w:tab/>
      </w:r>
    </w:p>
  </w:comment>
  <w:comment w:id="46" w:author=" Kari Goodman" w:date="2015-03-31T10:02:00Z" w:initials="KRG">
    <w:p w:rsidR="009A060E" w:rsidRDefault="009A060E">
      <w:pPr>
        <w:pStyle w:val="CommentText"/>
      </w:pPr>
      <w:r>
        <w:rPr>
          <w:rStyle w:val="CommentReference"/>
        </w:rPr>
        <w:annotationRef/>
      </w:r>
      <w:r>
        <w:rPr>
          <w:rFonts w:ascii="Arial" w:hAnsi="Arial"/>
          <w:color w:val="222222"/>
          <w:sz w:val="17"/>
          <w:szCs w:val="17"/>
        </w:rPr>
        <w:t xml:space="preserve">From Rosie: </w:t>
      </w:r>
      <w:r w:rsidRPr="009B1F97">
        <w:rPr>
          <w:rFonts w:ascii="Arial" w:hAnsi="Arial"/>
          <w:color w:val="222222"/>
          <w:sz w:val="17"/>
          <w:szCs w:val="17"/>
        </w:rPr>
        <w:t xml:space="preserve">I think it would be good to say more explicitly what is lacking from the Graham, </w:t>
      </w:r>
      <w:proofErr w:type="spellStart"/>
      <w:r w:rsidRPr="009B1F97">
        <w:rPr>
          <w:rFonts w:ascii="Arial" w:hAnsi="Arial"/>
          <w:color w:val="222222"/>
          <w:sz w:val="17"/>
          <w:szCs w:val="17"/>
        </w:rPr>
        <w:t>Wiens</w:t>
      </w:r>
      <w:proofErr w:type="spellEnd"/>
      <w:r w:rsidRPr="009B1F97">
        <w:rPr>
          <w:rFonts w:ascii="Arial" w:hAnsi="Arial"/>
          <w:color w:val="222222"/>
          <w:sz w:val="17"/>
          <w:szCs w:val="17"/>
        </w:rPr>
        <w:t xml:space="preserve">, </w:t>
      </w:r>
      <w:proofErr w:type="spellStart"/>
      <w:r w:rsidRPr="009B1F97">
        <w:rPr>
          <w:rFonts w:ascii="Arial" w:hAnsi="Arial"/>
          <w:color w:val="222222"/>
          <w:sz w:val="17"/>
          <w:szCs w:val="17"/>
        </w:rPr>
        <w:t>Cavendar</w:t>
      </w:r>
      <w:proofErr w:type="spellEnd"/>
      <w:r w:rsidRPr="009B1F97">
        <w:rPr>
          <w:rFonts w:ascii="Arial" w:hAnsi="Arial"/>
          <w:color w:val="222222"/>
          <w:sz w:val="17"/>
          <w:szCs w:val="17"/>
        </w:rPr>
        <w:t xml:space="preserve"> Bares etc, approaches. And then say explicitly what the island </w:t>
      </w:r>
      <w:proofErr w:type="spellStart"/>
      <w:r w:rsidRPr="009B1F97">
        <w:rPr>
          <w:rFonts w:ascii="Arial" w:hAnsi="Arial"/>
          <w:color w:val="222222"/>
          <w:sz w:val="17"/>
          <w:szCs w:val="17"/>
        </w:rPr>
        <w:t>chronosequence</w:t>
      </w:r>
      <w:proofErr w:type="spellEnd"/>
      <w:r w:rsidRPr="009B1F97">
        <w:rPr>
          <w:rFonts w:ascii="Arial" w:hAnsi="Arial"/>
          <w:color w:val="222222"/>
          <w:sz w:val="17"/>
          <w:szCs w:val="17"/>
        </w:rPr>
        <w:t xml:space="preserve"> allows that has hitherto been i</w:t>
      </w:r>
      <w:r>
        <w:rPr>
          <w:rFonts w:ascii="Arial" w:hAnsi="Arial"/>
          <w:color w:val="222222"/>
          <w:sz w:val="17"/>
          <w:szCs w:val="17"/>
        </w:rPr>
        <w:t>mpossible to get a handle on.  </w:t>
      </w:r>
    </w:p>
  </w:comment>
  <w:comment w:id="48" w:author="Andy Rominger" w:date="2015-03-31T10:02:00Z" w:initials="AR">
    <w:p w:rsidR="009A060E" w:rsidRDefault="009A060E">
      <w:pPr>
        <w:pStyle w:val="CommentText"/>
      </w:pPr>
      <w:r>
        <w:rPr>
          <w:rStyle w:val="CommentReference"/>
        </w:rPr>
        <w:annotationRef/>
      </w:r>
      <w:proofErr w:type="spellStart"/>
      <w:r>
        <w:t>Rickleffs</w:t>
      </w:r>
      <w:proofErr w:type="spellEnd"/>
      <w:r>
        <w:t xml:space="preserve"> on </w:t>
      </w:r>
      <w:proofErr w:type="spellStart"/>
      <w:r>
        <w:t>hubbell</w:t>
      </w:r>
      <w:proofErr w:type="spellEnd"/>
    </w:p>
  </w:comment>
  <w:comment w:id="51" w:author="Rosemary Gillespie" w:date="2015-03-31T10:02:00Z" w:initials="RG">
    <w:p w:rsidR="009A060E" w:rsidRDefault="009A060E">
      <w:pPr>
        <w:pStyle w:val="CommentText"/>
      </w:pPr>
      <w:r>
        <w:rPr>
          <w:rStyle w:val="CommentReference"/>
        </w:rPr>
        <w:annotationRef/>
      </w:r>
      <w:r>
        <w:t>Here again, I think that a sentence is needed after the first one to say what the problem is. (So why do we need to propose an integrative etc</w:t>
      </w:r>
    </w:p>
  </w:comment>
  <w:comment w:id="49" w:author="DSG" w:date="2015-03-31T10:02:00Z" w:initials="DSG">
    <w:p w:rsidR="009A060E" w:rsidRDefault="009A060E">
      <w:pPr>
        <w:pStyle w:val="CommentText"/>
      </w:pPr>
      <w:r>
        <w:rPr>
          <w:rStyle w:val="CommentReference"/>
        </w:rPr>
        <w:annotationRef/>
      </w:r>
      <w:r>
        <w:rPr>
          <w:noProof/>
        </w:rPr>
        <w:t>This seems better placed above, just after "</w:t>
      </w:r>
      <w:r w:rsidRPr="00364976">
        <w:t xml:space="preserve"> </w:t>
      </w:r>
      <w:r w:rsidRPr="00364976">
        <w:rPr>
          <w:noProof/>
        </w:rPr>
        <w:t>The evolutionary processes of speciation and extinction are viewed as constraints on regional species pools, occurring in a manner largely removed from local ecology</w:t>
      </w:r>
      <w:r>
        <w:rPr>
          <w:noProof/>
        </w:rPr>
        <w:t xml:space="preserve"> (cites). Then, both evolution and ecology get a classic view + new developments. The next paragraph starting with "Here, we propose" still stands without it.</w:t>
      </w:r>
    </w:p>
  </w:comment>
  <w:comment w:id="50" w:author=" Kari Goodman" w:date="2015-03-31T10:02:00Z" w:initials="KRG">
    <w:p w:rsidR="009A060E" w:rsidRDefault="009A060E">
      <w:pPr>
        <w:pStyle w:val="CommentText"/>
      </w:pPr>
      <w:r>
        <w:rPr>
          <w:rStyle w:val="CommentReference"/>
        </w:rPr>
        <w:annotationRef/>
      </w:r>
      <w:r>
        <w:t>Both these sentences are too vague. What are the new insights? What do you mean by ecological consequence?</w:t>
      </w:r>
    </w:p>
  </w:comment>
  <w:comment w:id="47" w:author="Rosemary Gillespie" w:date="2015-03-31T10:02:00Z" w:initials="RG">
    <w:p w:rsidR="009A060E" w:rsidRDefault="009A060E">
      <w:pPr>
        <w:pStyle w:val="CommentText"/>
      </w:pPr>
      <w:r>
        <w:rPr>
          <w:rStyle w:val="CommentReference"/>
        </w:rPr>
        <w:annotationRef/>
      </w:r>
      <w:r>
        <w:t>I don’t think this paragraph adds much. I would delete (and/ or incorporate into the previous par)</w:t>
      </w:r>
    </w:p>
  </w:comment>
  <w:comment w:id="52" w:author="DSG" w:date="2015-03-31T10:02:00Z" w:initials="DSG">
    <w:p w:rsidR="009A060E" w:rsidRDefault="009A060E">
      <w:pPr>
        <w:pStyle w:val="CommentText"/>
        <w:rPr>
          <w:noProof/>
        </w:rPr>
      </w:pPr>
      <w:r>
        <w:rPr>
          <w:rStyle w:val="CommentReference"/>
        </w:rPr>
        <w:annotationRef/>
      </w:r>
      <w:r>
        <w:rPr>
          <w:noProof/>
        </w:rPr>
        <w:t xml:space="preserve">some might quibble on semantics, that neutral theory is not a null model in the sense its been used for community ecology </w:t>
      </w:r>
    </w:p>
    <w:p w:rsidR="009A060E" w:rsidRDefault="009A060E">
      <w:pPr>
        <w:pStyle w:val="CommentText"/>
      </w:pPr>
      <w:r w:rsidRPr="00F9346D">
        <w:rPr>
          <w:noProof/>
        </w:rPr>
        <w:t>Gotelli, N. J., and B. J. McGill. 2006. Null versus neutral models: what's the difference? Ecography 29:793-800.</w:t>
      </w:r>
    </w:p>
  </w:comment>
  <w:comment w:id="54" w:author="Rosemary Gillespie" w:date="2015-03-31T10:02:00Z" w:initials="RG">
    <w:p w:rsidR="009A060E" w:rsidRDefault="009A060E">
      <w:pPr>
        <w:pStyle w:val="CommentText"/>
      </w:pPr>
      <w:r>
        <w:rPr>
          <w:rStyle w:val="CommentReference"/>
        </w:rPr>
        <w:annotationRef/>
      </w:r>
      <w:r w:rsidRPr="00082109">
        <w:t xml:space="preserve">Warren, B.H., </w:t>
      </w:r>
      <w:proofErr w:type="spellStart"/>
      <w:r w:rsidRPr="00082109">
        <w:t>Simberloff</w:t>
      </w:r>
      <w:proofErr w:type="spellEnd"/>
      <w:r w:rsidRPr="00082109">
        <w:t xml:space="preserve">, D., </w:t>
      </w:r>
      <w:proofErr w:type="spellStart"/>
      <w:r w:rsidRPr="00082109">
        <w:t>Ricklefs</w:t>
      </w:r>
      <w:proofErr w:type="spellEnd"/>
      <w:r w:rsidRPr="00082109">
        <w:t xml:space="preserve">, R.E., </w:t>
      </w:r>
      <w:proofErr w:type="spellStart"/>
      <w:r w:rsidRPr="00082109">
        <w:t>Aguilée</w:t>
      </w:r>
      <w:proofErr w:type="spellEnd"/>
      <w:r w:rsidRPr="00082109">
        <w:t xml:space="preserve">, R., </w:t>
      </w:r>
      <w:proofErr w:type="spellStart"/>
      <w:r w:rsidRPr="00082109">
        <w:t>Condamine</w:t>
      </w:r>
      <w:proofErr w:type="spellEnd"/>
      <w:r w:rsidRPr="00082109">
        <w:t>, F.L., Gravel, D.</w:t>
      </w:r>
      <w:proofErr w:type="gramStart"/>
      <w:r w:rsidRPr="00082109">
        <w:t>, ,</w:t>
      </w:r>
      <w:proofErr w:type="gramEnd"/>
      <w:r w:rsidRPr="00082109">
        <w:t xml:space="preserve"> </w:t>
      </w:r>
      <w:proofErr w:type="spellStart"/>
      <w:r w:rsidRPr="00082109">
        <w:t>Morlon</w:t>
      </w:r>
      <w:proofErr w:type="spellEnd"/>
      <w:r w:rsidRPr="00082109">
        <w:t xml:space="preserve">, H., , </w:t>
      </w:r>
      <w:proofErr w:type="spellStart"/>
      <w:r w:rsidRPr="00082109">
        <w:t>Mouquet</w:t>
      </w:r>
      <w:proofErr w:type="spellEnd"/>
      <w:r w:rsidRPr="00082109">
        <w:t xml:space="preserve">, N., </w:t>
      </w:r>
      <w:proofErr w:type="spellStart"/>
      <w:r w:rsidRPr="00082109">
        <w:t>Rosindell</w:t>
      </w:r>
      <w:proofErr w:type="spellEnd"/>
      <w:r w:rsidRPr="00082109">
        <w:t xml:space="preserve">, J., </w:t>
      </w:r>
      <w:proofErr w:type="spellStart"/>
      <w:r w:rsidRPr="00082109">
        <w:t>Casquet</w:t>
      </w:r>
      <w:proofErr w:type="spellEnd"/>
      <w:r w:rsidRPr="00082109">
        <w:t xml:space="preserve">, J., Conti, E., </w:t>
      </w:r>
      <w:proofErr w:type="spellStart"/>
      <w:r w:rsidRPr="00082109">
        <w:t>Cornuault</w:t>
      </w:r>
      <w:proofErr w:type="spellEnd"/>
      <w:r w:rsidRPr="00082109">
        <w:t xml:space="preserve">, J., </w:t>
      </w:r>
      <w:proofErr w:type="spellStart"/>
      <w:r w:rsidRPr="00082109">
        <w:t>Fernández</w:t>
      </w:r>
      <w:proofErr w:type="spellEnd"/>
      <w:r w:rsidRPr="00082109">
        <w:t xml:space="preserve">-Palacios, J.M. </w:t>
      </w:r>
      <w:proofErr w:type="spellStart"/>
      <w:r w:rsidRPr="00082109">
        <w:t>Hengl</w:t>
      </w:r>
      <w:proofErr w:type="spellEnd"/>
      <w:r w:rsidRPr="00082109">
        <w:t xml:space="preserve">, T., </w:t>
      </w:r>
      <w:proofErr w:type="spellStart"/>
      <w:r w:rsidRPr="00082109">
        <w:t>Norder</w:t>
      </w:r>
      <w:proofErr w:type="spellEnd"/>
      <w:r w:rsidRPr="00082109">
        <w:t xml:space="preserve">, S.J., </w:t>
      </w:r>
      <w:proofErr w:type="spellStart"/>
      <w:r w:rsidRPr="00082109">
        <w:t>Rijsdijk</w:t>
      </w:r>
      <w:proofErr w:type="spellEnd"/>
      <w:r w:rsidRPr="00082109">
        <w:t xml:space="preserve">, K.F., </w:t>
      </w:r>
      <w:proofErr w:type="spellStart"/>
      <w:r w:rsidRPr="00082109">
        <w:t>Sanmart</w:t>
      </w:r>
      <w:r w:rsidRPr="00082109">
        <w:rPr>
          <w:rStyle w:val="nombreci"/>
        </w:rPr>
        <w:t>í</w:t>
      </w:r>
      <w:r w:rsidRPr="00082109">
        <w:t>n</w:t>
      </w:r>
      <w:proofErr w:type="spellEnd"/>
      <w:r w:rsidRPr="00082109">
        <w:t xml:space="preserve">, I., Strasberg, D., Triantis, K., </w:t>
      </w:r>
      <w:proofErr w:type="spellStart"/>
      <w:r w:rsidRPr="00082109">
        <w:t>Valente</w:t>
      </w:r>
      <w:proofErr w:type="spellEnd"/>
      <w:r w:rsidRPr="00082109">
        <w:t xml:space="preserve">, L.M., Whittaker, R.J., Emerson, B.C., Gillespie, R.G., </w:t>
      </w:r>
      <w:proofErr w:type="spellStart"/>
      <w:r w:rsidRPr="00082109">
        <w:t>Thébaud</w:t>
      </w:r>
      <w:proofErr w:type="spellEnd"/>
      <w:r w:rsidRPr="00082109">
        <w:t xml:space="preserve">, C. 2015. Islands as model systems in ecology and evolution: prospects fifty years after MacArthur-Wilson. </w:t>
      </w:r>
      <w:r w:rsidRPr="00082109">
        <w:rPr>
          <w:i/>
        </w:rPr>
        <w:t>Ecology Letters</w:t>
      </w:r>
      <w:r w:rsidRPr="00082109">
        <w:t>, 18: 200-217</w:t>
      </w:r>
    </w:p>
  </w:comment>
  <w:comment w:id="57" w:author="Rosemary Gillespie" w:date="2015-03-31T10:02:00Z" w:initials="RG">
    <w:p w:rsidR="009A060E" w:rsidRDefault="009A060E">
      <w:pPr>
        <w:pStyle w:val="CommentText"/>
      </w:pPr>
      <w:r>
        <w:rPr>
          <w:rStyle w:val="CommentReference"/>
        </w:rPr>
        <w:annotationRef/>
      </w:r>
      <w:r>
        <w:t>Iterations of what exactly? The contrast seems to be that on older landscapes, evolution, in response to local interactions, develops a primary role.</w:t>
      </w:r>
    </w:p>
  </w:comment>
  <w:comment w:id="59" w:author="Rosemary Gillespie" w:date="2015-03-31T10:02:00Z" w:initials="RG">
    <w:p w:rsidR="009A060E" w:rsidRDefault="009A060E">
      <w:pPr>
        <w:pStyle w:val="CommentText"/>
      </w:pPr>
      <w:r>
        <w:rPr>
          <w:rStyle w:val="CommentReference"/>
        </w:rPr>
        <w:annotationRef/>
      </w:r>
      <w:r>
        <w:t>The very youngest communities will still have feedbacks between local ecological and evolutionary processes. The thing is, on older communities, the community composition will be dictated more by in situ evolutionary processes/ feedbacks; less by ex situ immigration</w:t>
      </w:r>
    </w:p>
  </w:comment>
  <w:comment w:id="60" w:author="Rosemary Gillespie" w:date="2015-03-31T10:02:00Z" w:initials="RG">
    <w:p w:rsidR="009A060E" w:rsidRDefault="009A060E">
      <w:pPr>
        <w:pStyle w:val="CommentText"/>
      </w:pPr>
      <w:r>
        <w:rPr>
          <w:rStyle w:val="CommentReference"/>
        </w:rPr>
        <w:annotationRef/>
      </w:r>
      <w:r>
        <w:t xml:space="preserve">This element is very nicely presented on lines 231-2357 below, so maybe just delete from here. Actually, I think that this </w:t>
      </w:r>
      <w:proofErr w:type="spellStart"/>
      <w:r>
        <w:t>whol</w:t>
      </w:r>
      <w:proofErr w:type="spellEnd"/>
      <w:r>
        <w:t xml:space="preserve"> paragraph could go. </w:t>
      </w:r>
      <w:proofErr w:type="gramStart"/>
      <w:r>
        <w:t>as</w:t>
      </w:r>
      <w:proofErr w:type="gramEnd"/>
      <w:r>
        <w:t xml:space="preserve"> it is largely repeated below</w:t>
      </w:r>
    </w:p>
  </w:comment>
  <w:comment w:id="61" w:author="Rosemary Gillespie" w:date="2015-03-31T10:02:00Z" w:initials="RG">
    <w:p w:rsidR="009A060E" w:rsidRDefault="009A060E">
      <w:pPr>
        <w:pStyle w:val="CommentText"/>
      </w:pPr>
      <w:r>
        <w:rPr>
          <w:rStyle w:val="CommentReference"/>
        </w:rPr>
        <w:annotationRef/>
      </w:r>
      <w:r>
        <w:t>Doesn’t seem to fit any more as we haven’t been talking about “these" processes.</w:t>
      </w:r>
    </w:p>
  </w:comment>
  <w:comment w:id="65" w:author="Rosemary Gillespie" w:date="2015-03-31T10:02:00Z" w:initials="RG">
    <w:p w:rsidR="009A060E" w:rsidRDefault="009A060E" w:rsidP="00270154">
      <w:pPr>
        <w:pStyle w:val="CommentText"/>
      </w:pPr>
      <w:r>
        <w:rPr>
          <w:rStyle w:val="CommentReference"/>
        </w:rPr>
        <w:annotationRef/>
      </w:r>
      <w:r>
        <w:t xml:space="preserve">I think that the point here is that we expect deviations according to the relative roles of local </w:t>
      </w:r>
      <w:proofErr w:type="spellStart"/>
      <w:r>
        <w:t>vs</w:t>
      </w:r>
      <w:proofErr w:type="spellEnd"/>
      <w:r>
        <w:t xml:space="preserve"> regional processes, and that these roles are modified at different rates across the </w:t>
      </w:r>
      <w:proofErr w:type="spellStart"/>
      <w:r>
        <w:t>chronosequences</w:t>
      </w:r>
      <w:proofErr w:type="spellEnd"/>
      <w:r>
        <w:t xml:space="preserve">, according to the </w:t>
      </w:r>
      <w:proofErr w:type="spellStart"/>
      <w:r>
        <w:t>taxon</w:t>
      </w:r>
      <w:proofErr w:type="spellEnd"/>
      <w:r>
        <w:t>. Would help to be explicit about this</w:t>
      </w:r>
    </w:p>
  </w:comment>
  <w:comment w:id="63" w:author=" Kari Goodman" w:date="2015-03-31T10:02:00Z" w:initials="KRG">
    <w:p w:rsidR="009A060E" w:rsidRDefault="009A060E">
      <w:pPr>
        <w:pStyle w:val="CommentText"/>
      </w:pPr>
      <w:r>
        <w:rPr>
          <w:rStyle w:val="CommentReference"/>
        </w:rPr>
        <w:annotationRef/>
      </w:r>
      <w:r>
        <w:t xml:space="preserve">Clarify this sentence. It is long, </w:t>
      </w:r>
      <w:proofErr w:type="spellStart"/>
      <w:r>
        <w:t>jargony</w:t>
      </w:r>
      <w:proofErr w:type="spellEnd"/>
      <w:r>
        <w:t xml:space="preserve"> and confusing.</w:t>
      </w:r>
    </w:p>
  </w:comment>
  <w:comment w:id="66" w:author="Rosemary Gillespie" w:date="2015-03-31T10:02:00Z" w:initials="RG">
    <w:p w:rsidR="009A060E" w:rsidRDefault="009A060E">
      <w:pPr>
        <w:pStyle w:val="CommentText"/>
      </w:pPr>
      <w:r>
        <w:rPr>
          <w:rStyle w:val="CommentReference"/>
        </w:rPr>
        <w:annotationRef/>
      </w:r>
      <w:r>
        <w:t>Tried to simplify &amp; condense</w:t>
      </w:r>
    </w:p>
  </w:comment>
  <w:comment w:id="68" w:author="Rosemary Gillespie" w:date="2015-03-31T10:02:00Z" w:initials="RG">
    <w:p w:rsidR="009A060E" w:rsidRDefault="009A060E">
      <w:pPr>
        <w:pStyle w:val="CommentText"/>
      </w:pPr>
      <w:r>
        <w:rPr>
          <w:rStyle w:val="CommentReference"/>
        </w:rPr>
        <w:annotationRef/>
      </w:r>
      <w:r>
        <w:t xml:space="preserve">?? </w:t>
      </w:r>
      <w:proofErr w:type="gramStart"/>
      <w:r>
        <w:t>arthropods</w:t>
      </w:r>
      <w:proofErr w:type="gramEnd"/>
      <w:r>
        <w:t>?!</w:t>
      </w:r>
    </w:p>
  </w:comment>
  <w:comment w:id="69" w:author="Microsoft Office User" w:date="2015-03-31T10:02:00Z" w:initials="gr">
    <w:p w:rsidR="009A060E" w:rsidRDefault="009A060E">
      <w:pPr>
        <w:pStyle w:val="CommentText"/>
      </w:pPr>
      <w:r>
        <w:rPr>
          <w:rStyle w:val="CommentReference"/>
        </w:rPr>
        <w:annotationRef/>
      </w:r>
      <w:r>
        <w:t>Good idea.  Important detail, but does detract from flow of paper</w:t>
      </w:r>
    </w:p>
  </w:comment>
  <w:comment w:id="71" w:author="Andy Rominger" w:date="2015-03-31T10:02:00Z" w:initials="AR">
    <w:p w:rsidR="009A060E" w:rsidRDefault="009A060E">
      <w:pPr>
        <w:pStyle w:val="CommentText"/>
      </w:pPr>
      <w:r>
        <w:rPr>
          <w:rStyle w:val="CommentReference"/>
        </w:rPr>
        <w:annotationRef/>
      </w:r>
      <w:r>
        <w:t>Fix references</w:t>
      </w:r>
    </w:p>
  </w:comment>
  <w:comment w:id="72" w:author="Rosemary Gillespie" w:date="2015-03-31T10:02:00Z" w:initials="RG">
    <w:p w:rsidR="009A060E" w:rsidRDefault="009A060E">
      <w:pPr>
        <w:pStyle w:val="CommentText"/>
      </w:pPr>
      <w:r>
        <w:rPr>
          <w:rStyle w:val="CommentReference"/>
        </w:rPr>
        <w:annotationRef/>
      </w:r>
      <w:r>
        <w:t xml:space="preserve">I agree, needs to go somewhere else – too much tangential detail. So if not a </w:t>
      </w:r>
      <w:proofErr w:type="spellStart"/>
      <w:r>
        <w:t>bix</w:t>
      </w:r>
      <w:proofErr w:type="spellEnd"/>
      <w:r>
        <w:t>, then a figure legend</w:t>
      </w:r>
    </w:p>
  </w:comment>
  <w:comment w:id="70" w:author=" Kari Goodman" w:date="2015-03-31T10:02:00Z" w:initials="KRG">
    <w:p w:rsidR="009A060E" w:rsidRDefault="009A060E">
      <w:pPr>
        <w:pStyle w:val="CommentText"/>
      </w:pPr>
      <w:r>
        <w:rPr>
          <w:rStyle w:val="CommentReference"/>
        </w:rPr>
        <w:annotationRef/>
      </w:r>
      <w:r>
        <w:t>Can we put this in an inset box? It seems like necessary information, but is not quite integrated with the text as is. I think a separate box would work well, if they do such things at GEB.</w:t>
      </w:r>
    </w:p>
  </w:comment>
  <w:comment w:id="73" w:author="Andy Rominger" w:date="2015-03-31T10:02:00Z" w:initials="AR">
    <w:p w:rsidR="009A060E" w:rsidRDefault="009A060E" w:rsidP="00962C87">
      <w:pPr>
        <w:pStyle w:val="CommentText"/>
      </w:pPr>
      <w:r>
        <w:rPr>
          <w:rStyle w:val="CommentReference"/>
        </w:rPr>
        <w:annotationRef/>
      </w:r>
      <w:r>
        <w:t>Need to either better motivate statistical steady state or otherwise change this to make more clear what deviations from mete mean for communities</w:t>
      </w:r>
    </w:p>
  </w:comment>
  <w:comment w:id="74" w:author="Rosemary Gillespie" w:date="2015-03-31T10:02:00Z" w:initials="RG">
    <w:p w:rsidR="009A060E" w:rsidRDefault="009A060E">
      <w:pPr>
        <w:pStyle w:val="CommentText"/>
      </w:pPr>
      <w:r>
        <w:rPr>
          <w:rStyle w:val="CommentReference"/>
        </w:rPr>
        <w:annotationRef/>
      </w:r>
      <w:r>
        <w:t>Delete sentence? Have already said that it can predict linkage distributions above</w:t>
      </w:r>
    </w:p>
  </w:comment>
  <w:comment w:id="75" w:author="Rosemary Gillespie" w:date="2015-03-31T10:02:00Z" w:initials="RG">
    <w:p w:rsidR="009A060E" w:rsidRDefault="009A060E">
      <w:pPr>
        <w:pStyle w:val="CommentText"/>
      </w:pPr>
      <w:r>
        <w:rPr>
          <w:rStyle w:val="CommentReference"/>
        </w:rPr>
        <w:annotationRef/>
      </w:r>
      <w:r>
        <w:t xml:space="preserve">So we need a connector here, even if it is the first sentence of the paragraph. Have just been talking about METE, but the ecological network theory (as described through the references), does not use METE. So just need something like “Another influential theory in </w:t>
      </w:r>
      <w:proofErr w:type="spellStart"/>
      <w:r>
        <w:t>macroecology</w:t>
      </w:r>
      <w:proofErr w:type="spellEnd"/>
      <w:r>
        <w:t xml:space="preserve"> is ecological network </w:t>
      </w:r>
      <w:proofErr w:type="gramStart"/>
      <w:r>
        <w:t>theory ….</w:t>
      </w:r>
      <w:proofErr w:type="gramEnd"/>
      <w:r>
        <w:t xml:space="preserve"> “ etc</w:t>
      </w:r>
    </w:p>
  </w:comment>
  <w:comment w:id="76" w:author=" Kari Goodman" w:date="2015-03-31T10:02:00Z" w:initials="KRG">
    <w:p w:rsidR="009A060E" w:rsidRDefault="009A060E">
      <w:pPr>
        <w:pStyle w:val="CommentText"/>
      </w:pPr>
      <w:r>
        <w:rPr>
          <w:rStyle w:val="CommentReference"/>
        </w:rPr>
        <w:annotationRef/>
      </w:r>
      <w:r>
        <w:t>What do these mean, actually?</w:t>
      </w:r>
    </w:p>
  </w:comment>
  <w:comment w:id="81" w:author="Rosemary Gillespie" w:date="2015-03-31T10:02:00Z" w:initials="RG">
    <w:p w:rsidR="009A060E" w:rsidRDefault="009A060E">
      <w:pPr>
        <w:pStyle w:val="CommentText"/>
      </w:pPr>
      <w:r>
        <w:rPr>
          <w:rStyle w:val="CommentReference"/>
        </w:rPr>
        <w:annotationRef/>
      </w:r>
      <w:r>
        <w:t>Amy should that it WAS sufficient, but depended on the habitat affiliation and matrix structure of the organisms</w:t>
      </w:r>
    </w:p>
  </w:comment>
  <w:comment w:id="83" w:author=" Kari Goodman" w:date="2015-03-31T10:02:00Z" w:initials="KRG">
    <w:p w:rsidR="009A060E" w:rsidRDefault="009A060E">
      <w:pPr>
        <w:pStyle w:val="CommentText"/>
      </w:pPr>
      <w:r>
        <w:rPr>
          <w:rStyle w:val="CommentReference"/>
        </w:rPr>
        <w:annotationRef/>
      </w:r>
      <w:r>
        <w:t>Or something like this. I stuck this in here to try to clarify why we have the two different approaches.</w:t>
      </w:r>
    </w:p>
  </w:comment>
  <w:comment w:id="84" w:author="Rosemary Gillespie" w:date="2015-03-31T10:02:00Z" w:initials="RG">
    <w:p w:rsidR="009A060E" w:rsidRDefault="009A060E">
      <w:pPr>
        <w:pStyle w:val="CommentText"/>
      </w:pPr>
      <w:r>
        <w:rPr>
          <w:rStyle w:val="CommentReference"/>
        </w:rPr>
        <w:annotationRef/>
      </w:r>
      <w:r>
        <w:t>Already said earlier? Maybe stick to methods here</w:t>
      </w:r>
    </w:p>
    <w:p w:rsidR="009A060E" w:rsidRDefault="009A060E">
      <w:pPr>
        <w:pStyle w:val="CommentText"/>
      </w:pPr>
      <w:r>
        <w:t>Also, remember that the use of the genetic data in this paper is simply to look at the independence of evolutionary units – not at feedbacks</w:t>
      </w:r>
    </w:p>
  </w:comment>
  <w:comment w:id="85" w:author="Rosemary Gillespie" w:date="2015-03-31T10:02:00Z" w:initials="RG">
    <w:p w:rsidR="009A060E" w:rsidRDefault="009A060E">
      <w:pPr>
        <w:pStyle w:val="CommentText"/>
      </w:pPr>
      <w:r>
        <w:rPr>
          <w:rStyle w:val="CommentReference"/>
        </w:rPr>
        <w:annotationRef/>
      </w:r>
      <w:r>
        <w:t>So how are these connected? Need to clarify this a bit. At the moment it’s kind of saying “first we looked at apples</w:t>
      </w:r>
      <w:proofErr w:type="gramStart"/>
      <w:r>
        <w:t>,  next</w:t>
      </w:r>
      <w:proofErr w:type="gramEnd"/>
      <w:r>
        <w:t xml:space="preserve"> we looked at oranges”</w:t>
      </w:r>
    </w:p>
  </w:comment>
  <w:comment w:id="96" w:author="Rosemary Gillespie" w:date="2015-03-31T10:02:00Z" w:initials="RG">
    <w:p w:rsidR="009A060E" w:rsidRDefault="009A060E">
      <w:pPr>
        <w:pStyle w:val="CommentText"/>
      </w:pPr>
      <w:r>
        <w:rPr>
          <w:rStyle w:val="CommentReference"/>
        </w:rPr>
        <w:annotationRef/>
      </w:r>
      <w:r>
        <w:t xml:space="preserve">It might help the apples and oranges issue of this section were something like “Ecological metrics across island </w:t>
      </w:r>
      <w:proofErr w:type="spellStart"/>
      <w:r>
        <w:t>chronosequence</w:t>
      </w:r>
      <w:proofErr w:type="spellEnd"/>
      <w:r>
        <w:t xml:space="preserve">”, including at least something about metrics </w:t>
      </w:r>
      <w:r w:rsidRPr="00147E74">
        <w:rPr>
          <w:b/>
        </w:rPr>
        <w:t>beyond plant-herbivore networks</w:t>
      </w:r>
      <w:r>
        <w:t xml:space="preserve"> (and making it clear why we are looking at </w:t>
      </w:r>
      <w:proofErr w:type="spellStart"/>
      <w:r>
        <w:t>taxa</w:t>
      </w:r>
      <w:proofErr w:type="spellEnd"/>
      <w:r>
        <w:t xml:space="preserve"> such as Drosophila, crickets, spiders etc for the first part). And then the networks within this section</w:t>
      </w:r>
    </w:p>
  </w:comment>
  <w:comment w:id="97" w:author="Rosemary Gillespie" w:date="2015-03-31T10:02:00Z" w:initials="RG">
    <w:p w:rsidR="009A060E" w:rsidRPr="00893BB0" w:rsidRDefault="009A060E" w:rsidP="00893BB0">
      <w:pPr>
        <w:widowControl w:val="0"/>
        <w:autoSpaceDE w:val="0"/>
        <w:autoSpaceDN w:val="0"/>
        <w:adjustRightInd w:val="0"/>
        <w:spacing w:before="0" w:after="0"/>
        <w:rPr>
          <w:rFonts w:ascii="Helvetica" w:hAnsi="Helvetica" w:cs="Helvetica"/>
          <w:color w:val="453CCC"/>
        </w:rPr>
      </w:pPr>
      <w:r>
        <w:rPr>
          <w:rStyle w:val="CommentReference"/>
        </w:rPr>
        <w:annotationRef/>
      </w:r>
      <w:r>
        <w:t xml:space="preserve">Hmmm … here it kind of sounds like we have done with the apples and on to the oranges. I think that there needs to be better integration to show why we need both approaches and how they are </w:t>
      </w:r>
      <w:r w:rsidRPr="00893BB0">
        <w:rPr>
          <w:b/>
          <w:u w:val="single"/>
        </w:rPr>
        <w:t>integrated</w:t>
      </w:r>
      <w:r>
        <w:t xml:space="preserve">.  </w:t>
      </w:r>
      <w:r>
        <w:rPr>
          <w:rFonts w:ascii="Helvetica" w:hAnsi="Helvetica" w:cs="Helvetica"/>
          <w:color w:val="453CCC"/>
        </w:rPr>
        <w:t>At the moment the ecological metrics refer only to the plant-herbivore interactions. If we do not at least refer to other metrics, then it isn't clear as to why we are getting genetic data for Drosophila, crickets and spiders</w:t>
      </w:r>
      <w:proofErr w:type="gramStart"/>
      <w:r>
        <w:rPr>
          <w:rFonts w:ascii="Helvetica" w:hAnsi="Helvetica" w:cs="Helvetica"/>
          <w:color w:val="453CCC"/>
        </w:rPr>
        <w:t>..</w:t>
      </w:r>
      <w:proofErr w:type="gramEnd"/>
    </w:p>
  </w:comment>
  <w:comment w:id="98" w:author="Rosemary Gillespie" w:date="2015-03-31T10:02:00Z" w:initials="RG">
    <w:p w:rsidR="009A060E" w:rsidRDefault="009A060E">
      <w:pPr>
        <w:pStyle w:val="CommentText"/>
      </w:pPr>
      <w:r>
        <w:rPr>
          <w:rStyle w:val="CommentReference"/>
        </w:rPr>
        <w:annotationRef/>
      </w:r>
      <w:r>
        <w:t xml:space="preserve">For the genetic data we don’t mention Kauai. Needs to be clear how these components fit together. </w:t>
      </w:r>
    </w:p>
  </w:comment>
  <w:comment w:id="99" w:author="Rosemary Gillespie" w:date="2015-03-31T10:02:00Z" w:initials="RG">
    <w:p w:rsidR="009A060E" w:rsidRDefault="009A060E">
      <w:pPr>
        <w:pStyle w:val="CommentText"/>
      </w:pPr>
      <w:r>
        <w:rPr>
          <w:rStyle w:val="CommentReference"/>
        </w:rPr>
        <w:annotationRef/>
      </w:r>
      <w:r>
        <w:t>Could more of this section go into the supplement. The great detail here (as compared to the genetic section) makes it look uneven</w:t>
      </w:r>
    </w:p>
  </w:comment>
  <w:comment w:id="102" w:author="DSG" w:date="2015-03-31T10:02:00Z" w:initials="DSG">
    <w:p w:rsidR="009A060E" w:rsidRDefault="009A060E">
      <w:pPr>
        <w:pStyle w:val="CommentText"/>
      </w:pPr>
      <w:r>
        <w:rPr>
          <w:rStyle w:val="CommentReference"/>
        </w:rPr>
        <w:annotationRef/>
      </w:r>
      <w:r>
        <w:rPr>
          <w:noProof/>
        </w:rPr>
        <w:t>cite R core team &amp; version</w:t>
      </w:r>
    </w:p>
  </w:comment>
  <w:comment w:id="103" w:author="Andy Rominger" w:date="2015-03-31T10:02:00Z" w:initials="AR">
    <w:p w:rsidR="009A060E" w:rsidRDefault="009A060E">
      <w:pPr>
        <w:pStyle w:val="CommentText"/>
      </w:pPr>
      <w:r>
        <w:rPr>
          <w:rStyle w:val="CommentReference"/>
        </w:rPr>
        <w:annotationRef/>
      </w:r>
      <w:r w:rsidRPr="007C0229">
        <w:rPr>
          <w:rFonts w:ascii="Times New Roman" w:hAnsi="Times New Roman" w:cs="Lucida Grande"/>
          <w:color w:val="000000"/>
          <w:szCs w:val="16"/>
        </w:rPr>
        <w:t>Whittaker, R.J., Triantis, K.A. &amp; Ladle, R.J. (2008) A general dynamic theory of oceanic island biogeography. Journal of Biogeography, 35, 977–994</w:t>
      </w:r>
    </w:p>
  </w:comment>
  <w:comment w:id="106" w:author=" Kari Goodman" w:date="2015-03-31T11:56:00Z" w:initials="KRG">
    <w:p w:rsidR="00060F14" w:rsidRDefault="00060F14">
      <w:pPr>
        <w:pStyle w:val="CommentText"/>
      </w:pPr>
      <w:r>
        <w:rPr>
          <w:rStyle w:val="CommentReference"/>
        </w:rPr>
        <w:annotationRef/>
      </w:r>
      <w:r>
        <w:t xml:space="preserve">Maybe I missed it, but I don’t see where this is repeated above. I think it needs to be clearly spelled out somewhere, what greater and lesser </w:t>
      </w:r>
      <w:proofErr w:type="spellStart"/>
      <w:r>
        <w:t>nestedness</w:t>
      </w:r>
      <w:proofErr w:type="spellEnd"/>
      <w:r>
        <w:t xml:space="preserve"> and modularity would/should/could mean, to explain why we are looking at them.</w:t>
      </w:r>
    </w:p>
  </w:comment>
  <w:comment w:id="105" w:author=" Kari Goodman" w:date="2015-03-31T10:02:00Z" w:initials="KRG">
    <w:p w:rsidR="009A060E" w:rsidRDefault="009A060E">
      <w:pPr>
        <w:pStyle w:val="CommentText"/>
      </w:pPr>
      <w:r>
        <w:rPr>
          <w:rStyle w:val="CommentReference"/>
        </w:rPr>
        <w:annotationRef/>
      </w:r>
      <w:proofErr w:type="gramStart"/>
      <w:r>
        <w:t>expand</w:t>
      </w:r>
      <w:proofErr w:type="gramEnd"/>
    </w:p>
  </w:comment>
  <w:comment w:id="104" w:author="Microsoft Office User" w:date="2015-03-31T10:02:00Z" w:initials="gr">
    <w:p w:rsidR="009A060E" w:rsidRDefault="009A060E">
      <w:pPr>
        <w:pStyle w:val="CommentText"/>
      </w:pPr>
      <w:r>
        <w:rPr>
          <w:rStyle w:val="CommentReference"/>
        </w:rPr>
        <w:annotationRef/>
      </w:r>
      <w:proofErr w:type="gramStart"/>
      <w:r>
        <w:t>repeats</w:t>
      </w:r>
      <w:proofErr w:type="gramEnd"/>
      <w:r>
        <w:t xml:space="preserve"> from above.  Can likely delete</w:t>
      </w:r>
    </w:p>
  </w:comment>
  <w:comment w:id="110" w:author="Rosemary Gillespie" w:date="2015-03-31T10:02:00Z" w:initials="RG">
    <w:p w:rsidR="009A060E" w:rsidRDefault="009A060E">
      <w:pPr>
        <w:pStyle w:val="CommentText"/>
      </w:pPr>
      <w:r>
        <w:rPr>
          <w:rStyle w:val="CommentReference"/>
        </w:rPr>
        <w:annotationRef/>
      </w:r>
      <w:r>
        <w:t>Start off with something beyond plant-herbivore networks</w:t>
      </w:r>
    </w:p>
  </w:comment>
  <w:comment w:id="111" w:author="Rosemary Gillespie" w:date="2015-03-31T10:02:00Z" w:initials="RG">
    <w:p w:rsidR="009A060E" w:rsidRDefault="009A060E">
      <w:pPr>
        <w:pStyle w:val="CommentText"/>
      </w:pPr>
      <w:r>
        <w:rPr>
          <w:rStyle w:val="CommentReference"/>
        </w:rPr>
        <w:annotationRef/>
      </w:r>
      <w:proofErr w:type="gramStart"/>
      <w:r>
        <w:t>were</w:t>
      </w:r>
      <w:proofErr w:type="gramEnd"/>
      <w:r>
        <w:t>? Be consistent with use of present or past</w:t>
      </w:r>
    </w:p>
  </w:comment>
  <w:comment w:id="112" w:author=" Kari Goodman" w:date="2015-03-31T11:58:00Z" w:initials="KRG">
    <w:p w:rsidR="00C71852" w:rsidRDefault="00C71852">
      <w:pPr>
        <w:pStyle w:val="CommentText"/>
      </w:pPr>
      <w:r>
        <w:rPr>
          <w:rStyle w:val="CommentReference"/>
        </w:rPr>
        <w:annotationRef/>
      </w:r>
      <w:proofErr w:type="gramStart"/>
      <w:r>
        <w:t>check</w:t>
      </w:r>
      <w:proofErr w:type="gramEnd"/>
      <w:r>
        <w:t xml:space="preserve"> whole document for this. </w:t>
      </w:r>
    </w:p>
  </w:comment>
  <w:comment w:id="113" w:author=" Kari Goodman" w:date="2015-03-31T10:02:00Z" w:initials="KRG">
    <w:p w:rsidR="009A060E" w:rsidRDefault="009A060E">
      <w:pPr>
        <w:pStyle w:val="CommentText"/>
      </w:pPr>
      <w:r>
        <w:rPr>
          <w:rStyle w:val="CommentReference"/>
        </w:rPr>
        <w:annotationRef/>
      </w:r>
      <w:r>
        <w:t>Overall what – both single island endemics and archipelago endemics?</w:t>
      </w:r>
    </w:p>
  </w:comment>
  <w:comment w:id="114" w:author="Microsoft Office User" w:date="2015-03-31T10:02:00Z" w:initials="gr">
    <w:p w:rsidR="009A060E" w:rsidRDefault="009A060E">
      <w:pPr>
        <w:pStyle w:val="CommentText"/>
      </w:pPr>
      <w:r>
        <w:rPr>
          <w:rStyle w:val="CommentReference"/>
        </w:rPr>
        <w:annotationRef/>
      </w:r>
      <w:r>
        <w:t>Should we comment on what this means for the non-</w:t>
      </w:r>
      <w:proofErr w:type="gramStart"/>
      <w:r>
        <w:t>cognoscenti ?</w:t>
      </w:r>
      <w:proofErr w:type="gramEnd"/>
    </w:p>
  </w:comment>
  <w:comment w:id="117" w:author="Rosemary Gillespie" w:date="2015-03-31T10:02:00Z" w:initials="RG">
    <w:p w:rsidR="009A060E" w:rsidRDefault="009A060E">
      <w:pPr>
        <w:pStyle w:val="CommentText"/>
      </w:pPr>
      <w:r>
        <w:rPr>
          <w:rStyle w:val="CommentReference"/>
        </w:rPr>
        <w:annotationRef/>
      </w:r>
      <w:r>
        <w:t>Add Brewer et al. 2015.</w:t>
      </w:r>
    </w:p>
    <w:p w:rsidR="009A060E" w:rsidRDefault="009A060E">
      <w:pPr>
        <w:pStyle w:val="CommentText"/>
      </w:pPr>
      <w:r w:rsidRPr="00D7735D">
        <w:rPr>
          <w:color w:val="000000"/>
          <w:szCs w:val="22"/>
        </w:rPr>
        <w:t xml:space="preserve">Brewer, M.S., </w:t>
      </w:r>
      <w:r>
        <w:rPr>
          <w:color w:val="000000"/>
          <w:szCs w:val="22"/>
        </w:rPr>
        <w:t>Carter, R</w:t>
      </w:r>
      <w:r w:rsidRPr="00D7735D">
        <w:rPr>
          <w:color w:val="000000"/>
          <w:szCs w:val="22"/>
        </w:rPr>
        <w:t xml:space="preserve">., </w:t>
      </w:r>
      <w:proofErr w:type="spellStart"/>
      <w:r w:rsidRPr="00D7735D">
        <w:rPr>
          <w:color w:val="000000"/>
          <w:szCs w:val="22"/>
        </w:rPr>
        <w:t>Croucher</w:t>
      </w:r>
      <w:proofErr w:type="spellEnd"/>
      <w:r w:rsidRPr="00D7735D">
        <w:rPr>
          <w:color w:val="000000"/>
          <w:szCs w:val="22"/>
        </w:rPr>
        <w:t xml:space="preserve">, P.J.P, </w:t>
      </w:r>
      <w:r w:rsidRPr="00887613">
        <w:rPr>
          <w:color w:val="000000"/>
          <w:szCs w:val="22"/>
        </w:rPr>
        <w:t xml:space="preserve">Gillespie, R.G. 2015. </w:t>
      </w:r>
      <w:r w:rsidRPr="00887613">
        <w:rPr>
          <w:color w:val="2B2B2B"/>
          <w:szCs w:val="22"/>
        </w:rPr>
        <w:t>Shifting Habitats, Morphology and Selective Pressures: Developmental</w:t>
      </w:r>
      <w:r>
        <w:rPr>
          <w:color w:val="2B2B2B"/>
          <w:szCs w:val="22"/>
        </w:rPr>
        <w:t xml:space="preserve"> </w:t>
      </w:r>
      <w:proofErr w:type="spellStart"/>
      <w:r>
        <w:rPr>
          <w:color w:val="2B2B2B"/>
          <w:szCs w:val="22"/>
        </w:rPr>
        <w:t>Polyphenism</w:t>
      </w:r>
      <w:proofErr w:type="spellEnd"/>
      <w:r>
        <w:rPr>
          <w:color w:val="2B2B2B"/>
          <w:szCs w:val="22"/>
        </w:rPr>
        <w:t xml:space="preserve"> in an Adaptive Radiation of Hawaiian Spiders. </w:t>
      </w:r>
      <w:r w:rsidRPr="00781572">
        <w:rPr>
          <w:i/>
          <w:color w:val="2B2B2B"/>
        </w:rPr>
        <w:t>Evolution</w:t>
      </w:r>
      <w:proofErr w:type="gramStart"/>
      <w:r w:rsidRPr="00420FE1">
        <w:rPr>
          <w:color w:val="2B2B2B"/>
        </w:rPr>
        <w:t xml:space="preserve">, </w:t>
      </w:r>
      <w:r>
        <w:rPr>
          <w:color w:val="2B2B2B"/>
        </w:rPr>
        <w:t xml:space="preserve"> 69</w:t>
      </w:r>
      <w:proofErr w:type="gramEnd"/>
      <w:r>
        <w:rPr>
          <w:color w:val="2B2B2B"/>
        </w:rPr>
        <w:t>: 162-178</w:t>
      </w:r>
    </w:p>
  </w:comment>
  <w:comment w:id="118" w:author="Rosemary Gillespie" w:date="2015-03-31T10:02:00Z" w:initials="RG">
    <w:p w:rsidR="009A060E" w:rsidRDefault="009A060E">
      <w:pPr>
        <w:pStyle w:val="CommentText"/>
      </w:pPr>
      <w:r>
        <w:rPr>
          <w:rStyle w:val="CommentReference"/>
        </w:rPr>
        <w:annotationRef/>
      </w:r>
      <w:r>
        <w:t>Have this in Table 1</w:t>
      </w:r>
      <w:bookmarkStart w:id="119" w:name="_GoBack"/>
      <w:bookmarkEnd w:id="119"/>
    </w:p>
  </w:comment>
  <w:comment w:id="121" w:author=" Kari Goodman" w:date="2015-03-31T10:02:00Z" w:initials="KRG">
    <w:p w:rsidR="009A060E" w:rsidRDefault="009A060E">
      <w:pPr>
        <w:pStyle w:val="CommentText"/>
      </w:pPr>
      <w:r>
        <w:rPr>
          <w:rStyle w:val="CommentReference"/>
        </w:rPr>
        <w:annotationRef/>
      </w:r>
      <w:r>
        <w:t>?</w:t>
      </w:r>
    </w:p>
  </w:comment>
  <w:comment w:id="124" w:author=" Kari Goodman" w:date="2015-03-31T11:59:00Z" w:initials="KRG">
    <w:p w:rsidR="003D11EF" w:rsidRDefault="003D11EF">
      <w:pPr>
        <w:pStyle w:val="CommentText"/>
      </w:pPr>
      <w:r>
        <w:rPr>
          <w:rStyle w:val="CommentReference"/>
        </w:rPr>
        <w:annotationRef/>
      </w:r>
      <w:proofErr w:type="gramStart"/>
      <w:r>
        <w:t>why</w:t>
      </w:r>
      <w:proofErr w:type="gramEnd"/>
      <w:r>
        <w:t xml:space="preserve"> should we expect this? </w:t>
      </w:r>
    </w:p>
  </w:comment>
  <w:comment w:id="125" w:author="DSG" w:date="2015-03-31T10:02:00Z" w:initials="DSG">
    <w:p w:rsidR="009A060E" w:rsidRDefault="009A060E">
      <w:pPr>
        <w:pStyle w:val="CommentText"/>
      </w:pPr>
      <w:r>
        <w:rPr>
          <w:rStyle w:val="CommentReference"/>
        </w:rPr>
        <w:annotationRef/>
      </w:r>
      <w:r>
        <w:rPr>
          <w:noProof/>
        </w:rPr>
        <w:t>long and speculative... but for many wet forest taxa on BI, you can find same species on different volcanoes but then different species on other islands.</w:t>
      </w:r>
    </w:p>
  </w:comment>
  <w:comment w:id="127" w:author="Andy Rominger" w:date="2015-03-31T10:02:00Z" w:initials="AR">
    <w:p w:rsidR="009A060E" w:rsidRDefault="009A060E">
      <w:pPr>
        <w:pStyle w:val="CommentText"/>
      </w:pPr>
      <w:r>
        <w:rPr>
          <w:rStyle w:val="CommentReference"/>
        </w:rPr>
        <w:annotationRef/>
      </w:r>
      <w:r>
        <w:t>Also should talk about SIE having more links on Maui. Basically saying there are a lot of hypotheses about why deviations could occur and we should test them</w:t>
      </w:r>
    </w:p>
  </w:comment>
  <w:comment w:id="128" w:author=" Kari Goodman" w:date="2015-03-31T10:02:00Z" w:initials="KRG">
    <w:p w:rsidR="009A060E" w:rsidRDefault="009A060E">
      <w:pPr>
        <w:pStyle w:val="CommentText"/>
      </w:pPr>
      <w:r>
        <w:rPr>
          <w:rStyle w:val="CommentReference"/>
        </w:rPr>
        <w:annotationRef/>
      </w:r>
      <w:r>
        <w:t xml:space="preserve">Is this appropriate to talk about, or best to leave out? </w:t>
      </w:r>
    </w:p>
  </w:comment>
  <w:comment w:id="129" w:author="DSG" w:date="2015-03-31T10:02:00Z" w:initials="DSG">
    <w:p w:rsidR="009A060E" w:rsidRDefault="009A060E">
      <w:pPr>
        <w:pStyle w:val="CommentText"/>
      </w:pPr>
      <w:r>
        <w:rPr>
          <w:rStyle w:val="CommentReference"/>
        </w:rPr>
        <w:annotationRef/>
      </w:r>
      <w:r>
        <w:rPr>
          <w:noProof/>
        </w:rPr>
        <w:t>how much (if any) of this work is from mutualistic networks, which really should act differently? Is it worth being explicit on the front end that these are not nor do we discuss mut nets?</w:t>
      </w:r>
    </w:p>
  </w:comment>
  <w:comment w:id="130" w:author=" Kari Goodman" w:date="2015-03-31T10:02:00Z" w:initials="KRG">
    <w:p w:rsidR="009A060E" w:rsidRDefault="009A060E">
      <w:pPr>
        <w:pStyle w:val="CommentText"/>
      </w:pPr>
      <w:r>
        <w:rPr>
          <w:rStyle w:val="CommentReference"/>
        </w:rPr>
        <w:annotationRef/>
      </w:r>
      <w:r>
        <w:t>Do we have a simple table somewhere with the number of plant and herbivore genera and species/site? We should.</w:t>
      </w:r>
    </w:p>
  </w:comment>
  <w:comment w:id="133" w:author=" Kari Goodman" w:date="2015-03-31T12:47:00Z" w:initials="KRG">
    <w:p w:rsidR="00783BF1" w:rsidRDefault="00783BF1">
      <w:pPr>
        <w:pStyle w:val="CommentText"/>
      </w:pPr>
      <w:r>
        <w:rPr>
          <w:rStyle w:val="CommentReference"/>
        </w:rPr>
        <w:annotationRef/>
      </w:r>
      <w:r>
        <w:t xml:space="preserve">From Kerry: begin the second paragraph by saying that we need both ecological and evolutionary theory to make sense of these </w:t>
      </w:r>
      <w:proofErr w:type="spellStart"/>
      <w:r>
        <w:t>findngs</w:t>
      </w:r>
      <w:proofErr w:type="spellEnd"/>
      <w:r>
        <w:t>, and specifically WHY.</w:t>
      </w:r>
    </w:p>
  </w:comment>
  <w:comment w:id="137" w:author=" Kari Goodman" w:date="2015-03-31T10:02:00Z" w:initials="KRG">
    <w:p w:rsidR="009A060E" w:rsidRPr="00983010" w:rsidRDefault="009A060E" w:rsidP="00783BF1">
      <w:pPr>
        <w:numPr>
          <w:ilvl w:val="0"/>
          <w:numId w:val="28"/>
        </w:numPr>
        <w:shd w:val="clear" w:color="auto" w:fill="FFFFFF"/>
        <w:spacing w:beforeLines="1" w:afterLines="1"/>
        <w:ind w:left="960"/>
        <w:rPr>
          <w:rFonts w:ascii="Arial" w:hAnsi="Arial"/>
          <w:color w:val="222222"/>
          <w:sz w:val="20"/>
          <w:szCs w:val="20"/>
        </w:rPr>
      </w:pPr>
      <w:r>
        <w:rPr>
          <w:rStyle w:val="CommentReference"/>
        </w:rPr>
        <w:annotationRef/>
      </w:r>
      <w:r w:rsidRPr="00983010">
        <w:rPr>
          <w:rFonts w:ascii="Arial" w:hAnsi="Arial"/>
          <w:color w:val="222222"/>
          <w:sz w:val="20"/>
          <w:szCs w:val="20"/>
        </w:rPr>
        <w:t>Are the "</w:t>
      </w:r>
      <w:r w:rsidRPr="00983010">
        <w:rPr>
          <w:rFonts w:ascii="Cambria" w:hAnsi="Cambria"/>
          <w:color w:val="222222"/>
        </w:rPr>
        <w:t>Results of the analyses of molecular variance"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 </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values?</w:t>
      </w:r>
    </w:p>
    <w:p w:rsidR="009A060E" w:rsidRDefault="009A060E">
      <w:pPr>
        <w:pStyle w:val="CommentText"/>
      </w:pPr>
    </w:p>
  </w:comment>
  <w:comment w:id="138" w:author=" Kari Goodman" w:date="2015-03-31T10:02:00Z" w:initials="KRG">
    <w:p w:rsidR="009A060E" w:rsidRDefault="009A060E">
      <w:pPr>
        <w:pStyle w:val="CommentText"/>
      </w:pPr>
      <w:r>
        <w:rPr>
          <w:rStyle w:val="CommentReference"/>
        </w:rPr>
        <w:annotationRef/>
      </w:r>
      <w:r>
        <w:t>We should add Island and Site names to the figure – it will help readers who are not familiar with Hawaii.</w:t>
      </w:r>
    </w:p>
  </w:comment>
  <w:comment w:id="139" w:author=" Kari Goodman" w:date="2015-03-31T10:02:00Z" w:initials="KRG">
    <w:p w:rsidR="009A060E" w:rsidRPr="00983010" w:rsidRDefault="009A060E" w:rsidP="001A21EA">
      <w:pPr>
        <w:shd w:val="clear" w:color="auto" w:fill="FFFFFF"/>
        <w:rPr>
          <w:rFonts w:ascii="Arial" w:hAnsi="Arial"/>
          <w:color w:val="222222"/>
          <w:sz w:val="20"/>
          <w:szCs w:val="20"/>
        </w:rPr>
      </w:pPr>
      <w:r>
        <w:rPr>
          <w:rStyle w:val="CommentReference"/>
        </w:rPr>
        <w:annotationRef/>
      </w:r>
      <w:r>
        <w:t xml:space="preserve">From Lisa: </w:t>
      </w:r>
      <w:r>
        <w:rPr>
          <w:rFonts w:ascii="Arial" w:hAnsi="Arial"/>
          <w:color w:val="222222"/>
          <w:sz w:val="20"/>
          <w:szCs w:val="20"/>
        </w:rPr>
        <w:t>indicate</w:t>
      </w:r>
      <w:r w:rsidRPr="00983010">
        <w:rPr>
          <w:rFonts w:ascii="Arial" w:hAnsi="Arial"/>
          <w:color w:val="222222"/>
          <w:sz w:val="20"/>
          <w:szCs w:val="20"/>
        </w:rPr>
        <w:t xml:space="preserve"> whether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was used.</w:t>
      </w:r>
    </w:p>
    <w:p w:rsidR="009A060E" w:rsidRDefault="009A060E">
      <w:pPr>
        <w:pStyle w:val="CommentText"/>
      </w:pPr>
    </w:p>
  </w:comment>
  <w:comment w:id="140" w:author=" Kari Goodman" w:date="2015-03-31T10:02:00Z" w:initials="KRG">
    <w:p w:rsidR="009A060E" w:rsidRPr="00983010" w:rsidRDefault="009A060E" w:rsidP="00783BF1">
      <w:pPr>
        <w:numPr>
          <w:ilvl w:val="0"/>
          <w:numId w:val="29"/>
        </w:numPr>
        <w:shd w:val="clear" w:color="auto" w:fill="FFFFFF"/>
        <w:spacing w:beforeLines="1" w:afterLines="1"/>
        <w:ind w:left="960"/>
        <w:rPr>
          <w:rFonts w:ascii="Arial" w:hAnsi="Arial"/>
          <w:color w:val="222222"/>
          <w:sz w:val="20"/>
          <w:szCs w:val="20"/>
        </w:rPr>
      </w:pPr>
      <w:r>
        <w:rPr>
          <w:rStyle w:val="CommentReference"/>
        </w:rPr>
        <w:annotationRef/>
      </w:r>
      <w:r>
        <w:t xml:space="preserve">From Lisa: </w:t>
      </w:r>
      <w:r w:rsidRPr="00983010">
        <w:rPr>
          <w:rFonts w:ascii="Arial" w:hAnsi="Arial"/>
          <w:color w:val="222222"/>
          <w:sz w:val="20"/>
          <w:szCs w:val="20"/>
        </w:rPr>
        <w:t xml:space="preserve">The colors of the dots/lines of species 2&amp; 3 are almost impossible to </w:t>
      </w:r>
      <w:proofErr w:type="gramStart"/>
      <w:r w:rsidRPr="00983010">
        <w:rPr>
          <w:rFonts w:ascii="Arial" w:hAnsi="Arial"/>
          <w:color w:val="222222"/>
          <w:sz w:val="20"/>
          <w:szCs w:val="20"/>
        </w:rPr>
        <w:t>distinguish,</w:t>
      </w:r>
      <w:proofErr w:type="gramEnd"/>
      <w:r w:rsidRPr="00983010">
        <w:rPr>
          <w:rFonts w:ascii="Arial" w:hAnsi="Arial"/>
          <w:color w:val="222222"/>
          <w:sz w:val="20"/>
          <w:szCs w:val="20"/>
        </w:rPr>
        <w:t xml:space="preserve"> same goes for 4&amp;5. Try to make them a little more different blues.</w:t>
      </w:r>
    </w:p>
    <w:p w:rsidR="009A060E" w:rsidRDefault="009A060E">
      <w:pPr>
        <w:pStyle w:val="CommentText"/>
      </w:pPr>
    </w:p>
  </w:comment>
  <w:comment w:id="141" w:author=" Kari Goodman" w:date="2015-03-31T10:02:00Z" w:initials="KRG">
    <w:p w:rsidR="009A060E" w:rsidRDefault="009A060E">
      <w:pPr>
        <w:pStyle w:val="CommentText"/>
      </w:pPr>
      <w:r>
        <w:rPr>
          <w:rStyle w:val="CommentReference"/>
        </w:rPr>
        <w:annotationRef/>
      </w:r>
      <w:r>
        <w:t>Dotted box doesn’t look all that dotted. Can you change the color to grey or something?</w:t>
      </w:r>
    </w:p>
    <w:p w:rsidR="009A060E" w:rsidRDefault="009A060E">
      <w:pPr>
        <w:pStyle w:val="CommentText"/>
      </w:pPr>
    </w:p>
    <w:p w:rsidR="009A060E" w:rsidRDefault="009A060E">
      <w:pPr>
        <w:pStyle w:val="CommentText"/>
      </w:pPr>
      <w:r>
        <w:t xml:space="preserve">Also, the difference between the endemics between sites does not look significant because all of the error bars overlap a lot. If they are significantly different, is there a better way to highlight it? </w:t>
      </w:r>
    </w:p>
  </w:comment>
  <w:comment w:id="142" w:author=" Kari Goodman" w:date="2015-03-31T10:02:00Z" w:initials="KRG">
    <w:p w:rsidR="009A060E" w:rsidRDefault="009A060E">
      <w:pPr>
        <w:pStyle w:val="CommentText"/>
      </w:pPr>
      <w:r>
        <w:rPr>
          <w:rStyle w:val="CommentReference"/>
        </w:rPr>
        <w:annotationRef/>
      </w:r>
      <w:r>
        <w:t xml:space="preserve">I removed a bunch of text here because I think it better belongs in the results/discussion, and doesn’t need to be repeated in the caption here. </w:t>
      </w:r>
    </w:p>
  </w:comment>
  <w:comment w:id="144" w:author=" Kari Goodman" w:date="2015-03-31T12:00:00Z" w:initials="KRG">
    <w:p w:rsidR="001F1107" w:rsidRDefault="001F1107">
      <w:pPr>
        <w:pStyle w:val="CommentText"/>
      </w:pPr>
      <w:r>
        <w:rPr>
          <w:rStyle w:val="CommentReference"/>
        </w:rPr>
        <w:annotationRef/>
      </w:r>
      <w:r>
        <w:t>Format references</w:t>
      </w:r>
    </w:p>
  </w:comment>
  <w:comment w:id="145" w:author="DSG" w:date="2015-03-31T10:02:00Z" w:initials="DSG">
    <w:p w:rsidR="009A060E" w:rsidRPr="007A77C3" w:rsidRDefault="009A060E">
      <w:pPr>
        <w:pStyle w:val="CommentText"/>
        <w:rPr>
          <w:i/>
        </w:rPr>
      </w:pPr>
      <w:r>
        <w:rPr>
          <w:rStyle w:val="CommentReference"/>
        </w:rPr>
        <w:annotationRef/>
      </w:r>
      <w:r>
        <w:rPr>
          <w:noProof/>
        </w:rPr>
        <w:t xml:space="preserve">"Cicadellidae: </w:t>
      </w:r>
      <w:r w:rsidRPr="007A77C3">
        <w:rPr>
          <w:i/>
          <w:noProof/>
        </w:rPr>
        <w:t>Nesophrosyne</w:t>
      </w:r>
      <w:r>
        <w:rPr>
          <w:noProof/>
        </w:rPr>
        <w:t>" check all references for formatting at this stage</w:t>
      </w:r>
    </w:p>
  </w:comment>
  <w:comment w:id="146" w:author="DSG" w:date="2015-03-31T10:02:00Z" w:initials="DSG">
    <w:p w:rsidR="009A060E" w:rsidRPr="007A77C3" w:rsidRDefault="009A060E" w:rsidP="007A77C3">
      <w:pPr>
        <w:autoSpaceDE w:val="0"/>
        <w:autoSpaceDN w:val="0"/>
        <w:adjustRightInd w:val="0"/>
        <w:spacing w:before="0" w:after="0"/>
        <w:ind w:left="900" w:hanging="720"/>
        <w:rPr>
          <w:rFonts w:ascii="Segoe UI" w:hAnsi="Segoe UI" w:cs="Segoe UI"/>
          <w:sz w:val="18"/>
          <w:szCs w:val="18"/>
        </w:rPr>
      </w:pPr>
      <w:r>
        <w:rPr>
          <w:rStyle w:val="CommentReference"/>
        </w:rPr>
        <w:annotationRef/>
      </w:r>
      <w:r>
        <w:rPr>
          <w:rFonts w:ascii="Segoe UI" w:hAnsi="Segoe UI" w:cs="Segoe UI"/>
          <w:sz w:val="18"/>
          <w:szCs w:val="18"/>
        </w:rPr>
        <w:t xml:space="preserve">Nature </w:t>
      </w:r>
      <w:r w:rsidRPr="007A77C3">
        <w:rPr>
          <w:rFonts w:ascii="Segoe UI" w:hAnsi="Segoe UI" w:cs="Segoe UI"/>
          <w:bCs/>
          <w:sz w:val="18"/>
          <w:szCs w:val="18"/>
        </w:rPr>
        <w:t>508</w:t>
      </w:r>
      <w:r w:rsidRPr="007A77C3">
        <w:rPr>
          <w:rFonts w:ascii="Segoe UI" w:hAnsi="Segoe UI" w:cs="Segoe UI"/>
          <w:sz w:val="18"/>
          <w:szCs w:val="18"/>
        </w:rPr>
        <w:t>:51</w:t>
      </w:r>
      <w:r>
        <w:rPr>
          <w:rFonts w:ascii="Segoe UI" w:hAnsi="Segoe UI" w:cs="Segoe UI"/>
          <w:noProof/>
          <w:sz w:val="18"/>
          <w:szCs w:val="18"/>
        </w:rPr>
        <w:t>7-520</w:t>
      </w:r>
    </w:p>
  </w:comment>
  <w:comment w:id="147" w:author="DSG" w:date="2015-03-31T10:02:00Z" w:initials="DSG">
    <w:p w:rsidR="009A060E" w:rsidRDefault="009A060E">
      <w:pPr>
        <w:pStyle w:val="CommentText"/>
        <w:rPr>
          <w:noProof/>
        </w:rPr>
      </w:pPr>
      <w:r>
        <w:rPr>
          <w:rStyle w:val="CommentReference"/>
        </w:rPr>
        <w:annotationRef/>
      </w:r>
      <w:r>
        <w:rPr>
          <w:noProof/>
        </w:rPr>
        <w:t>Isnt it 2009?</w:t>
      </w:r>
    </w:p>
    <w:p w:rsidR="009A060E" w:rsidRDefault="009A060E">
      <w:pPr>
        <w:pStyle w:val="CommentText"/>
      </w:pPr>
      <w:r w:rsidRPr="007A77C3">
        <w:t xml:space="preserve">Gillespie, R. G., and B. G. Baldwin. 2009. Island biogeography of remote archipelagoes: interplay between ecological and evolutionary processes. Pages 358-387 in J. B. </w:t>
      </w:r>
      <w:proofErr w:type="spellStart"/>
      <w:r w:rsidRPr="007A77C3">
        <w:t>Losos</w:t>
      </w:r>
      <w:proofErr w:type="spellEnd"/>
      <w:r w:rsidRPr="007A77C3">
        <w:t xml:space="preserve"> and R. E. </w:t>
      </w:r>
      <w:proofErr w:type="spellStart"/>
      <w:r w:rsidRPr="007A77C3">
        <w:t>Ricklefs</w:t>
      </w:r>
      <w:proofErr w:type="spellEnd"/>
      <w:r w:rsidRPr="007A77C3">
        <w:t>, editors. The Theory of Island Biogeography Revisited. Princeton University Press, Princeton, NJ.</w:t>
      </w:r>
    </w:p>
  </w:comment>
  <w:comment w:id="148" w:author="DSG" w:date="2015-03-31T10:02:00Z" w:initials="DSG">
    <w:p w:rsidR="009A060E" w:rsidRDefault="009A060E">
      <w:pPr>
        <w:pStyle w:val="CommentText"/>
      </w:pPr>
      <w:r>
        <w:rPr>
          <w:rStyle w:val="CommentReference"/>
        </w:rPr>
        <w:annotationRef/>
      </w:r>
      <w:r>
        <w:rPr>
          <w:noProof/>
        </w:rPr>
        <w:t>upper case forbook titles?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A3283" w15:done="0"/>
  <w15:commentEx w15:paraId="76A0A0A1" w15:done="0"/>
  <w15:commentEx w15:paraId="0B3F46EA" w15:done="0"/>
  <w15:commentEx w15:paraId="70B280F5" w15:done="0"/>
  <w15:commentEx w15:paraId="538DFD54" w15:done="0"/>
  <w15:commentEx w15:paraId="67A32E66" w15:done="0"/>
  <w15:commentEx w15:paraId="15902D64" w15:done="0"/>
  <w15:commentEx w15:paraId="572A1983" w15:done="0"/>
  <w15:commentEx w15:paraId="05219BAC" w15:done="0"/>
  <w15:commentEx w15:paraId="755DCA3B" w15:done="0"/>
  <w15:commentEx w15:paraId="2A2434D8" w15:done="0"/>
  <w15:commentEx w15:paraId="4A0BFC3D" w15:done="0"/>
  <w15:commentEx w15:paraId="367510B3" w15:done="0"/>
  <w15:commentEx w15:paraId="440E6A5C" w15:done="0"/>
  <w15:commentEx w15:paraId="5755C939" w15:done="0"/>
  <w15:commentEx w15:paraId="4974438E" w15:done="0"/>
  <w15:commentEx w15:paraId="78132243" w15:done="0"/>
  <w15:commentEx w15:paraId="11165230" w15:done="0"/>
  <w15:commentEx w15:paraId="45C47598" w15:done="0"/>
  <w15:commentEx w15:paraId="205BBA01" w15:done="0"/>
  <w15:commentEx w15:paraId="79FB8589" w15:done="0"/>
  <w15:commentEx w15:paraId="413EDC6B" w15:done="0"/>
  <w15:commentEx w15:paraId="239AD442" w15:done="0"/>
  <w15:commentEx w15:paraId="1E72FD26" w15:done="0"/>
  <w15:commentEx w15:paraId="05CDA439" w15:done="0"/>
  <w15:commentEx w15:paraId="3D21D3AF" w15:done="0"/>
  <w15:commentEx w15:paraId="4FC74542" w15:done="0"/>
  <w15:commentEx w15:paraId="55C2A429" w15:done="0"/>
  <w15:commentEx w15:paraId="27208C97" w15:done="0"/>
  <w15:commentEx w15:paraId="129E1932" w15:done="0"/>
  <w15:commentEx w15:paraId="26BE5293" w15:done="0"/>
  <w15:commentEx w15:paraId="6E72A372" w15:done="0"/>
  <w15:commentEx w15:paraId="3EF548A5" w15:done="0"/>
  <w15:commentEx w15:paraId="4B801205" w15:done="0"/>
  <w15:commentEx w15:paraId="62F0C213" w15:done="0"/>
  <w15:commentEx w15:paraId="3610700A" w15:done="0"/>
  <w15:commentEx w15:paraId="49522E77" w15:done="0"/>
  <w15:commentEx w15:paraId="2DB0822B" w15:done="0"/>
  <w15:commentEx w15:paraId="70CD63B8" w15:done="0"/>
  <w15:commentEx w15:paraId="1277778B" w15:done="0"/>
  <w15:commentEx w15:paraId="0C31BFFA" w15:done="0"/>
  <w15:commentEx w15:paraId="6B9EA14D" w15:done="0"/>
  <w15:commentEx w15:paraId="3F9EEBC0" w15:done="0"/>
  <w15:commentEx w15:paraId="4EC70A6D" w15:done="0"/>
  <w15:commentEx w15:paraId="44E7E418" w15:done="0"/>
  <w15:commentEx w15:paraId="0F264729" w15:done="0"/>
  <w15:commentEx w15:paraId="4A84AC96" w15:done="0"/>
  <w15:commentEx w15:paraId="5EDDD546" w15:done="0"/>
  <w15:commentEx w15:paraId="7F4BD603" w15:done="0"/>
  <w15:commentEx w15:paraId="1B5E2D66" w15:done="0"/>
  <w15:commentEx w15:paraId="070062B9" w15:done="0"/>
  <w15:commentEx w15:paraId="34D7FD51" w15:done="0"/>
  <w15:commentEx w15:paraId="5D1DE969" w15:done="0"/>
  <w15:commentEx w15:paraId="33C64F49" w15:done="0"/>
  <w15:commentEx w15:paraId="5F904AF1" w15:done="0"/>
  <w15:commentEx w15:paraId="08390373" w15:done="0"/>
  <w15:commentEx w15:paraId="0E45FDB7" w15:done="0"/>
  <w15:commentEx w15:paraId="11914B60" w15:done="0"/>
  <w15:commentEx w15:paraId="0103A8B4" w15:done="0"/>
  <w15:commentEx w15:paraId="3E21CA00" w15:done="0"/>
  <w15:commentEx w15:paraId="314F447F" w15:done="0"/>
  <w15:commentEx w15:paraId="490379E1" w15:done="0"/>
  <w15:commentEx w15:paraId="256779FE" w15:done="0"/>
  <w15:commentEx w15:paraId="10AEFD73" w15:done="0"/>
  <w15:commentEx w15:paraId="243DDA6E" w15:done="0"/>
</w15:commentsEx>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60E" w:rsidRDefault="009A060E" w:rsidP="00ED73EC">
      <w:pPr>
        <w:spacing w:before="0" w:after="0"/>
      </w:pPr>
      <w:r>
        <w:separator/>
      </w:r>
    </w:p>
  </w:endnote>
  <w:endnote w:type="continuationSeparator" w:id="0">
    <w:p w:rsidR="009A060E" w:rsidRDefault="009A060E" w:rsidP="00ED73E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00000003" w:usb1="00000000" w:usb2="00000000" w:usb3="00000000" w:csb0="00000001" w:csb1="00000000"/>
  </w:font>
  <w:font w:name="Segoe UI">
    <w:altName w:val="STIXGeneral-Regular"/>
    <w:charset w:val="00"/>
    <w:family w:val="swiss"/>
    <w:pitch w:val="variable"/>
    <w:sig w:usb0="E10022FF" w:usb1="C000E47F" w:usb2="00000029" w:usb3="00000000" w:csb0="000001DF"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60E" w:rsidRDefault="009A060E" w:rsidP="00ED73EC">
      <w:pPr>
        <w:spacing w:before="0" w:after="0"/>
      </w:pPr>
      <w:r>
        <w:separator/>
      </w:r>
    </w:p>
  </w:footnote>
  <w:footnote w:type="continuationSeparator" w:id="0">
    <w:p w:rsidR="009A060E" w:rsidRDefault="009A060E" w:rsidP="00ED73EC">
      <w:pPr>
        <w:spacing w:before="0"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E2E51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B5D40F20"/>
    <w:lvl w:ilvl="0">
      <w:start w:val="1"/>
      <w:numFmt w:val="decimal"/>
      <w:lvlText w:val="%1."/>
      <w:lvlJc w:val="left"/>
      <w:pPr>
        <w:tabs>
          <w:tab w:val="num" w:pos="1800"/>
        </w:tabs>
        <w:ind w:left="1800" w:hanging="360"/>
      </w:pPr>
    </w:lvl>
  </w:abstractNum>
  <w:abstractNum w:abstractNumId="5">
    <w:nsid w:val="FFFFFF7D"/>
    <w:multiLevelType w:val="singleLevel"/>
    <w:tmpl w:val="EC5E8B62"/>
    <w:lvl w:ilvl="0">
      <w:start w:val="1"/>
      <w:numFmt w:val="decimal"/>
      <w:lvlText w:val="%1."/>
      <w:lvlJc w:val="left"/>
      <w:pPr>
        <w:tabs>
          <w:tab w:val="num" w:pos="1440"/>
        </w:tabs>
        <w:ind w:left="1440" w:hanging="360"/>
      </w:pPr>
    </w:lvl>
  </w:abstractNum>
  <w:abstractNum w:abstractNumId="6">
    <w:nsid w:val="FFFFFF7E"/>
    <w:multiLevelType w:val="singleLevel"/>
    <w:tmpl w:val="6DAA8B06"/>
    <w:lvl w:ilvl="0">
      <w:start w:val="1"/>
      <w:numFmt w:val="decimal"/>
      <w:lvlText w:val="%1."/>
      <w:lvlJc w:val="left"/>
      <w:pPr>
        <w:tabs>
          <w:tab w:val="num" w:pos="1080"/>
        </w:tabs>
        <w:ind w:left="1080" w:hanging="360"/>
      </w:pPr>
    </w:lvl>
  </w:abstractNum>
  <w:abstractNum w:abstractNumId="7">
    <w:nsid w:val="FFFFFF7F"/>
    <w:multiLevelType w:val="singleLevel"/>
    <w:tmpl w:val="FB544D72"/>
    <w:lvl w:ilvl="0">
      <w:start w:val="1"/>
      <w:numFmt w:val="decimal"/>
      <w:lvlText w:val="%1."/>
      <w:lvlJc w:val="left"/>
      <w:pPr>
        <w:tabs>
          <w:tab w:val="num" w:pos="720"/>
        </w:tabs>
        <w:ind w:left="720" w:hanging="360"/>
      </w:pPr>
    </w:lvl>
  </w:abstractNum>
  <w:abstractNum w:abstractNumId="8">
    <w:nsid w:val="FFFFFF80"/>
    <w:multiLevelType w:val="singleLevel"/>
    <w:tmpl w:val="B554E35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76841B3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14507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35AD51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171869F2"/>
    <w:lvl w:ilvl="0">
      <w:start w:val="1"/>
      <w:numFmt w:val="decimal"/>
      <w:lvlText w:val="%1."/>
      <w:lvlJc w:val="left"/>
      <w:pPr>
        <w:tabs>
          <w:tab w:val="num" w:pos="360"/>
        </w:tabs>
        <w:ind w:left="360" w:hanging="360"/>
      </w:pPr>
    </w:lvl>
  </w:abstractNum>
  <w:abstractNum w:abstractNumId="13">
    <w:nsid w:val="FFFFFF89"/>
    <w:multiLevelType w:val="singleLevel"/>
    <w:tmpl w:val="EA22D42E"/>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171C2B"/>
    <w:multiLevelType w:val="multilevel"/>
    <w:tmpl w:val="B2C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A86587"/>
    <w:multiLevelType w:val="multilevel"/>
    <w:tmpl w:val="7F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367D82"/>
    <w:multiLevelType w:val="multilevel"/>
    <w:tmpl w:val="4AA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20"/>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 w:numId="27">
    <w:abstractNumId w:val="21"/>
  </w:num>
  <w:num w:numId="28">
    <w:abstractNumId w:val="18"/>
  </w:num>
  <w:num w:numId="29">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SG">
    <w15:presenceInfo w15:providerId="None" w15:userId="DS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016A2"/>
    <w:rsid w:val="00011C8B"/>
    <w:rsid w:val="000121A8"/>
    <w:rsid w:val="000148CB"/>
    <w:rsid w:val="000150BB"/>
    <w:rsid w:val="00017237"/>
    <w:rsid w:val="00034095"/>
    <w:rsid w:val="000341CB"/>
    <w:rsid w:val="00037AEB"/>
    <w:rsid w:val="000412FF"/>
    <w:rsid w:val="00041DEA"/>
    <w:rsid w:val="00053321"/>
    <w:rsid w:val="000544D6"/>
    <w:rsid w:val="000559B8"/>
    <w:rsid w:val="00057A23"/>
    <w:rsid w:val="00060F14"/>
    <w:rsid w:val="00061188"/>
    <w:rsid w:val="0006275D"/>
    <w:rsid w:val="00064E2C"/>
    <w:rsid w:val="00065C4F"/>
    <w:rsid w:val="00072FBB"/>
    <w:rsid w:val="00073BE3"/>
    <w:rsid w:val="0007439C"/>
    <w:rsid w:val="00090DE2"/>
    <w:rsid w:val="0009172F"/>
    <w:rsid w:val="000923B3"/>
    <w:rsid w:val="000949DC"/>
    <w:rsid w:val="000A4EDE"/>
    <w:rsid w:val="000A509A"/>
    <w:rsid w:val="000A7BED"/>
    <w:rsid w:val="000B0EB2"/>
    <w:rsid w:val="000B6B3A"/>
    <w:rsid w:val="000C101E"/>
    <w:rsid w:val="000C5AC8"/>
    <w:rsid w:val="000C60B3"/>
    <w:rsid w:val="000C6892"/>
    <w:rsid w:val="000D13A1"/>
    <w:rsid w:val="000D4207"/>
    <w:rsid w:val="000D4597"/>
    <w:rsid w:val="000D65E4"/>
    <w:rsid w:val="000E07D5"/>
    <w:rsid w:val="000E2CAC"/>
    <w:rsid w:val="000E434B"/>
    <w:rsid w:val="000E43EF"/>
    <w:rsid w:val="000E68F2"/>
    <w:rsid w:val="00103BA9"/>
    <w:rsid w:val="00104CEE"/>
    <w:rsid w:val="00106E70"/>
    <w:rsid w:val="001403E4"/>
    <w:rsid w:val="00141D8E"/>
    <w:rsid w:val="00141E65"/>
    <w:rsid w:val="001462B9"/>
    <w:rsid w:val="00146420"/>
    <w:rsid w:val="00147E74"/>
    <w:rsid w:val="0015248D"/>
    <w:rsid w:val="00156B69"/>
    <w:rsid w:val="00164C7A"/>
    <w:rsid w:val="00167419"/>
    <w:rsid w:val="00180F85"/>
    <w:rsid w:val="0018133D"/>
    <w:rsid w:val="00181DD1"/>
    <w:rsid w:val="00184C49"/>
    <w:rsid w:val="001872FB"/>
    <w:rsid w:val="001912D1"/>
    <w:rsid w:val="0019630B"/>
    <w:rsid w:val="001A2120"/>
    <w:rsid w:val="001A21EA"/>
    <w:rsid w:val="001A54CB"/>
    <w:rsid w:val="001A5C5E"/>
    <w:rsid w:val="001A69F7"/>
    <w:rsid w:val="001B5203"/>
    <w:rsid w:val="001B6459"/>
    <w:rsid w:val="001B6FCD"/>
    <w:rsid w:val="001C29A2"/>
    <w:rsid w:val="001C5331"/>
    <w:rsid w:val="001C5805"/>
    <w:rsid w:val="001D0A36"/>
    <w:rsid w:val="001D28C7"/>
    <w:rsid w:val="001D3036"/>
    <w:rsid w:val="001D3F76"/>
    <w:rsid w:val="001F1107"/>
    <w:rsid w:val="001F2623"/>
    <w:rsid w:val="001F2E5B"/>
    <w:rsid w:val="001F6BA9"/>
    <w:rsid w:val="0020088D"/>
    <w:rsid w:val="00201A24"/>
    <w:rsid w:val="00203E1E"/>
    <w:rsid w:val="00211C54"/>
    <w:rsid w:val="002142BB"/>
    <w:rsid w:val="0021761C"/>
    <w:rsid w:val="00220E5B"/>
    <w:rsid w:val="002354BB"/>
    <w:rsid w:val="002356FD"/>
    <w:rsid w:val="00240AB8"/>
    <w:rsid w:val="002463A2"/>
    <w:rsid w:val="00252E7A"/>
    <w:rsid w:val="00255D1E"/>
    <w:rsid w:val="00265AD7"/>
    <w:rsid w:val="00266C6C"/>
    <w:rsid w:val="00270154"/>
    <w:rsid w:val="00271601"/>
    <w:rsid w:val="00275270"/>
    <w:rsid w:val="00275CB5"/>
    <w:rsid w:val="002846AE"/>
    <w:rsid w:val="002904E2"/>
    <w:rsid w:val="002A3755"/>
    <w:rsid w:val="002A5EE4"/>
    <w:rsid w:val="002A680C"/>
    <w:rsid w:val="002B03F1"/>
    <w:rsid w:val="002B60D7"/>
    <w:rsid w:val="002B7212"/>
    <w:rsid w:val="002B7AC4"/>
    <w:rsid w:val="002C4710"/>
    <w:rsid w:val="002D644A"/>
    <w:rsid w:val="002F648C"/>
    <w:rsid w:val="00300E8A"/>
    <w:rsid w:val="0030227D"/>
    <w:rsid w:val="003178EB"/>
    <w:rsid w:val="003203EB"/>
    <w:rsid w:val="00320AAE"/>
    <w:rsid w:val="0032645D"/>
    <w:rsid w:val="00335F10"/>
    <w:rsid w:val="003453F5"/>
    <w:rsid w:val="00345419"/>
    <w:rsid w:val="0036004E"/>
    <w:rsid w:val="00364026"/>
    <w:rsid w:val="00364976"/>
    <w:rsid w:val="0037322B"/>
    <w:rsid w:val="00373251"/>
    <w:rsid w:val="0037713E"/>
    <w:rsid w:val="00382378"/>
    <w:rsid w:val="00386312"/>
    <w:rsid w:val="003874BE"/>
    <w:rsid w:val="0039463F"/>
    <w:rsid w:val="0039678E"/>
    <w:rsid w:val="003A0C1E"/>
    <w:rsid w:val="003A30B1"/>
    <w:rsid w:val="003B571B"/>
    <w:rsid w:val="003C08EC"/>
    <w:rsid w:val="003D018B"/>
    <w:rsid w:val="003D11EF"/>
    <w:rsid w:val="003D1AE8"/>
    <w:rsid w:val="003E30F6"/>
    <w:rsid w:val="003F4B12"/>
    <w:rsid w:val="003F5AE9"/>
    <w:rsid w:val="003F7B25"/>
    <w:rsid w:val="00403CE7"/>
    <w:rsid w:val="00406FB8"/>
    <w:rsid w:val="00407CE4"/>
    <w:rsid w:val="0041765F"/>
    <w:rsid w:val="0042303C"/>
    <w:rsid w:val="00423328"/>
    <w:rsid w:val="00425D5F"/>
    <w:rsid w:val="004302CE"/>
    <w:rsid w:val="00441F51"/>
    <w:rsid w:val="00442032"/>
    <w:rsid w:val="00442448"/>
    <w:rsid w:val="00442DD2"/>
    <w:rsid w:val="004449B7"/>
    <w:rsid w:val="00445189"/>
    <w:rsid w:val="00447040"/>
    <w:rsid w:val="004471AE"/>
    <w:rsid w:val="0045482B"/>
    <w:rsid w:val="00463A10"/>
    <w:rsid w:val="004709E6"/>
    <w:rsid w:val="00480C76"/>
    <w:rsid w:val="00481025"/>
    <w:rsid w:val="004826ED"/>
    <w:rsid w:val="00490625"/>
    <w:rsid w:val="004947E5"/>
    <w:rsid w:val="00494ECF"/>
    <w:rsid w:val="004A0DA8"/>
    <w:rsid w:val="004A121C"/>
    <w:rsid w:val="004A70AA"/>
    <w:rsid w:val="004B6541"/>
    <w:rsid w:val="004B6CF4"/>
    <w:rsid w:val="004C119A"/>
    <w:rsid w:val="004C31A5"/>
    <w:rsid w:val="004C34CC"/>
    <w:rsid w:val="004C5F12"/>
    <w:rsid w:val="004C6EDD"/>
    <w:rsid w:val="004C70B8"/>
    <w:rsid w:val="004D0CF0"/>
    <w:rsid w:val="004D2AF0"/>
    <w:rsid w:val="004D3BF8"/>
    <w:rsid w:val="004E16DB"/>
    <w:rsid w:val="004E29B3"/>
    <w:rsid w:val="004E2E2A"/>
    <w:rsid w:val="004E3489"/>
    <w:rsid w:val="004E3663"/>
    <w:rsid w:val="004E3754"/>
    <w:rsid w:val="004F0A04"/>
    <w:rsid w:val="004F516F"/>
    <w:rsid w:val="00512956"/>
    <w:rsid w:val="005153A7"/>
    <w:rsid w:val="005260DD"/>
    <w:rsid w:val="00537081"/>
    <w:rsid w:val="005462DF"/>
    <w:rsid w:val="00550C2D"/>
    <w:rsid w:val="0056156B"/>
    <w:rsid w:val="0056497C"/>
    <w:rsid w:val="0056586E"/>
    <w:rsid w:val="00573D69"/>
    <w:rsid w:val="00580601"/>
    <w:rsid w:val="00581E00"/>
    <w:rsid w:val="005854DE"/>
    <w:rsid w:val="00590BFB"/>
    <w:rsid w:val="00590C8C"/>
    <w:rsid w:val="00590D07"/>
    <w:rsid w:val="005934B5"/>
    <w:rsid w:val="00593BD1"/>
    <w:rsid w:val="0059759D"/>
    <w:rsid w:val="005A7214"/>
    <w:rsid w:val="005B6067"/>
    <w:rsid w:val="005C7CA1"/>
    <w:rsid w:val="005D4C67"/>
    <w:rsid w:val="005E2CC0"/>
    <w:rsid w:val="005E3085"/>
    <w:rsid w:val="005E463C"/>
    <w:rsid w:val="005F3FBB"/>
    <w:rsid w:val="005F4EFA"/>
    <w:rsid w:val="005F58F7"/>
    <w:rsid w:val="005F5F08"/>
    <w:rsid w:val="00600473"/>
    <w:rsid w:val="00605C83"/>
    <w:rsid w:val="00616F2F"/>
    <w:rsid w:val="00617981"/>
    <w:rsid w:val="00624875"/>
    <w:rsid w:val="00631039"/>
    <w:rsid w:val="00631B40"/>
    <w:rsid w:val="00643B3F"/>
    <w:rsid w:val="00644412"/>
    <w:rsid w:val="006714F2"/>
    <w:rsid w:val="00673383"/>
    <w:rsid w:val="00673FCF"/>
    <w:rsid w:val="006805E5"/>
    <w:rsid w:val="00683B8A"/>
    <w:rsid w:val="00685F35"/>
    <w:rsid w:val="00686618"/>
    <w:rsid w:val="00691FE9"/>
    <w:rsid w:val="00693F75"/>
    <w:rsid w:val="00697001"/>
    <w:rsid w:val="006A3CAE"/>
    <w:rsid w:val="006A6D62"/>
    <w:rsid w:val="006B2D32"/>
    <w:rsid w:val="006C2861"/>
    <w:rsid w:val="006C5FDB"/>
    <w:rsid w:val="006D09E9"/>
    <w:rsid w:val="006D5B6C"/>
    <w:rsid w:val="006E2676"/>
    <w:rsid w:val="006E327B"/>
    <w:rsid w:val="006E633D"/>
    <w:rsid w:val="006E792F"/>
    <w:rsid w:val="006F1421"/>
    <w:rsid w:val="006F1E0F"/>
    <w:rsid w:val="006F2113"/>
    <w:rsid w:val="006F50AB"/>
    <w:rsid w:val="00700D57"/>
    <w:rsid w:val="00710625"/>
    <w:rsid w:val="00715DD7"/>
    <w:rsid w:val="007202F4"/>
    <w:rsid w:val="0072743E"/>
    <w:rsid w:val="007343AF"/>
    <w:rsid w:val="00737BD3"/>
    <w:rsid w:val="007415D8"/>
    <w:rsid w:val="007519EE"/>
    <w:rsid w:val="007550C4"/>
    <w:rsid w:val="00757F1A"/>
    <w:rsid w:val="00763E03"/>
    <w:rsid w:val="00764D06"/>
    <w:rsid w:val="00772C81"/>
    <w:rsid w:val="00777E5C"/>
    <w:rsid w:val="00783242"/>
    <w:rsid w:val="00783BF1"/>
    <w:rsid w:val="00784D58"/>
    <w:rsid w:val="00794058"/>
    <w:rsid w:val="0079415C"/>
    <w:rsid w:val="00794CA0"/>
    <w:rsid w:val="00794DA9"/>
    <w:rsid w:val="00795BBE"/>
    <w:rsid w:val="0079799F"/>
    <w:rsid w:val="007A1E8A"/>
    <w:rsid w:val="007A2009"/>
    <w:rsid w:val="007A4408"/>
    <w:rsid w:val="007A4C53"/>
    <w:rsid w:val="007A6D28"/>
    <w:rsid w:val="007A77C3"/>
    <w:rsid w:val="007B25F1"/>
    <w:rsid w:val="007B6F1F"/>
    <w:rsid w:val="007C5B3F"/>
    <w:rsid w:val="007D4A9D"/>
    <w:rsid w:val="007D4F84"/>
    <w:rsid w:val="007D6068"/>
    <w:rsid w:val="007E0486"/>
    <w:rsid w:val="007E3242"/>
    <w:rsid w:val="007E3351"/>
    <w:rsid w:val="007F28A9"/>
    <w:rsid w:val="007F53A8"/>
    <w:rsid w:val="007F6949"/>
    <w:rsid w:val="00803D41"/>
    <w:rsid w:val="00804DFD"/>
    <w:rsid w:val="00805FEF"/>
    <w:rsid w:val="0081016E"/>
    <w:rsid w:val="0081109C"/>
    <w:rsid w:val="00814118"/>
    <w:rsid w:val="00814C67"/>
    <w:rsid w:val="008168C8"/>
    <w:rsid w:val="008309AE"/>
    <w:rsid w:val="008329DF"/>
    <w:rsid w:val="008373B8"/>
    <w:rsid w:val="008407C1"/>
    <w:rsid w:val="00844A36"/>
    <w:rsid w:val="00845A05"/>
    <w:rsid w:val="00845E6D"/>
    <w:rsid w:val="00847038"/>
    <w:rsid w:val="00852BB6"/>
    <w:rsid w:val="008533A8"/>
    <w:rsid w:val="00853F59"/>
    <w:rsid w:val="0085520C"/>
    <w:rsid w:val="00855CC1"/>
    <w:rsid w:val="00863572"/>
    <w:rsid w:val="00863C29"/>
    <w:rsid w:val="00866A1F"/>
    <w:rsid w:val="00867A53"/>
    <w:rsid w:val="0087049D"/>
    <w:rsid w:val="0087226E"/>
    <w:rsid w:val="008808ED"/>
    <w:rsid w:val="00884F16"/>
    <w:rsid w:val="00885109"/>
    <w:rsid w:val="00886073"/>
    <w:rsid w:val="00887613"/>
    <w:rsid w:val="00890570"/>
    <w:rsid w:val="00893BB0"/>
    <w:rsid w:val="008A0EBC"/>
    <w:rsid w:val="008A410F"/>
    <w:rsid w:val="008A46D0"/>
    <w:rsid w:val="008A5AA0"/>
    <w:rsid w:val="008A6588"/>
    <w:rsid w:val="008B0774"/>
    <w:rsid w:val="008B089C"/>
    <w:rsid w:val="008B19DD"/>
    <w:rsid w:val="008B26C0"/>
    <w:rsid w:val="008B69A9"/>
    <w:rsid w:val="008B6DF5"/>
    <w:rsid w:val="008C1A45"/>
    <w:rsid w:val="008C5013"/>
    <w:rsid w:val="008C5D51"/>
    <w:rsid w:val="008D1C18"/>
    <w:rsid w:val="008D2D16"/>
    <w:rsid w:val="008D5A90"/>
    <w:rsid w:val="008D61A5"/>
    <w:rsid w:val="008D6863"/>
    <w:rsid w:val="008E209C"/>
    <w:rsid w:val="008E2F02"/>
    <w:rsid w:val="008E41FD"/>
    <w:rsid w:val="008E7247"/>
    <w:rsid w:val="008F0992"/>
    <w:rsid w:val="008F118F"/>
    <w:rsid w:val="008F6690"/>
    <w:rsid w:val="00901E71"/>
    <w:rsid w:val="00905744"/>
    <w:rsid w:val="0090732E"/>
    <w:rsid w:val="009206D7"/>
    <w:rsid w:val="009259BA"/>
    <w:rsid w:val="00925D63"/>
    <w:rsid w:val="00926902"/>
    <w:rsid w:val="009307FB"/>
    <w:rsid w:val="00947AB8"/>
    <w:rsid w:val="00950DC5"/>
    <w:rsid w:val="009564D7"/>
    <w:rsid w:val="00957735"/>
    <w:rsid w:val="00960471"/>
    <w:rsid w:val="00962C87"/>
    <w:rsid w:val="00983359"/>
    <w:rsid w:val="00987090"/>
    <w:rsid w:val="009937CD"/>
    <w:rsid w:val="00994FF8"/>
    <w:rsid w:val="00995272"/>
    <w:rsid w:val="009A060E"/>
    <w:rsid w:val="009A2D82"/>
    <w:rsid w:val="009B09DB"/>
    <w:rsid w:val="009B1289"/>
    <w:rsid w:val="009B1F97"/>
    <w:rsid w:val="009B2386"/>
    <w:rsid w:val="009B31F6"/>
    <w:rsid w:val="009B6730"/>
    <w:rsid w:val="009B6ED5"/>
    <w:rsid w:val="009C3D71"/>
    <w:rsid w:val="009C7106"/>
    <w:rsid w:val="009D203C"/>
    <w:rsid w:val="009D3B95"/>
    <w:rsid w:val="009D4198"/>
    <w:rsid w:val="009E3409"/>
    <w:rsid w:val="009F03D2"/>
    <w:rsid w:val="009F0786"/>
    <w:rsid w:val="009F12A1"/>
    <w:rsid w:val="009F429F"/>
    <w:rsid w:val="009F6E17"/>
    <w:rsid w:val="00A00A79"/>
    <w:rsid w:val="00A00CB8"/>
    <w:rsid w:val="00A02E54"/>
    <w:rsid w:val="00A06B7D"/>
    <w:rsid w:val="00A115FD"/>
    <w:rsid w:val="00A14AF1"/>
    <w:rsid w:val="00A16981"/>
    <w:rsid w:val="00A22CD1"/>
    <w:rsid w:val="00A22FA1"/>
    <w:rsid w:val="00A247CF"/>
    <w:rsid w:val="00A26919"/>
    <w:rsid w:val="00A34CB5"/>
    <w:rsid w:val="00A369FF"/>
    <w:rsid w:val="00A41758"/>
    <w:rsid w:val="00A4264F"/>
    <w:rsid w:val="00A42B99"/>
    <w:rsid w:val="00A4499C"/>
    <w:rsid w:val="00A53628"/>
    <w:rsid w:val="00A5520E"/>
    <w:rsid w:val="00A73099"/>
    <w:rsid w:val="00A7336C"/>
    <w:rsid w:val="00A925AE"/>
    <w:rsid w:val="00A94156"/>
    <w:rsid w:val="00A94D02"/>
    <w:rsid w:val="00A95D3E"/>
    <w:rsid w:val="00AA44B4"/>
    <w:rsid w:val="00AA4723"/>
    <w:rsid w:val="00AB0116"/>
    <w:rsid w:val="00AB1A06"/>
    <w:rsid w:val="00AB1C54"/>
    <w:rsid w:val="00AB211D"/>
    <w:rsid w:val="00AB2F9B"/>
    <w:rsid w:val="00AB5E8C"/>
    <w:rsid w:val="00AC228D"/>
    <w:rsid w:val="00AC50B7"/>
    <w:rsid w:val="00AC5721"/>
    <w:rsid w:val="00AD7996"/>
    <w:rsid w:val="00AE2CC0"/>
    <w:rsid w:val="00AE2FAD"/>
    <w:rsid w:val="00AE3CF0"/>
    <w:rsid w:val="00AE46E7"/>
    <w:rsid w:val="00AE4F06"/>
    <w:rsid w:val="00AE7C83"/>
    <w:rsid w:val="00AF2035"/>
    <w:rsid w:val="00B01D2F"/>
    <w:rsid w:val="00B04C0E"/>
    <w:rsid w:val="00B204F0"/>
    <w:rsid w:val="00B277C5"/>
    <w:rsid w:val="00B412DB"/>
    <w:rsid w:val="00B470AE"/>
    <w:rsid w:val="00B55D23"/>
    <w:rsid w:val="00B65496"/>
    <w:rsid w:val="00B71921"/>
    <w:rsid w:val="00B75201"/>
    <w:rsid w:val="00B75FE2"/>
    <w:rsid w:val="00B76C4A"/>
    <w:rsid w:val="00B81314"/>
    <w:rsid w:val="00B81ECC"/>
    <w:rsid w:val="00B82FE7"/>
    <w:rsid w:val="00B84A38"/>
    <w:rsid w:val="00B85476"/>
    <w:rsid w:val="00B861D6"/>
    <w:rsid w:val="00B86B75"/>
    <w:rsid w:val="00B96E7C"/>
    <w:rsid w:val="00B96FFE"/>
    <w:rsid w:val="00BA0BED"/>
    <w:rsid w:val="00BA19BD"/>
    <w:rsid w:val="00BA5D24"/>
    <w:rsid w:val="00BB309C"/>
    <w:rsid w:val="00BB493E"/>
    <w:rsid w:val="00BC48D5"/>
    <w:rsid w:val="00BC4D7D"/>
    <w:rsid w:val="00BC6A37"/>
    <w:rsid w:val="00BD254B"/>
    <w:rsid w:val="00BD26BD"/>
    <w:rsid w:val="00BD3663"/>
    <w:rsid w:val="00BE3F4F"/>
    <w:rsid w:val="00BE5954"/>
    <w:rsid w:val="00BF4CC1"/>
    <w:rsid w:val="00BF554D"/>
    <w:rsid w:val="00BF6238"/>
    <w:rsid w:val="00C04E92"/>
    <w:rsid w:val="00C21A0A"/>
    <w:rsid w:val="00C322A0"/>
    <w:rsid w:val="00C339FA"/>
    <w:rsid w:val="00C34B62"/>
    <w:rsid w:val="00C36279"/>
    <w:rsid w:val="00C40B3A"/>
    <w:rsid w:val="00C44B45"/>
    <w:rsid w:val="00C45CC9"/>
    <w:rsid w:val="00C47D32"/>
    <w:rsid w:val="00C53D53"/>
    <w:rsid w:val="00C57E62"/>
    <w:rsid w:val="00C60628"/>
    <w:rsid w:val="00C62BB7"/>
    <w:rsid w:val="00C71852"/>
    <w:rsid w:val="00C75353"/>
    <w:rsid w:val="00C862D8"/>
    <w:rsid w:val="00C91136"/>
    <w:rsid w:val="00C91833"/>
    <w:rsid w:val="00CA2D87"/>
    <w:rsid w:val="00CA3A62"/>
    <w:rsid w:val="00CA4362"/>
    <w:rsid w:val="00CB442C"/>
    <w:rsid w:val="00CB666B"/>
    <w:rsid w:val="00CC6078"/>
    <w:rsid w:val="00CD3E85"/>
    <w:rsid w:val="00CE7F69"/>
    <w:rsid w:val="00D00443"/>
    <w:rsid w:val="00D02A27"/>
    <w:rsid w:val="00D07B59"/>
    <w:rsid w:val="00D12A78"/>
    <w:rsid w:val="00D17E5A"/>
    <w:rsid w:val="00D239E2"/>
    <w:rsid w:val="00D32BE0"/>
    <w:rsid w:val="00D34093"/>
    <w:rsid w:val="00D40AF6"/>
    <w:rsid w:val="00D443C0"/>
    <w:rsid w:val="00D54F7F"/>
    <w:rsid w:val="00D569CB"/>
    <w:rsid w:val="00D56E74"/>
    <w:rsid w:val="00D57938"/>
    <w:rsid w:val="00D609DB"/>
    <w:rsid w:val="00D65822"/>
    <w:rsid w:val="00D660FC"/>
    <w:rsid w:val="00D666ED"/>
    <w:rsid w:val="00D75217"/>
    <w:rsid w:val="00D81A03"/>
    <w:rsid w:val="00D875FD"/>
    <w:rsid w:val="00DA0810"/>
    <w:rsid w:val="00DA0CAC"/>
    <w:rsid w:val="00DB03FD"/>
    <w:rsid w:val="00DB3909"/>
    <w:rsid w:val="00DB596D"/>
    <w:rsid w:val="00DC04CA"/>
    <w:rsid w:val="00DC3E1F"/>
    <w:rsid w:val="00DC53F6"/>
    <w:rsid w:val="00DD475D"/>
    <w:rsid w:val="00DD760C"/>
    <w:rsid w:val="00DF0EA6"/>
    <w:rsid w:val="00DF6343"/>
    <w:rsid w:val="00E06B66"/>
    <w:rsid w:val="00E1730D"/>
    <w:rsid w:val="00E26B46"/>
    <w:rsid w:val="00E315A3"/>
    <w:rsid w:val="00E34BA7"/>
    <w:rsid w:val="00E37A8E"/>
    <w:rsid w:val="00E46CA6"/>
    <w:rsid w:val="00E53D34"/>
    <w:rsid w:val="00E6008A"/>
    <w:rsid w:val="00E70DD6"/>
    <w:rsid w:val="00E80704"/>
    <w:rsid w:val="00E80FB0"/>
    <w:rsid w:val="00E8226E"/>
    <w:rsid w:val="00E85295"/>
    <w:rsid w:val="00E95E1A"/>
    <w:rsid w:val="00E97844"/>
    <w:rsid w:val="00EA1092"/>
    <w:rsid w:val="00EA3031"/>
    <w:rsid w:val="00EA610C"/>
    <w:rsid w:val="00EA73F6"/>
    <w:rsid w:val="00EB2D11"/>
    <w:rsid w:val="00EB6D5D"/>
    <w:rsid w:val="00EC1A8A"/>
    <w:rsid w:val="00EC24B5"/>
    <w:rsid w:val="00EC47D4"/>
    <w:rsid w:val="00EC6828"/>
    <w:rsid w:val="00ED31A3"/>
    <w:rsid w:val="00ED73EC"/>
    <w:rsid w:val="00EE1F47"/>
    <w:rsid w:val="00EE1FF4"/>
    <w:rsid w:val="00EE3479"/>
    <w:rsid w:val="00EE3516"/>
    <w:rsid w:val="00EF68A4"/>
    <w:rsid w:val="00EF6C70"/>
    <w:rsid w:val="00F007F6"/>
    <w:rsid w:val="00F126CE"/>
    <w:rsid w:val="00F15DF1"/>
    <w:rsid w:val="00F21570"/>
    <w:rsid w:val="00F22397"/>
    <w:rsid w:val="00F239FA"/>
    <w:rsid w:val="00F2462E"/>
    <w:rsid w:val="00F31538"/>
    <w:rsid w:val="00F318F9"/>
    <w:rsid w:val="00F427E8"/>
    <w:rsid w:val="00F442A8"/>
    <w:rsid w:val="00F446D6"/>
    <w:rsid w:val="00F46E1B"/>
    <w:rsid w:val="00F47CD9"/>
    <w:rsid w:val="00F5729F"/>
    <w:rsid w:val="00F57C83"/>
    <w:rsid w:val="00F62E03"/>
    <w:rsid w:val="00F63FEF"/>
    <w:rsid w:val="00F642E4"/>
    <w:rsid w:val="00F71A20"/>
    <w:rsid w:val="00F75124"/>
    <w:rsid w:val="00F810AF"/>
    <w:rsid w:val="00F82719"/>
    <w:rsid w:val="00F84172"/>
    <w:rsid w:val="00F847D3"/>
    <w:rsid w:val="00F84E14"/>
    <w:rsid w:val="00F87B7B"/>
    <w:rsid w:val="00F90F26"/>
    <w:rsid w:val="00F9161C"/>
    <w:rsid w:val="00F9346D"/>
    <w:rsid w:val="00F94E18"/>
    <w:rsid w:val="00F950B9"/>
    <w:rsid w:val="00F9610A"/>
    <w:rsid w:val="00FA28AD"/>
    <w:rsid w:val="00FA48A8"/>
    <w:rsid w:val="00FA5FF5"/>
    <w:rsid w:val="00FA641E"/>
    <w:rsid w:val="00FB23D9"/>
    <w:rsid w:val="00FB64D7"/>
    <w:rsid w:val="00FB6F3B"/>
    <w:rsid w:val="00FB7ADE"/>
    <w:rsid w:val="00FB7C28"/>
    <w:rsid w:val="00FC0664"/>
    <w:rsid w:val="00FC22B4"/>
    <w:rsid w:val="00FC7F63"/>
    <w:rsid w:val="00FD5BCC"/>
    <w:rsid w:val="00FE1F19"/>
    <w:rsid w:val="00FE240D"/>
    <w:rsid w:val="00FE295B"/>
    <w:rsid w:val="00FE6C60"/>
    <w:rsid w:val="00FF0CF7"/>
  </w:rsids>
  <m:mathPr>
    <m:mathFont m:val="Consolas"/>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s>
</file>

<file path=word/webSettings.xml><?xml version="1.0" encoding="utf-8"?>
<w:webSettings xmlns:r="http://schemas.openxmlformats.org/officeDocument/2006/relationships" xmlns:w="http://schemas.openxmlformats.org/wordprocessingml/2006/main">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1028988478">
      <w:bodyDiv w:val="1"/>
      <w:marLeft w:val="0"/>
      <w:marRight w:val="0"/>
      <w:marTop w:val="0"/>
      <w:marBottom w:val="0"/>
      <w:divBdr>
        <w:top w:val="none" w:sz="0" w:space="0" w:color="auto"/>
        <w:left w:val="none" w:sz="0" w:space="0" w:color="auto"/>
        <w:bottom w:val="none" w:sz="0" w:space="0" w:color="auto"/>
        <w:right w:val="none" w:sz="0" w:space="0" w:color="auto"/>
      </w:divBdr>
      <w:divsChild>
        <w:div w:id="1035233130">
          <w:marLeft w:val="0"/>
          <w:marRight w:val="0"/>
          <w:marTop w:val="0"/>
          <w:marBottom w:val="0"/>
          <w:divBdr>
            <w:top w:val="none" w:sz="0" w:space="0" w:color="auto"/>
            <w:left w:val="none" w:sz="0" w:space="0" w:color="auto"/>
            <w:bottom w:val="none" w:sz="0" w:space="0" w:color="auto"/>
            <w:right w:val="none" w:sz="0" w:space="0" w:color="auto"/>
          </w:divBdr>
        </w:div>
        <w:div w:id="1744523530">
          <w:marLeft w:val="0"/>
          <w:marRight w:val="0"/>
          <w:marTop w:val="0"/>
          <w:marBottom w:val="0"/>
          <w:divBdr>
            <w:top w:val="none" w:sz="0" w:space="0" w:color="auto"/>
            <w:left w:val="none" w:sz="0" w:space="0" w:color="auto"/>
            <w:bottom w:val="none" w:sz="0" w:space="0" w:color="auto"/>
            <w:right w:val="none" w:sz="0" w:space="0" w:color="auto"/>
          </w:divBdr>
        </w:div>
        <w:div w:id="450248600">
          <w:marLeft w:val="0"/>
          <w:marRight w:val="0"/>
          <w:marTop w:val="0"/>
          <w:marBottom w:val="0"/>
          <w:divBdr>
            <w:top w:val="none" w:sz="0" w:space="0" w:color="auto"/>
            <w:left w:val="none" w:sz="0" w:space="0" w:color="auto"/>
            <w:bottom w:val="none" w:sz="0" w:space="0" w:color="auto"/>
            <w:right w:val="none" w:sz="0" w:space="0" w:color="auto"/>
          </w:divBdr>
        </w:div>
        <w:div w:id="1054112995">
          <w:marLeft w:val="0"/>
          <w:marRight w:val="0"/>
          <w:marTop w:val="0"/>
          <w:marBottom w:val="0"/>
          <w:divBdr>
            <w:top w:val="none" w:sz="0" w:space="0" w:color="auto"/>
            <w:left w:val="none" w:sz="0" w:space="0" w:color="auto"/>
            <w:bottom w:val="none" w:sz="0" w:space="0" w:color="auto"/>
            <w:right w:val="none" w:sz="0" w:space="0" w:color="auto"/>
          </w:divBdr>
        </w:div>
        <w:div w:id="1214267344">
          <w:marLeft w:val="0"/>
          <w:marRight w:val="0"/>
          <w:marTop w:val="0"/>
          <w:marBottom w:val="0"/>
          <w:divBdr>
            <w:top w:val="none" w:sz="0" w:space="0" w:color="auto"/>
            <w:left w:val="none" w:sz="0" w:space="0" w:color="auto"/>
            <w:bottom w:val="none" w:sz="0" w:space="0" w:color="auto"/>
            <w:right w:val="none" w:sz="0" w:space="0" w:color="auto"/>
          </w:divBdr>
        </w:div>
        <w:div w:id="405418139">
          <w:marLeft w:val="0"/>
          <w:marRight w:val="0"/>
          <w:marTop w:val="0"/>
          <w:marBottom w:val="0"/>
          <w:divBdr>
            <w:top w:val="none" w:sz="0" w:space="0" w:color="auto"/>
            <w:left w:val="none" w:sz="0" w:space="0" w:color="auto"/>
            <w:bottom w:val="none" w:sz="0" w:space="0" w:color="auto"/>
            <w:right w:val="none" w:sz="0" w:space="0" w:color="auto"/>
          </w:divBdr>
        </w:div>
        <w:div w:id="961419044">
          <w:marLeft w:val="0"/>
          <w:marRight w:val="0"/>
          <w:marTop w:val="0"/>
          <w:marBottom w:val="0"/>
          <w:divBdr>
            <w:top w:val="none" w:sz="0" w:space="0" w:color="auto"/>
            <w:left w:val="none" w:sz="0" w:space="0" w:color="auto"/>
            <w:bottom w:val="none" w:sz="0" w:space="0" w:color="auto"/>
            <w:right w:val="none" w:sz="0" w:space="0" w:color="auto"/>
          </w:divBdr>
        </w:div>
        <w:div w:id="1294406969">
          <w:marLeft w:val="0"/>
          <w:marRight w:val="0"/>
          <w:marTop w:val="0"/>
          <w:marBottom w:val="0"/>
          <w:divBdr>
            <w:top w:val="none" w:sz="0" w:space="0" w:color="auto"/>
            <w:left w:val="none" w:sz="0" w:space="0" w:color="auto"/>
            <w:bottom w:val="none" w:sz="0" w:space="0" w:color="auto"/>
            <w:right w:val="none" w:sz="0" w:space="0" w:color="auto"/>
          </w:divBdr>
        </w:div>
      </w:divsChild>
    </w:div>
    <w:div w:id="2070228437">
      <w:bodyDiv w:val="1"/>
      <w:marLeft w:val="0"/>
      <w:marRight w:val="0"/>
      <w:marTop w:val="0"/>
      <w:marBottom w:val="0"/>
      <w:divBdr>
        <w:top w:val="none" w:sz="0" w:space="0" w:color="auto"/>
        <w:left w:val="none" w:sz="0" w:space="0" w:color="auto"/>
        <w:bottom w:val="none" w:sz="0" w:space="0" w:color="auto"/>
        <w:right w:val="none" w:sz="0" w:space="0" w:color="auto"/>
      </w:divBdr>
      <w:divsChild>
        <w:div w:id="396246917">
          <w:marLeft w:val="0"/>
          <w:marRight w:val="0"/>
          <w:marTop w:val="0"/>
          <w:marBottom w:val="0"/>
          <w:divBdr>
            <w:top w:val="none" w:sz="0" w:space="0" w:color="auto"/>
            <w:left w:val="none" w:sz="0" w:space="0" w:color="auto"/>
            <w:bottom w:val="none" w:sz="0" w:space="0" w:color="auto"/>
            <w:right w:val="none" w:sz="0" w:space="0" w:color="auto"/>
          </w:divBdr>
        </w:div>
        <w:div w:id="1453204889">
          <w:marLeft w:val="0"/>
          <w:marRight w:val="0"/>
          <w:marTop w:val="0"/>
          <w:marBottom w:val="0"/>
          <w:divBdr>
            <w:top w:val="none" w:sz="0" w:space="0" w:color="auto"/>
            <w:left w:val="none" w:sz="0" w:space="0" w:color="auto"/>
            <w:bottom w:val="none" w:sz="0" w:space="0" w:color="auto"/>
            <w:right w:val="none" w:sz="0" w:space="0" w:color="auto"/>
          </w:divBdr>
        </w:div>
      </w:divsChild>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2" Type="http://schemas.microsoft.com/office/2011/relationships/people" Target="people.xml"/><Relationship Id="rId13" Type="http://schemas.microsoft.com/office/2011/relationships/commentsExtended" Target="commentsExtended.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009B8-FF12-8546-A9D8-B92118219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37</Pages>
  <Words>8470</Words>
  <Characters>48279</Characters>
  <Application>Microsoft Macintosh Word</Application>
  <DocSecurity>0</DocSecurity>
  <Lines>402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 Kari Goodman</cp:lastModifiedBy>
  <cp:revision>33</cp:revision>
  <cp:lastPrinted>2015-03-03T19:01:00Z</cp:lastPrinted>
  <dcterms:created xsi:type="dcterms:W3CDTF">2015-03-26T18:55:00Z</dcterms:created>
  <dcterms:modified xsi:type="dcterms:W3CDTF">2015-03-31T19:53:00Z</dcterms:modified>
</cp:coreProperties>
</file>